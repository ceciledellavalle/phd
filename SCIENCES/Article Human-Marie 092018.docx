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896F" w14:textId="77777777" w:rsidR="000C23A9" w:rsidRPr="008A2D59" w:rsidRDefault="00BB4C18" w:rsidP="000C23A9">
      <w:pPr>
        <w:spacing w:line="480" w:lineRule="auto"/>
        <w:jc w:val="both"/>
        <w:rPr>
          <w:b/>
          <w:bCs/>
          <w:color w:val="000000" w:themeColor="text1"/>
          <w:lang w:val="en-GB"/>
        </w:rPr>
      </w:pPr>
      <w:bookmarkStart w:id="0" w:name="_GoBack"/>
      <w:bookmarkEnd w:id="0"/>
      <w:r w:rsidRPr="000600F6">
        <w:rPr>
          <w:color w:val="000000" w:themeColor="text1"/>
          <w:highlight w:val="yellow"/>
          <w:lang w:val="en-GB"/>
        </w:rPr>
        <w:t>Q</w:t>
      </w:r>
      <w:r w:rsidR="000C23A9" w:rsidRPr="000600F6">
        <w:rPr>
          <w:color w:val="000000" w:themeColor="text1"/>
          <w:highlight w:val="yellow"/>
          <w:lang w:val="en-GB"/>
        </w:rPr>
        <w:t xml:space="preserve">uaternary structure convergence and structural diversification </w:t>
      </w:r>
      <w:r w:rsidR="000600F6" w:rsidRPr="000600F6">
        <w:rPr>
          <w:color w:val="000000" w:themeColor="text1"/>
          <w:highlight w:val="yellow"/>
          <w:lang w:val="en-GB"/>
        </w:rPr>
        <w:t>of prion</w:t>
      </w:r>
      <w:r w:rsidR="00E70C7B">
        <w:rPr>
          <w:color w:val="000000" w:themeColor="text1"/>
          <w:highlight w:val="yellow"/>
          <w:lang w:val="en-GB"/>
        </w:rPr>
        <w:t xml:space="preserve"> assemblies </w:t>
      </w:r>
      <w:r w:rsidR="000600F6" w:rsidRPr="000600F6">
        <w:rPr>
          <w:color w:val="000000" w:themeColor="text1"/>
          <w:highlight w:val="yellow"/>
          <w:lang w:val="en-GB"/>
        </w:rPr>
        <w:t>at the early replication stage</w:t>
      </w:r>
    </w:p>
    <w:p w14:paraId="5DDA5338" w14:textId="77777777" w:rsidR="00FA3276" w:rsidRPr="008A2D59" w:rsidRDefault="00EA0AD8" w:rsidP="00491F2E">
      <w:pPr>
        <w:spacing w:line="480" w:lineRule="auto"/>
        <w:jc w:val="both"/>
        <w:rPr>
          <w:rFonts w:eastAsia="Cambria"/>
          <w:sz w:val="22"/>
          <w:lang w:val="en-GB" w:eastAsia="en-US"/>
        </w:rPr>
      </w:pPr>
      <w:r w:rsidRPr="008A2D59">
        <w:rPr>
          <w:rFonts w:eastAsia="Cambria"/>
          <w:sz w:val="22"/>
          <w:lang w:val="en-GB" w:eastAsia="en-US"/>
        </w:rPr>
        <w:t>Angélique Igel-Egalon</w:t>
      </w:r>
      <w:r w:rsidRPr="008A2D59">
        <w:rPr>
          <w:sz w:val="22"/>
          <w:vertAlign w:val="superscript"/>
          <w:lang w:val="en-GB"/>
        </w:rPr>
        <w:t>1¶</w:t>
      </w:r>
      <w:r w:rsidRPr="008A2D59">
        <w:rPr>
          <w:sz w:val="22"/>
          <w:lang w:val="en-GB"/>
        </w:rPr>
        <w:t xml:space="preserve">, </w:t>
      </w:r>
      <w:r w:rsidR="00923FBF" w:rsidRPr="008A2D59">
        <w:rPr>
          <w:rFonts w:eastAsia="Cambria"/>
          <w:sz w:val="22"/>
          <w:lang w:val="en-GB" w:eastAsia="en-US"/>
        </w:rPr>
        <w:t>Florent Laferrière</w:t>
      </w:r>
      <w:r w:rsidR="00923FBF" w:rsidRPr="008A2D59">
        <w:rPr>
          <w:sz w:val="22"/>
          <w:vertAlign w:val="superscript"/>
          <w:lang w:val="en-GB"/>
        </w:rPr>
        <w:t>1</w:t>
      </w:r>
      <w:r w:rsidR="00961F0F">
        <w:rPr>
          <w:sz w:val="22"/>
          <w:vertAlign w:val="superscript"/>
          <w:lang w:val="en-GB"/>
        </w:rPr>
        <w:t>#</w:t>
      </w:r>
      <w:r w:rsidR="00923FBF" w:rsidRPr="008A2D59">
        <w:rPr>
          <w:sz w:val="22"/>
          <w:vertAlign w:val="superscript"/>
          <w:lang w:val="en-GB"/>
        </w:rPr>
        <w:t>¶</w:t>
      </w:r>
      <w:r w:rsidR="00923FBF" w:rsidRPr="008A2D59">
        <w:rPr>
          <w:rFonts w:eastAsia="Cambria"/>
          <w:sz w:val="22"/>
          <w:lang w:val="en-GB" w:eastAsia="en-US"/>
        </w:rPr>
        <w:t xml:space="preserve">, </w:t>
      </w:r>
      <w:r w:rsidR="00496EAC" w:rsidRPr="008A2D59">
        <w:rPr>
          <w:rFonts w:eastAsia="Cambria"/>
          <w:sz w:val="22"/>
          <w:lang w:val="en-GB" w:eastAsia="en-US"/>
        </w:rPr>
        <w:t>Mohammed Moudjou</w:t>
      </w:r>
      <w:r w:rsidR="00496EAC" w:rsidRPr="008A2D59">
        <w:rPr>
          <w:sz w:val="22"/>
          <w:vertAlign w:val="superscript"/>
          <w:lang w:val="en-GB"/>
        </w:rPr>
        <w:t>1¶</w:t>
      </w:r>
      <w:r w:rsidR="00496EAC" w:rsidRPr="008A2D59">
        <w:rPr>
          <w:rFonts w:eastAsia="Cambria"/>
          <w:sz w:val="22"/>
          <w:lang w:val="en-GB" w:eastAsia="en-US"/>
        </w:rPr>
        <w:t>,</w:t>
      </w:r>
      <w:r w:rsidRPr="008A2D59">
        <w:rPr>
          <w:rFonts w:eastAsia="Cambria"/>
          <w:sz w:val="22"/>
          <w:lang w:val="en-GB" w:eastAsia="en-US"/>
        </w:rPr>
        <w:t xml:space="preserve"> </w:t>
      </w:r>
      <w:r w:rsidR="00024AA5" w:rsidRPr="008A2D59">
        <w:rPr>
          <w:rFonts w:eastAsia="Cambria"/>
          <w:sz w:val="22"/>
          <w:lang w:val="en-GB" w:eastAsia="en-US"/>
        </w:rPr>
        <w:t>Mathieu Merzach</w:t>
      </w:r>
      <w:r w:rsidR="00A92FAA" w:rsidRPr="008A2D59">
        <w:rPr>
          <w:sz w:val="22"/>
          <w:vertAlign w:val="superscript"/>
          <w:lang w:val="en-GB"/>
        </w:rPr>
        <w:t>1,2</w:t>
      </w:r>
      <w:r w:rsidR="00024AA5" w:rsidRPr="008A2D59">
        <w:rPr>
          <w:rFonts w:eastAsia="Cambria"/>
          <w:sz w:val="22"/>
          <w:lang w:val="en-GB" w:eastAsia="en-US"/>
        </w:rPr>
        <w:t xml:space="preserve">, </w:t>
      </w:r>
      <w:r w:rsidR="00C74DF1" w:rsidRPr="008A2D59">
        <w:rPr>
          <w:rFonts w:eastAsia="Cambria"/>
          <w:sz w:val="22"/>
          <w:lang w:val="en-GB" w:eastAsia="en-US"/>
        </w:rPr>
        <w:t>Tina Knäpple</w:t>
      </w:r>
      <w:r w:rsidR="00496EAC" w:rsidRPr="008A2D59">
        <w:rPr>
          <w:sz w:val="22"/>
          <w:vertAlign w:val="superscript"/>
          <w:lang w:val="en-GB"/>
        </w:rPr>
        <w:t>1</w:t>
      </w:r>
      <w:r w:rsidR="00633592" w:rsidRPr="008A2D59">
        <w:rPr>
          <w:rFonts w:eastAsia="Cambria"/>
          <w:sz w:val="22"/>
          <w:lang w:val="en-GB" w:eastAsia="en-US"/>
        </w:rPr>
        <w:t xml:space="preserve">, </w:t>
      </w:r>
      <w:r w:rsidR="00C74DF1" w:rsidRPr="008A2D59">
        <w:rPr>
          <w:rFonts w:eastAsia="Cambria"/>
          <w:sz w:val="22"/>
          <w:lang w:val="en-GB" w:eastAsia="en-US"/>
        </w:rPr>
        <w:t>Laetitia Herzog</w:t>
      </w:r>
      <w:r w:rsidR="00496EAC" w:rsidRPr="008A2D59">
        <w:rPr>
          <w:sz w:val="22"/>
          <w:vertAlign w:val="superscript"/>
          <w:lang w:val="en-GB"/>
        </w:rPr>
        <w:t>1</w:t>
      </w:r>
      <w:r w:rsidR="00C74DF1" w:rsidRPr="008A2D59">
        <w:rPr>
          <w:rFonts w:eastAsia="Cambria"/>
          <w:sz w:val="22"/>
          <w:lang w:val="en-GB" w:eastAsia="en-US"/>
        </w:rPr>
        <w:t>, Fabienne Reine</w:t>
      </w:r>
      <w:r w:rsidR="00496EAC" w:rsidRPr="008A2D59">
        <w:rPr>
          <w:sz w:val="22"/>
          <w:vertAlign w:val="superscript"/>
          <w:lang w:val="en-GB"/>
        </w:rPr>
        <w:t>1</w:t>
      </w:r>
      <w:r w:rsidR="00C74DF1" w:rsidRPr="008A2D59">
        <w:rPr>
          <w:rFonts w:eastAsia="Cambria"/>
          <w:sz w:val="22"/>
          <w:lang w:val="en-GB" w:eastAsia="en-US"/>
        </w:rPr>
        <w:t xml:space="preserve">, </w:t>
      </w:r>
      <w:r w:rsidR="008D5CB3" w:rsidRPr="008A2D59">
        <w:rPr>
          <w:rFonts w:eastAsia="Cambria"/>
          <w:sz w:val="22"/>
          <w:lang w:val="en-GB" w:eastAsia="en-US"/>
        </w:rPr>
        <w:t>Marie Doumic</w:t>
      </w:r>
      <w:r w:rsidR="00A92FAA" w:rsidRPr="008A2D59">
        <w:rPr>
          <w:rFonts w:eastAsia="Cambria"/>
          <w:sz w:val="22"/>
          <w:vertAlign w:val="superscript"/>
          <w:lang w:val="en-GB" w:eastAsia="en-US"/>
        </w:rPr>
        <w:t>2</w:t>
      </w:r>
      <w:r w:rsidR="008D5CB3" w:rsidRPr="008A2D59">
        <w:rPr>
          <w:rFonts w:eastAsia="Cambria"/>
          <w:sz w:val="22"/>
          <w:lang w:val="en-GB" w:eastAsia="en-US"/>
        </w:rPr>
        <w:t xml:space="preserve">, </w:t>
      </w:r>
      <w:r w:rsidR="00C74DF1" w:rsidRPr="008A2D59">
        <w:rPr>
          <w:rFonts w:eastAsia="Cambria"/>
          <w:sz w:val="22"/>
          <w:lang w:val="en-GB" w:eastAsia="en-US"/>
        </w:rPr>
        <w:t>Human Rezaei</w:t>
      </w:r>
      <w:r w:rsidR="00496EAC" w:rsidRPr="008A2D59">
        <w:rPr>
          <w:sz w:val="22"/>
          <w:vertAlign w:val="superscript"/>
          <w:lang w:val="en-GB"/>
        </w:rPr>
        <w:t>1</w:t>
      </w:r>
      <w:r w:rsidR="00C74DF1" w:rsidRPr="008A2D59">
        <w:rPr>
          <w:rFonts w:eastAsia="Cambria"/>
          <w:sz w:val="22"/>
          <w:lang w:val="en-GB" w:eastAsia="en-US"/>
        </w:rPr>
        <w:t>*, Vincent Béringue</w:t>
      </w:r>
      <w:r w:rsidR="00496EAC" w:rsidRPr="008A2D59">
        <w:rPr>
          <w:sz w:val="22"/>
          <w:vertAlign w:val="superscript"/>
          <w:lang w:val="en-GB"/>
        </w:rPr>
        <w:t>1</w:t>
      </w:r>
      <w:r w:rsidR="00496EAC" w:rsidRPr="008A2D59">
        <w:rPr>
          <w:rFonts w:eastAsia="Cambria"/>
          <w:sz w:val="22"/>
          <w:lang w:val="en-GB" w:eastAsia="en-US"/>
        </w:rPr>
        <w:t>*</w:t>
      </w:r>
    </w:p>
    <w:p w14:paraId="1BB77AC4" w14:textId="77777777" w:rsidR="0078364B" w:rsidRPr="008A2D59" w:rsidRDefault="0078364B" w:rsidP="00491F2E">
      <w:pPr>
        <w:rPr>
          <w:sz w:val="22"/>
          <w:vertAlign w:val="superscript"/>
          <w:lang w:val="en-GB"/>
        </w:rPr>
      </w:pPr>
    </w:p>
    <w:p w14:paraId="68ED687F" w14:textId="77777777" w:rsidR="00496EAC" w:rsidRPr="00D75300" w:rsidRDefault="00496EAC" w:rsidP="0078364B">
      <w:pPr>
        <w:spacing w:line="480" w:lineRule="auto"/>
        <w:rPr>
          <w:i/>
          <w:sz w:val="22"/>
        </w:rPr>
      </w:pPr>
      <w:r w:rsidRPr="00D75300">
        <w:rPr>
          <w:i/>
          <w:sz w:val="22"/>
          <w:vertAlign w:val="superscript"/>
        </w:rPr>
        <w:t>1</w:t>
      </w:r>
      <w:r w:rsidRPr="00D75300">
        <w:rPr>
          <w:i/>
          <w:sz w:val="22"/>
        </w:rPr>
        <w:t xml:space="preserve">VIM, INRA, Université Paris-Saclay, 78350 Jouy-en-Josas, France </w:t>
      </w:r>
    </w:p>
    <w:p w14:paraId="76CED249" w14:textId="77777777" w:rsidR="00A92FAA" w:rsidRPr="00CA77C9" w:rsidRDefault="00A92FAA" w:rsidP="0078364B">
      <w:pPr>
        <w:spacing w:line="480" w:lineRule="auto"/>
        <w:rPr>
          <w:i/>
          <w:sz w:val="22"/>
        </w:rPr>
      </w:pPr>
      <w:r w:rsidRPr="00D75300">
        <w:rPr>
          <w:rFonts w:eastAsia="Cambria"/>
          <w:bCs/>
          <w:i/>
          <w:color w:val="000000" w:themeColor="text1"/>
          <w:sz w:val="22"/>
          <w:vertAlign w:val="superscript"/>
          <w:lang w:eastAsia="en-US"/>
        </w:rPr>
        <w:t>2</w:t>
      </w:r>
      <w:r w:rsidRPr="00D75300">
        <w:rPr>
          <w:rFonts w:eastAsia="Cambria"/>
          <w:bCs/>
          <w:i/>
          <w:color w:val="000000" w:themeColor="text1"/>
          <w:sz w:val="22"/>
          <w:lang w:eastAsia="en-US"/>
        </w:rPr>
        <w:t>INRIA</w:t>
      </w:r>
      <w:r w:rsidR="00F426F9" w:rsidRPr="00D75300">
        <w:rPr>
          <w:rFonts w:eastAsia="Cambria"/>
          <w:bCs/>
          <w:i/>
          <w:color w:val="000000" w:themeColor="text1"/>
          <w:sz w:val="22"/>
          <w:lang w:eastAsia="en-US"/>
        </w:rPr>
        <w:t>, MAMBA, Université Paris</w:t>
      </w:r>
      <w:r w:rsidR="005E02AD" w:rsidRPr="00D75300">
        <w:rPr>
          <w:rFonts w:eastAsia="Cambria"/>
          <w:bCs/>
          <w:i/>
          <w:color w:val="000000" w:themeColor="text1"/>
          <w:sz w:val="22"/>
          <w:lang w:eastAsia="en-US"/>
        </w:rPr>
        <w:t xml:space="preserve"> VI, Paris, </w:t>
      </w:r>
      <w:r w:rsidR="00961F0F">
        <w:rPr>
          <w:rFonts w:eastAsia="Cambria"/>
          <w:bCs/>
          <w:i/>
          <w:color w:val="000000" w:themeColor="text1"/>
          <w:sz w:val="22"/>
          <w:lang w:eastAsia="en-US"/>
        </w:rPr>
        <w:t>France</w:t>
      </w:r>
    </w:p>
    <w:p w14:paraId="776627E9" w14:textId="77777777" w:rsidR="009949A2" w:rsidRDefault="00496EAC" w:rsidP="0078364B">
      <w:pPr>
        <w:spacing w:before="100" w:beforeAutospacing="1" w:after="120" w:line="480" w:lineRule="auto"/>
        <w:jc w:val="both"/>
        <w:rPr>
          <w:sz w:val="22"/>
          <w:lang w:val="en-GB"/>
        </w:rPr>
      </w:pPr>
      <w:r w:rsidRPr="008A2D59">
        <w:rPr>
          <w:sz w:val="22"/>
          <w:vertAlign w:val="superscript"/>
          <w:lang w:val="en-GB"/>
        </w:rPr>
        <w:t>¶</w:t>
      </w:r>
      <w:r w:rsidRPr="008A2D59">
        <w:rPr>
          <w:sz w:val="22"/>
          <w:lang w:val="en-GB"/>
        </w:rPr>
        <w:t>Equal contributors</w:t>
      </w:r>
    </w:p>
    <w:p w14:paraId="25161D57" w14:textId="77777777" w:rsidR="00D35D6D" w:rsidRPr="0011769B" w:rsidRDefault="00D35D6D" w:rsidP="00D35D6D">
      <w:pPr>
        <w:spacing w:line="480" w:lineRule="auto"/>
        <w:rPr>
          <w:i/>
          <w:sz w:val="22"/>
          <w:lang w:val="en-US"/>
        </w:rPr>
      </w:pPr>
      <w:r w:rsidRPr="0011769B">
        <w:rPr>
          <w:i/>
          <w:sz w:val="22"/>
          <w:vertAlign w:val="superscript"/>
          <w:lang w:val="en-US"/>
        </w:rPr>
        <w:t>#</w:t>
      </w:r>
      <w:r w:rsidRPr="0011769B">
        <w:rPr>
          <w:i/>
          <w:sz w:val="22"/>
          <w:lang w:val="en-US"/>
        </w:rPr>
        <w:t>Current address: Institute of Neurodegenerative Diseases, CNRS UMR5293, University of Bordeaux, Bordeaux, France</w:t>
      </w:r>
    </w:p>
    <w:p w14:paraId="5C706AA5" w14:textId="77777777" w:rsidR="00D35D6D" w:rsidRPr="008A2D59" w:rsidRDefault="00D35D6D" w:rsidP="0078364B">
      <w:pPr>
        <w:spacing w:before="100" w:beforeAutospacing="1" w:after="120" w:line="480" w:lineRule="auto"/>
        <w:jc w:val="both"/>
        <w:rPr>
          <w:sz w:val="22"/>
          <w:lang w:val="en-GB"/>
        </w:rPr>
      </w:pPr>
    </w:p>
    <w:p w14:paraId="5FB82630" w14:textId="77777777" w:rsidR="0078364B" w:rsidRPr="008A2D59" w:rsidRDefault="00B87C8C" w:rsidP="009949A2">
      <w:pPr>
        <w:spacing w:line="480" w:lineRule="auto"/>
        <w:jc w:val="both"/>
        <w:rPr>
          <w:sz w:val="22"/>
          <w:lang w:val="en-GB"/>
        </w:rPr>
      </w:pPr>
      <w:r w:rsidRPr="008A2D59">
        <w:rPr>
          <w:sz w:val="22"/>
          <w:lang w:val="en-GB"/>
        </w:rPr>
        <w:t>*Corresponding author</w:t>
      </w:r>
      <w:r w:rsidR="00831814" w:rsidRPr="008A2D59">
        <w:rPr>
          <w:sz w:val="22"/>
          <w:lang w:val="en-GB"/>
        </w:rPr>
        <w:t xml:space="preserve"> and senior authorship:</w:t>
      </w:r>
      <w:r w:rsidR="00496EAC" w:rsidRPr="008A2D59">
        <w:rPr>
          <w:sz w:val="22"/>
          <w:lang w:val="en-GB"/>
        </w:rPr>
        <w:t xml:space="preserve"> Vincent Béringue</w:t>
      </w:r>
      <w:r w:rsidR="0078364B" w:rsidRPr="008A2D59">
        <w:rPr>
          <w:sz w:val="22"/>
          <w:lang w:val="en-GB"/>
        </w:rPr>
        <w:t xml:space="preserve"> (</w:t>
      </w:r>
      <w:hyperlink r:id="rId9" w:history="1">
        <w:r w:rsidR="0078364B" w:rsidRPr="008A2D59">
          <w:rPr>
            <w:sz w:val="22"/>
            <w:lang w:val="en-GB"/>
          </w:rPr>
          <w:t>vincent.beringue@inra.fr</w:t>
        </w:r>
      </w:hyperlink>
      <w:r w:rsidR="0078364B" w:rsidRPr="008A2D59">
        <w:rPr>
          <w:sz w:val="22"/>
          <w:lang w:val="en-GB"/>
        </w:rPr>
        <w:t>); Human Rezaei, (</w:t>
      </w:r>
      <w:hyperlink r:id="rId10" w:history="1">
        <w:r w:rsidR="0078364B" w:rsidRPr="008A2D59">
          <w:rPr>
            <w:sz w:val="22"/>
            <w:lang w:val="en-GB"/>
          </w:rPr>
          <w:t>human.rezaei@inra.fr</w:t>
        </w:r>
      </w:hyperlink>
      <w:r w:rsidR="0078364B" w:rsidRPr="008A2D59">
        <w:rPr>
          <w:sz w:val="22"/>
          <w:lang w:val="en-GB"/>
        </w:rPr>
        <w:t xml:space="preserve">), </w:t>
      </w:r>
      <w:r w:rsidR="00496EAC" w:rsidRPr="008A2D59">
        <w:rPr>
          <w:sz w:val="22"/>
          <w:lang w:val="en-GB"/>
        </w:rPr>
        <w:t>M</w:t>
      </w:r>
      <w:r w:rsidR="0078364B" w:rsidRPr="008A2D59">
        <w:rPr>
          <w:sz w:val="22"/>
          <w:lang w:val="en-GB"/>
        </w:rPr>
        <w:t>AP2</w:t>
      </w:r>
      <w:r w:rsidR="00496EAC" w:rsidRPr="008A2D59">
        <w:rPr>
          <w:sz w:val="22"/>
          <w:lang w:val="en-GB"/>
        </w:rPr>
        <w:t xml:space="preserve">, VIM, INRA- Domaine de </w:t>
      </w:r>
      <w:proofErr w:type="spellStart"/>
      <w:r w:rsidR="00496EAC" w:rsidRPr="008A2D59">
        <w:rPr>
          <w:sz w:val="22"/>
          <w:lang w:val="en-GB"/>
        </w:rPr>
        <w:t>Vilvert</w:t>
      </w:r>
      <w:proofErr w:type="spellEnd"/>
      <w:r w:rsidR="00496EAC" w:rsidRPr="008A2D59">
        <w:rPr>
          <w:sz w:val="22"/>
          <w:lang w:val="en-GB"/>
        </w:rPr>
        <w:t xml:space="preserve">, 78352, </w:t>
      </w:r>
      <w:proofErr w:type="spellStart"/>
      <w:r w:rsidR="00496EAC" w:rsidRPr="008A2D59">
        <w:rPr>
          <w:sz w:val="22"/>
          <w:lang w:val="en-GB"/>
        </w:rPr>
        <w:t>Jouy-en</w:t>
      </w:r>
      <w:proofErr w:type="spellEnd"/>
      <w:r w:rsidR="00496EAC" w:rsidRPr="008A2D59">
        <w:rPr>
          <w:sz w:val="22"/>
          <w:lang w:val="en-GB"/>
        </w:rPr>
        <w:t xml:space="preserve"> </w:t>
      </w:r>
      <w:proofErr w:type="spellStart"/>
      <w:r w:rsidR="00496EAC" w:rsidRPr="008A2D59">
        <w:rPr>
          <w:sz w:val="22"/>
          <w:lang w:val="en-GB"/>
        </w:rPr>
        <w:t>Josas</w:t>
      </w:r>
      <w:proofErr w:type="spellEnd"/>
      <w:r w:rsidR="00496EAC" w:rsidRPr="008A2D59">
        <w:rPr>
          <w:sz w:val="22"/>
          <w:lang w:val="en-GB"/>
        </w:rPr>
        <w:t xml:space="preserve">, </w:t>
      </w:r>
      <w:r w:rsidR="0078364B" w:rsidRPr="008A2D59">
        <w:rPr>
          <w:sz w:val="22"/>
          <w:lang w:val="en-GB"/>
        </w:rPr>
        <w:t>France. Phone: (+33)1-34-65-26-00.</w:t>
      </w:r>
    </w:p>
    <w:p w14:paraId="369DEF02" w14:textId="77777777" w:rsidR="00252EEB" w:rsidRPr="008A2D59" w:rsidRDefault="00252EEB" w:rsidP="009949A2">
      <w:pPr>
        <w:spacing w:line="480" w:lineRule="auto"/>
        <w:jc w:val="both"/>
        <w:rPr>
          <w:sz w:val="22"/>
          <w:szCs w:val="22"/>
          <w:lang w:val="en-GB"/>
        </w:rPr>
      </w:pPr>
    </w:p>
    <w:p w14:paraId="63E6E4F5" w14:textId="77777777" w:rsidR="00DA653E" w:rsidRPr="00D35D6D" w:rsidRDefault="0078364B" w:rsidP="009949A2">
      <w:pPr>
        <w:spacing w:line="480" w:lineRule="auto"/>
        <w:jc w:val="both"/>
        <w:rPr>
          <w:sz w:val="22"/>
          <w:szCs w:val="22"/>
          <w:highlight w:val="yellow"/>
          <w:lang w:val="en-GB"/>
        </w:rPr>
      </w:pPr>
      <w:r w:rsidRPr="008A2D59">
        <w:rPr>
          <w:sz w:val="22"/>
          <w:szCs w:val="22"/>
          <w:lang w:val="en-GB"/>
        </w:rPr>
        <w:t xml:space="preserve"> </w:t>
      </w:r>
      <w:r w:rsidR="00252A6A" w:rsidRPr="00D35D6D">
        <w:rPr>
          <w:sz w:val="22"/>
          <w:szCs w:val="22"/>
          <w:highlight w:val="yellow"/>
          <w:lang w:val="en-GB"/>
        </w:rPr>
        <w:t xml:space="preserve">Reviewers: </w:t>
      </w:r>
    </w:p>
    <w:p w14:paraId="2BEA84EA" w14:textId="77777777" w:rsidR="00252A6A" w:rsidRPr="00EC125B" w:rsidRDefault="00252A6A" w:rsidP="00D35D6D">
      <w:pPr>
        <w:numPr>
          <w:ilvl w:val="0"/>
          <w:numId w:val="1"/>
        </w:numPr>
        <w:spacing w:line="480" w:lineRule="auto"/>
        <w:jc w:val="both"/>
        <w:rPr>
          <w:sz w:val="22"/>
          <w:szCs w:val="22"/>
          <w:highlight w:val="yellow"/>
          <w:lang w:val="en-US"/>
          <w:rPrChange w:id="1" w:author="Microsoft Office User" w:date="2018-09-06T10:03:00Z">
            <w:rPr>
              <w:sz w:val="22"/>
              <w:szCs w:val="22"/>
              <w:highlight w:val="yellow"/>
            </w:rPr>
          </w:rPrChange>
        </w:rPr>
      </w:pPr>
      <w:r w:rsidRPr="00EC125B">
        <w:rPr>
          <w:sz w:val="22"/>
          <w:szCs w:val="22"/>
          <w:highlight w:val="yellow"/>
          <w:lang w:val="en-US"/>
          <w:rPrChange w:id="2" w:author="Microsoft Office User" w:date="2018-09-06T10:03:00Z">
            <w:rPr>
              <w:sz w:val="22"/>
              <w:szCs w:val="22"/>
              <w:highlight w:val="yellow"/>
            </w:rPr>
          </w:rPrChange>
        </w:rPr>
        <w:t>Add Caughey references (ask as ref)</w:t>
      </w:r>
    </w:p>
    <w:p w14:paraId="5EF9CCCA" w14:textId="77777777" w:rsidR="00252A6A" w:rsidRPr="00D35D6D" w:rsidRDefault="00252A6A" w:rsidP="00D35D6D">
      <w:pPr>
        <w:numPr>
          <w:ilvl w:val="0"/>
          <w:numId w:val="1"/>
        </w:numPr>
        <w:spacing w:line="480" w:lineRule="auto"/>
        <w:jc w:val="both"/>
        <w:rPr>
          <w:sz w:val="22"/>
          <w:highlight w:val="yellow"/>
        </w:rPr>
      </w:pPr>
      <w:proofErr w:type="spellStart"/>
      <w:r w:rsidRPr="00D35D6D">
        <w:rPr>
          <w:sz w:val="22"/>
          <w:highlight w:val="yellow"/>
        </w:rPr>
        <w:t>Aguzzi</w:t>
      </w:r>
      <w:proofErr w:type="spellEnd"/>
      <w:r w:rsidRPr="00D35D6D">
        <w:rPr>
          <w:sz w:val="22"/>
          <w:highlight w:val="yellow"/>
        </w:rPr>
        <w:t xml:space="preserve">, </w:t>
      </w:r>
      <w:proofErr w:type="spellStart"/>
      <w:r w:rsidRPr="00D35D6D">
        <w:rPr>
          <w:sz w:val="22"/>
          <w:highlight w:val="yellow"/>
        </w:rPr>
        <w:t>Radford</w:t>
      </w:r>
      <w:proofErr w:type="spellEnd"/>
      <w:r w:rsidRPr="00D35D6D">
        <w:rPr>
          <w:sz w:val="22"/>
          <w:highlight w:val="yellow"/>
        </w:rPr>
        <w:t xml:space="preserve">, </w:t>
      </w:r>
      <w:proofErr w:type="spellStart"/>
      <w:r w:rsidRPr="00D35D6D">
        <w:rPr>
          <w:sz w:val="22"/>
          <w:highlight w:val="yellow"/>
        </w:rPr>
        <w:t>Collinge</w:t>
      </w:r>
      <w:proofErr w:type="spellEnd"/>
      <w:r w:rsidR="006C65E4" w:rsidRPr="00D35D6D">
        <w:rPr>
          <w:sz w:val="22"/>
          <w:szCs w:val="22"/>
          <w:highlight w:val="yellow"/>
        </w:rPr>
        <w:t xml:space="preserve">, M. </w:t>
      </w:r>
      <w:proofErr w:type="spellStart"/>
      <w:r w:rsidR="006C65E4" w:rsidRPr="00D35D6D">
        <w:rPr>
          <w:sz w:val="22"/>
          <w:szCs w:val="22"/>
          <w:highlight w:val="yellow"/>
        </w:rPr>
        <w:t>Beekes</w:t>
      </w:r>
      <w:proofErr w:type="spellEnd"/>
      <w:r w:rsidR="006C65E4" w:rsidRPr="00D35D6D">
        <w:rPr>
          <w:sz w:val="22"/>
          <w:szCs w:val="22"/>
          <w:highlight w:val="yellow"/>
        </w:rPr>
        <w:t xml:space="preserve"> il a publié sur les petits </w:t>
      </w:r>
      <w:r w:rsidR="00052D03" w:rsidRPr="00D35D6D">
        <w:rPr>
          <w:sz w:val="22"/>
          <w:szCs w:val="22"/>
          <w:highlight w:val="yellow"/>
        </w:rPr>
        <w:t>oligomè</w:t>
      </w:r>
      <w:r w:rsidR="006C65E4" w:rsidRPr="00D35D6D">
        <w:rPr>
          <w:sz w:val="22"/>
          <w:szCs w:val="22"/>
          <w:highlight w:val="yellow"/>
        </w:rPr>
        <w:t>r</w:t>
      </w:r>
      <w:r w:rsidR="00052D03" w:rsidRPr="00D35D6D">
        <w:rPr>
          <w:sz w:val="22"/>
          <w:szCs w:val="22"/>
          <w:highlight w:val="yellow"/>
        </w:rPr>
        <w:t>e</w:t>
      </w:r>
      <w:r w:rsidR="006C65E4" w:rsidRPr="00D35D6D">
        <w:rPr>
          <w:sz w:val="22"/>
          <w:szCs w:val="22"/>
          <w:highlight w:val="yellow"/>
        </w:rPr>
        <w:t>s en sortie de PMCA</w:t>
      </w:r>
      <w:r w:rsidR="00ED356B" w:rsidRPr="00D35D6D">
        <w:rPr>
          <w:sz w:val="22"/>
          <w:szCs w:val="22"/>
          <w:highlight w:val="yellow"/>
        </w:rPr>
        <w:t xml:space="preserve">. </w:t>
      </w:r>
      <w:proofErr w:type="spellStart"/>
      <w:r w:rsidR="00ED356B" w:rsidRPr="00D35D6D">
        <w:rPr>
          <w:sz w:val="22"/>
          <w:szCs w:val="22"/>
          <w:highlight w:val="yellow"/>
        </w:rPr>
        <w:t>Daus</w:t>
      </w:r>
      <w:proofErr w:type="spellEnd"/>
      <w:r w:rsidR="00ED356B" w:rsidRPr="00D35D6D">
        <w:rPr>
          <w:sz w:val="22"/>
          <w:szCs w:val="22"/>
          <w:highlight w:val="yellow"/>
        </w:rPr>
        <w:t xml:space="preserve"> et al (</w:t>
      </w:r>
      <w:proofErr w:type="spellStart"/>
      <w:r w:rsidR="00ED356B" w:rsidRPr="00D35D6D">
        <w:rPr>
          <w:sz w:val="22"/>
          <w:szCs w:val="22"/>
          <w:highlight w:val="yellow"/>
        </w:rPr>
        <w:t>Lasch</w:t>
      </w:r>
      <w:proofErr w:type="spellEnd"/>
      <w:r w:rsidR="00DA474E" w:rsidRPr="00D35D6D">
        <w:rPr>
          <w:sz w:val="22"/>
          <w:szCs w:val="22"/>
          <w:highlight w:val="yellow"/>
        </w:rPr>
        <w:t xml:space="preserve"> P</w:t>
      </w:r>
      <w:r w:rsidR="00ED356B" w:rsidRPr="00D35D6D">
        <w:rPr>
          <w:sz w:val="22"/>
          <w:szCs w:val="22"/>
          <w:highlight w:val="yellow"/>
        </w:rPr>
        <w:t xml:space="preserve"> </w:t>
      </w:r>
      <w:r w:rsidR="00052D03" w:rsidRPr="00D35D6D">
        <w:rPr>
          <w:sz w:val="22"/>
          <w:szCs w:val="22"/>
          <w:highlight w:val="yellow"/>
        </w:rPr>
        <w:t xml:space="preserve">en </w:t>
      </w:r>
      <w:r w:rsidR="00ED356B" w:rsidRPr="00D35D6D">
        <w:rPr>
          <w:sz w:val="22"/>
          <w:szCs w:val="22"/>
          <w:highlight w:val="yellow"/>
        </w:rPr>
        <w:t xml:space="preserve">dernier auteur) J </w:t>
      </w:r>
      <w:proofErr w:type="spellStart"/>
      <w:r w:rsidR="00ED356B" w:rsidRPr="00D35D6D">
        <w:rPr>
          <w:sz w:val="22"/>
          <w:szCs w:val="22"/>
          <w:highlight w:val="yellow"/>
        </w:rPr>
        <w:t>Biol</w:t>
      </w:r>
      <w:proofErr w:type="spellEnd"/>
      <w:r w:rsidR="00ED356B" w:rsidRPr="00D35D6D">
        <w:rPr>
          <w:sz w:val="22"/>
          <w:szCs w:val="22"/>
          <w:highlight w:val="yellow"/>
        </w:rPr>
        <w:t xml:space="preserve"> </w:t>
      </w:r>
      <w:proofErr w:type="spellStart"/>
      <w:r w:rsidR="00ED356B" w:rsidRPr="00D35D6D">
        <w:rPr>
          <w:sz w:val="22"/>
          <w:szCs w:val="22"/>
          <w:highlight w:val="yellow"/>
        </w:rPr>
        <w:t>Chem</w:t>
      </w:r>
      <w:proofErr w:type="spellEnd"/>
      <w:r w:rsidR="00ED356B" w:rsidRPr="00D35D6D">
        <w:rPr>
          <w:sz w:val="22"/>
          <w:szCs w:val="22"/>
          <w:highlight w:val="yellow"/>
        </w:rPr>
        <w:t xml:space="preserve"> 2013</w:t>
      </w:r>
      <w:r w:rsidR="00052D03" w:rsidRPr="00D35D6D">
        <w:rPr>
          <w:sz w:val="22"/>
          <w:highlight w:val="yellow"/>
        </w:rPr>
        <w:t xml:space="preserve"> </w:t>
      </w:r>
      <w:r w:rsidRPr="00D35D6D">
        <w:rPr>
          <w:sz w:val="22"/>
          <w:highlight w:val="yellow"/>
        </w:rPr>
        <w:t>?</w:t>
      </w:r>
    </w:p>
    <w:p w14:paraId="30323BAC" w14:textId="77777777" w:rsidR="00252A6A" w:rsidRPr="00EC125B" w:rsidRDefault="00252A6A" w:rsidP="00D35D6D">
      <w:pPr>
        <w:numPr>
          <w:ilvl w:val="0"/>
          <w:numId w:val="1"/>
        </w:numPr>
        <w:spacing w:line="480" w:lineRule="auto"/>
        <w:jc w:val="both"/>
        <w:rPr>
          <w:sz w:val="22"/>
          <w:szCs w:val="22"/>
          <w:highlight w:val="yellow"/>
          <w:lang w:val="en-US"/>
          <w:rPrChange w:id="3" w:author="Microsoft Office User" w:date="2018-09-06T10:03:00Z">
            <w:rPr>
              <w:sz w:val="22"/>
              <w:szCs w:val="22"/>
              <w:highlight w:val="yellow"/>
            </w:rPr>
          </w:rPrChange>
        </w:rPr>
      </w:pPr>
      <w:r w:rsidRPr="00EC125B">
        <w:rPr>
          <w:sz w:val="22"/>
          <w:szCs w:val="22"/>
          <w:highlight w:val="yellow"/>
          <w:lang w:val="en-US"/>
          <w:rPrChange w:id="4" w:author="Microsoft Office User" w:date="2018-09-06T10:03:00Z">
            <w:rPr>
              <w:sz w:val="22"/>
              <w:szCs w:val="22"/>
              <w:highlight w:val="yellow"/>
            </w:rPr>
          </w:rPrChange>
        </w:rPr>
        <w:t>Exclude Knowles, Baskakov, Surewicz, Safar, Soto?</w:t>
      </w:r>
    </w:p>
    <w:p w14:paraId="12280A9B" w14:textId="77777777" w:rsidR="00252A6A" w:rsidRPr="00D35D6D" w:rsidRDefault="00252A6A" w:rsidP="009949A2">
      <w:pPr>
        <w:spacing w:line="480" w:lineRule="auto"/>
        <w:jc w:val="both"/>
        <w:rPr>
          <w:sz w:val="22"/>
          <w:szCs w:val="22"/>
          <w:lang w:val="en-US"/>
        </w:rPr>
      </w:pPr>
    </w:p>
    <w:p w14:paraId="252B9CF9" w14:textId="77777777" w:rsidR="0093331C" w:rsidRPr="00D35D6D" w:rsidRDefault="0093331C">
      <w:pPr>
        <w:rPr>
          <w:sz w:val="22"/>
          <w:szCs w:val="22"/>
          <w:lang w:val="en-US"/>
        </w:rPr>
      </w:pPr>
      <w:r w:rsidRPr="00D35D6D">
        <w:rPr>
          <w:sz w:val="22"/>
          <w:szCs w:val="22"/>
          <w:lang w:val="en-US"/>
        </w:rPr>
        <w:br w:type="page"/>
      </w:r>
    </w:p>
    <w:p w14:paraId="1531CCEF" w14:textId="77777777" w:rsidR="00DA653E" w:rsidRPr="00EC125B" w:rsidRDefault="0093331C" w:rsidP="0093331C">
      <w:pPr>
        <w:rPr>
          <w:b/>
          <w:lang w:val="en-US"/>
          <w:rPrChange w:id="5" w:author="Microsoft Office User" w:date="2018-09-06T10:03:00Z">
            <w:rPr>
              <w:b/>
            </w:rPr>
          </w:rPrChange>
        </w:rPr>
      </w:pPr>
      <w:r w:rsidRPr="00EC125B">
        <w:rPr>
          <w:b/>
          <w:lang w:val="en-US"/>
          <w:rPrChange w:id="6" w:author="Microsoft Office User" w:date="2018-09-06T10:03:00Z">
            <w:rPr>
              <w:b/>
            </w:rPr>
          </w:rPrChange>
        </w:rPr>
        <w:lastRenderedPageBreak/>
        <w:t>Abstract</w:t>
      </w:r>
    </w:p>
    <w:p w14:paraId="328FA373" w14:textId="77777777" w:rsidR="009D41D7" w:rsidRDefault="004D6ADF" w:rsidP="009949A2">
      <w:pPr>
        <w:spacing w:line="480" w:lineRule="auto"/>
        <w:jc w:val="both"/>
        <w:rPr>
          <w:szCs w:val="22"/>
          <w:lang w:val="en-GB"/>
        </w:rPr>
      </w:pPr>
      <w:r w:rsidRPr="008A2D59">
        <w:rPr>
          <w:szCs w:val="22"/>
          <w:lang w:val="en-GB"/>
        </w:rPr>
        <w:t>A</w:t>
      </w:r>
      <w:r w:rsidR="0060203D" w:rsidRPr="008A2D59">
        <w:rPr>
          <w:szCs w:val="22"/>
          <w:lang w:val="en-GB"/>
        </w:rPr>
        <w:t>ggregation of host-encoded peptides or proteins into amyloid fibrils</w:t>
      </w:r>
      <w:r w:rsidR="00F27E8F" w:rsidRPr="008A2D59">
        <w:rPr>
          <w:szCs w:val="22"/>
          <w:lang w:val="en-GB"/>
        </w:rPr>
        <w:t xml:space="preserve"> is key to the pathogenesis of a number of neurodegenerative disorders. </w:t>
      </w:r>
      <w:r w:rsidR="0097019E" w:rsidRPr="008A2D59">
        <w:rPr>
          <w:szCs w:val="22"/>
          <w:lang w:val="en-GB"/>
        </w:rPr>
        <w:t xml:space="preserve">In prion diseases, </w:t>
      </w:r>
      <w:r w:rsidR="0060203D" w:rsidRPr="008A2D59">
        <w:rPr>
          <w:szCs w:val="22"/>
          <w:lang w:val="en-GB"/>
        </w:rPr>
        <w:t xml:space="preserve">the </w:t>
      </w:r>
      <w:r w:rsidRPr="008A2D59">
        <w:rPr>
          <w:szCs w:val="22"/>
          <w:lang w:val="en-GB"/>
        </w:rPr>
        <w:t>cellular prion protein (PrP</w:t>
      </w:r>
      <w:r w:rsidRPr="008A2D59">
        <w:rPr>
          <w:szCs w:val="22"/>
          <w:vertAlign w:val="superscript"/>
          <w:lang w:val="en-GB"/>
        </w:rPr>
        <w:t>C</w:t>
      </w:r>
      <w:r w:rsidRPr="008A2D59">
        <w:rPr>
          <w:szCs w:val="22"/>
          <w:lang w:val="en-GB"/>
        </w:rPr>
        <w:t xml:space="preserve">) </w:t>
      </w:r>
      <w:r w:rsidR="006227F7">
        <w:rPr>
          <w:szCs w:val="22"/>
          <w:lang w:val="en-GB"/>
        </w:rPr>
        <w:t xml:space="preserve">can </w:t>
      </w:r>
      <w:r w:rsidRPr="008A2D59">
        <w:rPr>
          <w:szCs w:val="22"/>
          <w:lang w:val="en-GB"/>
        </w:rPr>
        <w:t>misfold</w:t>
      </w:r>
      <w:r w:rsidR="0060203D" w:rsidRPr="008A2D59">
        <w:rPr>
          <w:szCs w:val="22"/>
          <w:lang w:val="en-GB"/>
        </w:rPr>
        <w:t xml:space="preserve"> </w:t>
      </w:r>
      <w:r w:rsidRPr="008A2D59">
        <w:rPr>
          <w:szCs w:val="22"/>
          <w:lang w:val="en-GB"/>
        </w:rPr>
        <w:t xml:space="preserve">and </w:t>
      </w:r>
      <w:r w:rsidR="00D35D6D">
        <w:rPr>
          <w:szCs w:val="22"/>
          <w:lang w:val="en-GB"/>
        </w:rPr>
        <w:t>aut</w:t>
      </w:r>
      <w:r w:rsidR="009D41D7">
        <w:rPr>
          <w:szCs w:val="22"/>
          <w:lang w:val="en-GB"/>
        </w:rPr>
        <w:t>o-organise</w:t>
      </w:r>
      <w:r w:rsidR="00F27E8F" w:rsidRPr="008A2D59">
        <w:rPr>
          <w:szCs w:val="22"/>
          <w:lang w:val="en-GB"/>
        </w:rPr>
        <w:t xml:space="preserve"> into</w:t>
      </w:r>
      <w:r w:rsidR="0060203D" w:rsidRPr="008A2D59">
        <w:rPr>
          <w:szCs w:val="22"/>
          <w:lang w:val="en-GB"/>
        </w:rPr>
        <w:t xml:space="preserve"> </w:t>
      </w:r>
      <w:r w:rsidR="006227F7">
        <w:rPr>
          <w:szCs w:val="22"/>
          <w:lang w:val="en-GB"/>
        </w:rPr>
        <w:t>conformationally</w:t>
      </w:r>
      <w:r w:rsidR="006227F7" w:rsidRPr="008A2D59">
        <w:rPr>
          <w:szCs w:val="22"/>
          <w:lang w:val="en-GB"/>
        </w:rPr>
        <w:t xml:space="preserve"> </w:t>
      </w:r>
      <w:r w:rsidR="006227F7">
        <w:rPr>
          <w:szCs w:val="22"/>
          <w:lang w:val="en-GB"/>
        </w:rPr>
        <w:t xml:space="preserve">diverse </w:t>
      </w:r>
      <w:r w:rsidR="00291DC2" w:rsidRPr="00D35D6D">
        <w:rPr>
          <w:lang w:val="en-GB"/>
        </w:rPr>
        <w:t>assemblies</w:t>
      </w:r>
      <w:r w:rsidR="00291DC2" w:rsidRPr="008A2D59">
        <w:rPr>
          <w:szCs w:val="22"/>
          <w:lang w:val="en-GB"/>
        </w:rPr>
        <w:t xml:space="preserve"> </w:t>
      </w:r>
      <w:r w:rsidRPr="008A2D59">
        <w:rPr>
          <w:szCs w:val="22"/>
          <w:lang w:val="en-GB"/>
        </w:rPr>
        <w:t>(PrP</w:t>
      </w:r>
      <w:r w:rsidRPr="008A2D59">
        <w:rPr>
          <w:szCs w:val="22"/>
          <w:vertAlign w:val="superscript"/>
          <w:lang w:val="en-GB"/>
        </w:rPr>
        <w:t>Sc</w:t>
      </w:r>
      <w:r w:rsidR="0060203D" w:rsidRPr="008A2D59">
        <w:rPr>
          <w:szCs w:val="22"/>
          <w:lang w:val="en-GB"/>
        </w:rPr>
        <w:t xml:space="preserve">). </w:t>
      </w:r>
      <w:r w:rsidR="00C74F86" w:rsidRPr="008A2D59">
        <w:rPr>
          <w:szCs w:val="22"/>
          <w:lang w:val="en-GB"/>
        </w:rPr>
        <w:t>While t</w:t>
      </w:r>
      <w:r w:rsidR="002E4F34" w:rsidRPr="008A2D59">
        <w:rPr>
          <w:szCs w:val="22"/>
          <w:lang w:val="en-GB"/>
        </w:rPr>
        <w:t xml:space="preserve">his structural </w:t>
      </w:r>
      <w:r w:rsidR="00737889" w:rsidRPr="008A2D59">
        <w:rPr>
          <w:szCs w:val="22"/>
          <w:lang w:val="en-GB"/>
        </w:rPr>
        <w:t>variability</w:t>
      </w:r>
      <w:r w:rsidR="002E4F34" w:rsidRPr="008A2D59">
        <w:rPr>
          <w:szCs w:val="22"/>
          <w:lang w:val="en-GB"/>
        </w:rPr>
        <w:t xml:space="preserve"> </w:t>
      </w:r>
      <w:r w:rsidR="00BC07B1" w:rsidRPr="008A2D59">
        <w:rPr>
          <w:szCs w:val="22"/>
          <w:lang w:val="en-GB"/>
        </w:rPr>
        <w:t>is at the origin of</w:t>
      </w:r>
      <w:r w:rsidR="002E4F34" w:rsidRPr="008A2D59">
        <w:rPr>
          <w:szCs w:val="22"/>
          <w:lang w:val="en-GB"/>
        </w:rPr>
        <w:t xml:space="preserve"> </w:t>
      </w:r>
      <w:r w:rsidR="00C01185" w:rsidRPr="008A2D59">
        <w:rPr>
          <w:szCs w:val="22"/>
          <w:lang w:val="en-GB"/>
        </w:rPr>
        <w:t xml:space="preserve">the </w:t>
      </w:r>
      <w:r w:rsidR="002E4F34" w:rsidRPr="008A2D59">
        <w:rPr>
          <w:szCs w:val="22"/>
          <w:lang w:val="en-GB"/>
        </w:rPr>
        <w:t>strain</w:t>
      </w:r>
      <w:r w:rsidR="00BC07B1" w:rsidRPr="008A2D59">
        <w:rPr>
          <w:szCs w:val="22"/>
          <w:lang w:val="en-GB"/>
        </w:rPr>
        <w:t xml:space="preserve"> phenomenon</w:t>
      </w:r>
      <w:r w:rsidR="002E4F34" w:rsidRPr="008A2D59">
        <w:rPr>
          <w:szCs w:val="22"/>
          <w:lang w:val="en-GB"/>
        </w:rPr>
        <w:t>,</w:t>
      </w:r>
      <w:r w:rsidR="00134B82">
        <w:rPr>
          <w:szCs w:val="22"/>
          <w:lang w:val="en-GB"/>
        </w:rPr>
        <w:t xml:space="preserve"> </w:t>
      </w:r>
      <w:r w:rsidR="008558B9" w:rsidRPr="008A2D59">
        <w:rPr>
          <w:szCs w:val="22"/>
          <w:lang w:val="en-GB"/>
        </w:rPr>
        <w:t>there is strong evidence</w:t>
      </w:r>
      <w:r w:rsidR="008558B9" w:rsidRPr="008A2D59" w:rsidDel="001B3328">
        <w:rPr>
          <w:szCs w:val="22"/>
          <w:lang w:val="en-GB"/>
        </w:rPr>
        <w:t xml:space="preserve"> </w:t>
      </w:r>
      <w:r w:rsidR="00134B82">
        <w:rPr>
          <w:szCs w:val="22"/>
          <w:lang w:val="en-GB"/>
        </w:rPr>
        <w:t xml:space="preserve">for </w:t>
      </w:r>
      <w:r w:rsidR="00134B82" w:rsidRPr="008A2D59">
        <w:rPr>
          <w:szCs w:val="22"/>
          <w:lang w:val="en-GB"/>
        </w:rPr>
        <w:t>further</w:t>
      </w:r>
      <w:r w:rsidR="00134B82">
        <w:rPr>
          <w:szCs w:val="22"/>
          <w:lang w:val="en-GB"/>
        </w:rPr>
        <w:t xml:space="preserve"> </w:t>
      </w:r>
      <w:r w:rsidR="00134B82" w:rsidRPr="008A2D59">
        <w:rPr>
          <w:szCs w:val="22"/>
          <w:lang w:val="en-GB"/>
        </w:rPr>
        <w:t>PrP</w:t>
      </w:r>
      <w:r w:rsidR="00134B82" w:rsidRPr="008A2D59">
        <w:rPr>
          <w:szCs w:val="22"/>
          <w:vertAlign w:val="superscript"/>
          <w:lang w:val="en-GB"/>
        </w:rPr>
        <w:t>Sc</w:t>
      </w:r>
      <w:r w:rsidR="00134B82" w:rsidRPr="008A2D59">
        <w:rPr>
          <w:szCs w:val="22"/>
          <w:lang w:val="en-GB"/>
        </w:rPr>
        <w:t xml:space="preserve"> structural heterogeneity</w:t>
      </w:r>
      <w:r w:rsidR="00134B82">
        <w:rPr>
          <w:szCs w:val="22"/>
          <w:lang w:val="en-GB"/>
        </w:rPr>
        <w:t xml:space="preserve"> within </w:t>
      </w:r>
      <w:r w:rsidR="00E93AEF">
        <w:rPr>
          <w:szCs w:val="22"/>
          <w:lang w:val="en-GB"/>
        </w:rPr>
        <w:t xml:space="preserve">a single </w:t>
      </w:r>
      <w:r w:rsidR="00134B82">
        <w:rPr>
          <w:szCs w:val="22"/>
          <w:lang w:val="en-GB"/>
        </w:rPr>
        <w:t xml:space="preserve">strain, </w:t>
      </w:r>
      <w:r w:rsidR="008558B9" w:rsidRPr="008A2D59">
        <w:rPr>
          <w:szCs w:val="22"/>
          <w:lang w:val="en-GB"/>
        </w:rPr>
        <w:t xml:space="preserve">suggesting </w:t>
      </w:r>
      <w:r w:rsidR="00E57FDC">
        <w:rPr>
          <w:szCs w:val="22"/>
          <w:lang w:val="en-GB"/>
        </w:rPr>
        <w:t xml:space="preserve">co-propagation of distinct </w:t>
      </w:r>
      <w:r w:rsidR="00E53E65" w:rsidRPr="008A2D59">
        <w:rPr>
          <w:szCs w:val="22"/>
          <w:lang w:val="en-GB"/>
        </w:rPr>
        <w:t>PrP</w:t>
      </w:r>
      <w:r w:rsidR="00E53E65" w:rsidRPr="008A2D59">
        <w:rPr>
          <w:szCs w:val="22"/>
          <w:vertAlign w:val="superscript"/>
          <w:lang w:val="en-GB"/>
        </w:rPr>
        <w:t>Sc</w:t>
      </w:r>
      <w:r w:rsidR="00E53E65" w:rsidRPr="008A2D59">
        <w:rPr>
          <w:szCs w:val="22"/>
          <w:lang w:val="en-GB"/>
        </w:rPr>
        <w:t xml:space="preserve"> </w:t>
      </w:r>
      <w:r w:rsidR="00E57FDC">
        <w:rPr>
          <w:szCs w:val="22"/>
          <w:lang w:val="en-GB"/>
        </w:rPr>
        <w:t>subsets</w:t>
      </w:r>
      <w:r w:rsidR="00C74F86" w:rsidRPr="008A2D59">
        <w:rPr>
          <w:szCs w:val="22"/>
          <w:lang w:val="en-GB"/>
        </w:rPr>
        <w:t xml:space="preserve">. </w:t>
      </w:r>
      <w:r w:rsidR="00A26072">
        <w:rPr>
          <w:szCs w:val="22"/>
          <w:lang w:val="en-GB"/>
        </w:rPr>
        <w:t>A</w:t>
      </w:r>
      <w:r w:rsidR="0097019E" w:rsidRPr="008A2D59">
        <w:rPr>
          <w:szCs w:val="22"/>
          <w:lang w:val="en-GB"/>
        </w:rPr>
        <w:t>ccessing the processes of PrP</w:t>
      </w:r>
      <w:r w:rsidR="0097019E" w:rsidRPr="008A2D59">
        <w:rPr>
          <w:szCs w:val="22"/>
          <w:vertAlign w:val="superscript"/>
          <w:lang w:val="en-GB"/>
        </w:rPr>
        <w:t>Sc</w:t>
      </w:r>
      <w:r w:rsidR="0097019E" w:rsidRPr="008A2D59">
        <w:rPr>
          <w:szCs w:val="22"/>
          <w:lang w:val="en-GB"/>
        </w:rPr>
        <w:t xml:space="preserve"> formation and self-diversification has remained challenging</w:t>
      </w:r>
      <w:r w:rsidR="00122845" w:rsidRPr="008A2D59">
        <w:rPr>
          <w:szCs w:val="22"/>
          <w:lang w:val="en-GB"/>
        </w:rPr>
        <w:t xml:space="preserve">, although these problematics are central to </w:t>
      </w:r>
      <w:r w:rsidR="00E53E65">
        <w:rPr>
          <w:szCs w:val="22"/>
          <w:lang w:val="en-GB"/>
        </w:rPr>
        <w:t xml:space="preserve">the </w:t>
      </w:r>
      <w:r w:rsidR="00122845" w:rsidRPr="008A2D59">
        <w:rPr>
          <w:szCs w:val="22"/>
          <w:lang w:val="en-GB"/>
        </w:rPr>
        <w:t>prion replication paradigm</w:t>
      </w:r>
      <w:r w:rsidR="0097019E" w:rsidRPr="008A2D59">
        <w:rPr>
          <w:szCs w:val="22"/>
          <w:lang w:val="en-GB"/>
        </w:rPr>
        <w:t>.</w:t>
      </w:r>
      <w:r w:rsidR="0085040D" w:rsidRPr="008A2D59">
        <w:rPr>
          <w:szCs w:val="22"/>
          <w:lang w:val="en-GB"/>
        </w:rPr>
        <w:t xml:space="preserve"> </w:t>
      </w:r>
    </w:p>
    <w:p w14:paraId="4B7E3636" w14:textId="77777777" w:rsidR="0019166D" w:rsidRDefault="0085040D" w:rsidP="009949A2">
      <w:pPr>
        <w:spacing w:line="480" w:lineRule="auto"/>
        <w:jc w:val="both"/>
        <w:rPr>
          <w:szCs w:val="22"/>
        </w:rPr>
      </w:pPr>
      <w:r w:rsidRPr="008A2D59">
        <w:rPr>
          <w:szCs w:val="22"/>
          <w:lang w:val="en-GB"/>
        </w:rPr>
        <w:t>Here</w:t>
      </w:r>
      <w:r w:rsidR="002C4217">
        <w:rPr>
          <w:szCs w:val="22"/>
          <w:lang w:val="en-GB"/>
        </w:rPr>
        <w:t>,</w:t>
      </w:r>
      <w:r w:rsidRPr="008A2D59">
        <w:rPr>
          <w:szCs w:val="22"/>
          <w:lang w:val="en-GB"/>
        </w:rPr>
        <w:t xml:space="preserve"> by using </w:t>
      </w:r>
      <w:r w:rsidR="00081C8B" w:rsidRPr="008A2D59">
        <w:rPr>
          <w:szCs w:val="22"/>
          <w:lang w:val="en-GB"/>
        </w:rPr>
        <w:t>several prion strains</w:t>
      </w:r>
      <w:r w:rsidR="00D225FA">
        <w:rPr>
          <w:szCs w:val="22"/>
          <w:lang w:val="en-GB"/>
        </w:rPr>
        <w:t xml:space="preserve">, </w:t>
      </w:r>
      <w:r w:rsidRPr="008A2D59">
        <w:rPr>
          <w:szCs w:val="22"/>
          <w:lang w:val="en-GB"/>
        </w:rPr>
        <w:t xml:space="preserve">we </w:t>
      </w:r>
      <w:r w:rsidR="00081C8B" w:rsidRPr="008A2D59">
        <w:rPr>
          <w:szCs w:val="22"/>
          <w:lang w:val="en-GB"/>
        </w:rPr>
        <w:t xml:space="preserve">found that </w:t>
      </w:r>
      <w:r w:rsidRPr="008A2D59">
        <w:rPr>
          <w:szCs w:val="22"/>
          <w:lang w:val="en-GB"/>
        </w:rPr>
        <w:t xml:space="preserve">the </w:t>
      </w:r>
      <w:r w:rsidR="005764D7">
        <w:rPr>
          <w:szCs w:val="22"/>
          <w:lang w:val="en-GB"/>
        </w:rPr>
        <w:t xml:space="preserve">early </w:t>
      </w:r>
      <w:r w:rsidR="00E53E65" w:rsidRPr="008A2D59">
        <w:rPr>
          <w:szCs w:val="22"/>
          <w:lang w:val="en-GB"/>
        </w:rPr>
        <w:t xml:space="preserve">replication </w:t>
      </w:r>
      <w:r w:rsidR="005764D7">
        <w:rPr>
          <w:szCs w:val="22"/>
          <w:lang w:val="en-GB"/>
        </w:rPr>
        <w:t xml:space="preserve">steps </w:t>
      </w:r>
      <w:r w:rsidR="00D225FA" w:rsidRPr="00B103AD">
        <w:rPr>
          <w:i/>
          <w:szCs w:val="22"/>
          <w:lang w:val="en-GB"/>
        </w:rPr>
        <w:t>in vivo</w:t>
      </w:r>
      <w:r w:rsidR="00D225FA">
        <w:rPr>
          <w:szCs w:val="22"/>
          <w:lang w:val="en-GB"/>
        </w:rPr>
        <w:t xml:space="preserve"> and </w:t>
      </w:r>
      <w:r w:rsidR="00D225FA" w:rsidRPr="008A2D59">
        <w:rPr>
          <w:szCs w:val="22"/>
          <w:lang w:val="en-GB"/>
        </w:rPr>
        <w:t xml:space="preserve">in </w:t>
      </w:r>
      <w:r w:rsidR="00B103AD" w:rsidRPr="00082A59">
        <w:rPr>
          <w:szCs w:val="22"/>
          <w:lang w:val="en-GB"/>
        </w:rPr>
        <w:t>cell-free</w:t>
      </w:r>
      <w:r w:rsidR="00D225FA" w:rsidRPr="008A2D59">
        <w:rPr>
          <w:szCs w:val="22"/>
          <w:lang w:val="en-GB"/>
        </w:rPr>
        <w:t xml:space="preserve"> amplification </w:t>
      </w:r>
      <w:r w:rsidR="00B103AD">
        <w:rPr>
          <w:szCs w:val="22"/>
          <w:lang w:val="en-GB"/>
        </w:rPr>
        <w:t xml:space="preserve">assays </w:t>
      </w:r>
      <w:r w:rsidR="00207408" w:rsidRPr="008A2D59">
        <w:rPr>
          <w:szCs w:val="22"/>
          <w:lang w:val="en-GB"/>
        </w:rPr>
        <w:t>lead</w:t>
      </w:r>
      <w:r w:rsidR="004B3EAB">
        <w:rPr>
          <w:szCs w:val="22"/>
          <w:lang w:val="en-GB"/>
        </w:rPr>
        <w:t xml:space="preserve"> invariably </w:t>
      </w:r>
      <w:r w:rsidR="00207408" w:rsidRPr="008A2D59">
        <w:rPr>
          <w:szCs w:val="22"/>
          <w:lang w:val="en-GB"/>
        </w:rPr>
        <w:t xml:space="preserve">to the formation of </w:t>
      </w:r>
      <w:r w:rsidRPr="008A2D59">
        <w:rPr>
          <w:szCs w:val="22"/>
          <w:lang w:val="en-GB"/>
        </w:rPr>
        <w:t>two structurally distinct</w:t>
      </w:r>
      <w:r w:rsidR="0012514E" w:rsidRPr="008A2D59">
        <w:rPr>
          <w:szCs w:val="22"/>
          <w:lang w:val="en-GB"/>
        </w:rPr>
        <w:t xml:space="preserve"> </w:t>
      </w:r>
      <w:r w:rsidR="007E7B54" w:rsidRPr="008A2D59">
        <w:rPr>
          <w:bCs/>
          <w:szCs w:val="22"/>
          <w:lang w:val="en-GB"/>
        </w:rPr>
        <w:t>PrP</w:t>
      </w:r>
      <w:r w:rsidR="007E7B54" w:rsidRPr="008A2D59">
        <w:rPr>
          <w:bCs/>
          <w:szCs w:val="22"/>
          <w:vertAlign w:val="superscript"/>
          <w:lang w:val="en-GB"/>
        </w:rPr>
        <w:t>Sc</w:t>
      </w:r>
      <w:r w:rsidR="007E7B54" w:rsidRPr="008A2D59">
        <w:rPr>
          <w:bCs/>
          <w:szCs w:val="22"/>
          <w:lang w:val="en-GB"/>
        </w:rPr>
        <w:t xml:space="preserve"> </w:t>
      </w:r>
      <w:r w:rsidR="0012514E" w:rsidRPr="008A2D59">
        <w:rPr>
          <w:szCs w:val="22"/>
          <w:lang w:val="en-GB"/>
        </w:rPr>
        <w:t>subset</w:t>
      </w:r>
      <w:r w:rsidR="007E7B54">
        <w:rPr>
          <w:szCs w:val="22"/>
          <w:lang w:val="en-GB"/>
        </w:rPr>
        <w:t>s</w:t>
      </w:r>
      <w:r w:rsidRPr="008A2D59">
        <w:rPr>
          <w:szCs w:val="22"/>
          <w:lang w:val="en-GB"/>
        </w:rPr>
        <w:t xml:space="preserve">. </w:t>
      </w:r>
      <w:r w:rsidR="00D225FA">
        <w:rPr>
          <w:szCs w:val="22"/>
          <w:lang w:val="en-GB"/>
        </w:rPr>
        <w:t>Exploring their kinetic</w:t>
      </w:r>
      <w:r w:rsidR="002C4217">
        <w:rPr>
          <w:szCs w:val="22"/>
          <w:lang w:val="en-GB"/>
        </w:rPr>
        <w:t>s</w:t>
      </w:r>
      <w:r w:rsidR="00D225FA">
        <w:rPr>
          <w:szCs w:val="22"/>
          <w:lang w:val="en-GB"/>
        </w:rPr>
        <w:t xml:space="preserve"> of formation </w:t>
      </w:r>
      <w:r w:rsidR="00AF4309">
        <w:rPr>
          <w:rFonts w:eastAsia="Cambria"/>
          <w:lang w:val="en-GB" w:eastAsia="en-US"/>
        </w:rPr>
        <w:t>reveal</w:t>
      </w:r>
      <w:r w:rsidR="002C4217">
        <w:rPr>
          <w:rFonts w:eastAsia="Cambria"/>
          <w:lang w:val="en-GB" w:eastAsia="en-US"/>
        </w:rPr>
        <w:t>ed</w:t>
      </w:r>
      <w:r w:rsidR="00AF4309">
        <w:rPr>
          <w:rFonts w:eastAsia="Cambria"/>
          <w:lang w:val="en-GB" w:eastAsia="en-US"/>
        </w:rPr>
        <w:t xml:space="preserve"> </w:t>
      </w:r>
      <w:r w:rsidR="00D225FA">
        <w:rPr>
          <w:rFonts w:eastAsia="Cambria"/>
          <w:lang w:val="en-GB" w:eastAsia="en-US"/>
        </w:rPr>
        <w:t xml:space="preserve">the </w:t>
      </w:r>
      <w:r w:rsidR="00AF4309">
        <w:rPr>
          <w:rFonts w:eastAsia="Cambria"/>
          <w:lang w:val="en-GB" w:eastAsia="en-US"/>
        </w:rPr>
        <w:t xml:space="preserve">existence of two processes. The first </w:t>
      </w:r>
      <w:r w:rsidR="009D41D7">
        <w:rPr>
          <w:rFonts w:eastAsia="Cambria"/>
          <w:lang w:val="en-GB" w:eastAsia="en-US"/>
        </w:rPr>
        <w:t xml:space="preserve">one </w:t>
      </w:r>
      <w:r w:rsidR="002C4217">
        <w:rPr>
          <w:rFonts w:eastAsia="Cambria"/>
          <w:lang w:val="en-GB" w:eastAsia="en-US"/>
        </w:rPr>
        <w:t>comprises a decrease</w:t>
      </w:r>
      <w:r w:rsidR="00FB4E77">
        <w:rPr>
          <w:rFonts w:eastAsia="Cambria"/>
          <w:lang w:val="en-GB" w:eastAsia="en-US"/>
        </w:rPr>
        <w:t xml:space="preserve"> </w:t>
      </w:r>
      <w:r w:rsidR="002C4217">
        <w:rPr>
          <w:rFonts w:eastAsia="Cambria"/>
          <w:lang w:val="en-GB" w:eastAsia="en-US"/>
        </w:rPr>
        <w:t>of</w:t>
      </w:r>
      <w:r w:rsidR="00FB4E77">
        <w:rPr>
          <w:rFonts w:eastAsia="Cambria"/>
          <w:lang w:val="en-GB" w:eastAsia="en-US"/>
        </w:rPr>
        <w:t xml:space="preserve"> </w:t>
      </w:r>
      <w:r w:rsidR="00AF4309">
        <w:rPr>
          <w:rFonts w:eastAsia="Cambria"/>
          <w:lang w:val="en-GB" w:eastAsia="en-US"/>
        </w:rPr>
        <w:t xml:space="preserve">parental </w:t>
      </w:r>
      <w:r w:rsidR="004B3EAB" w:rsidRPr="008A2D59">
        <w:rPr>
          <w:bCs/>
          <w:szCs w:val="22"/>
          <w:lang w:val="en-GB"/>
        </w:rPr>
        <w:t>PrP</w:t>
      </w:r>
      <w:r w:rsidR="004B3EAB" w:rsidRPr="008A2D59">
        <w:rPr>
          <w:bCs/>
          <w:szCs w:val="22"/>
          <w:vertAlign w:val="superscript"/>
          <w:lang w:val="en-GB"/>
        </w:rPr>
        <w:t>Sc</w:t>
      </w:r>
      <w:r w:rsidR="004B3EAB" w:rsidRPr="008A2D59">
        <w:rPr>
          <w:bCs/>
          <w:szCs w:val="22"/>
          <w:lang w:val="en-GB"/>
        </w:rPr>
        <w:t xml:space="preserve"> </w:t>
      </w:r>
      <w:r w:rsidR="005234A8">
        <w:rPr>
          <w:rFonts w:eastAsia="Cambria"/>
          <w:lang w:val="en-GB" w:eastAsia="en-US"/>
        </w:rPr>
        <w:t>diversity</w:t>
      </w:r>
      <w:r w:rsidR="00AF4309">
        <w:rPr>
          <w:rFonts w:eastAsia="Cambria"/>
          <w:lang w:val="en-GB" w:eastAsia="en-US"/>
        </w:rPr>
        <w:t xml:space="preserve"> </w:t>
      </w:r>
      <w:r w:rsidR="004B3EAB">
        <w:rPr>
          <w:rFonts w:eastAsia="Cambria"/>
          <w:lang w:val="en-GB" w:eastAsia="en-US"/>
        </w:rPr>
        <w:t>to</w:t>
      </w:r>
      <w:r w:rsidR="00AF4309">
        <w:rPr>
          <w:rFonts w:eastAsia="Cambria"/>
          <w:lang w:val="en-GB" w:eastAsia="en-US"/>
        </w:rPr>
        <w:t xml:space="preserve"> generat</w:t>
      </w:r>
      <w:r w:rsidR="004B3EAB">
        <w:rPr>
          <w:rFonts w:eastAsia="Cambria"/>
          <w:lang w:val="en-GB" w:eastAsia="en-US"/>
        </w:rPr>
        <w:t xml:space="preserve">e solely </w:t>
      </w:r>
      <w:r w:rsidR="00FB4E77">
        <w:rPr>
          <w:rFonts w:eastAsia="Cambria"/>
          <w:lang w:val="en-GB" w:eastAsia="en-US"/>
        </w:rPr>
        <w:t>these two subsets</w:t>
      </w:r>
      <w:r w:rsidR="00AF4309">
        <w:rPr>
          <w:rFonts w:eastAsia="Cambria"/>
          <w:lang w:val="en-GB" w:eastAsia="en-US"/>
        </w:rPr>
        <w:t xml:space="preserve">. The second one </w:t>
      </w:r>
      <w:r w:rsidR="009D41D7">
        <w:rPr>
          <w:rFonts w:eastAsia="Cambria"/>
          <w:lang w:val="en-GB" w:eastAsia="en-US"/>
        </w:rPr>
        <w:t xml:space="preserve">permits </w:t>
      </w:r>
      <w:r w:rsidR="00AF4309">
        <w:rPr>
          <w:rFonts w:eastAsia="Cambria"/>
          <w:lang w:val="en-GB" w:eastAsia="en-US"/>
        </w:rPr>
        <w:t xml:space="preserve">diversification </w:t>
      </w:r>
      <w:r w:rsidR="00FB4E77">
        <w:rPr>
          <w:rFonts w:eastAsia="Cambria"/>
          <w:lang w:val="en-GB" w:eastAsia="en-US"/>
        </w:rPr>
        <w:t xml:space="preserve">by </w:t>
      </w:r>
      <w:r w:rsidR="00AF4309">
        <w:rPr>
          <w:rFonts w:eastAsia="Cambria"/>
          <w:lang w:val="en-GB" w:eastAsia="en-US"/>
        </w:rPr>
        <w:t>assist</w:t>
      </w:r>
      <w:r w:rsidR="00FB4E77">
        <w:rPr>
          <w:rFonts w:eastAsia="Cambria"/>
          <w:lang w:val="en-GB" w:eastAsia="en-US"/>
        </w:rPr>
        <w:t xml:space="preserve">ing </w:t>
      </w:r>
      <w:r w:rsidR="00AF4309">
        <w:rPr>
          <w:rFonts w:eastAsia="Cambria"/>
          <w:lang w:val="en-GB" w:eastAsia="en-US"/>
        </w:rPr>
        <w:t>th</w:t>
      </w:r>
      <w:r w:rsidR="00AF4309" w:rsidRPr="008A2D59">
        <w:rPr>
          <w:rFonts w:eastAsia="Cambria"/>
          <w:lang w:val="en-GB" w:eastAsia="en-US"/>
        </w:rPr>
        <w:t xml:space="preserve">e transformation of </w:t>
      </w:r>
      <w:r w:rsidR="00C667B7">
        <w:rPr>
          <w:rFonts w:eastAsia="Cambria"/>
          <w:lang w:val="en-GB" w:eastAsia="en-US"/>
        </w:rPr>
        <w:t xml:space="preserve">one subset into the other </w:t>
      </w:r>
      <w:r w:rsidR="00AF4309" w:rsidRPr="008A2D59">
        <w:rPr>
          <w:rFonts w:eastAsia="Cambria"/>
          <w:lang w:val="en-GB" w:eastAsia="en-US"/>
        </w:rPr>
        <w:t xml:space="preserve">through </w:t>
      </w:r>
      <w:r w:rsidR="00C667B7" w:rsidRPr="008A2D59">
        <w:rPr>
          <w:rFonts w:eastAsia="Cambria"/>
          <w:lang w:val="en-GB" w:eastAsia="en-US"/>
        </w:rPr>
        <w:t>PrP</w:t>
      </w:r>
      <w:r w:rsidR="00C667B7" w:rsidRPr="003F48FA">
        <w:rPr>
          <w:rFonts w:eastAsia="Cambria"/>
          <w:vertAlign w:val="superscript"/>
          <w:lang w:val="en-GB" w:eastAsia="en-US"/>
        </w:rPr>
        <w:t>C</w:t>
      </w:r>
      <w:r w:rsidR="00C667B7">
        <w:rPr>
          <w:rFonts w:eastAsia="Cambria"/>
          <w:lang w:val="en-GB" w:eastAsia="en-US"/>
        </w:rPr>
        <w:t xml:space="preserve"> </w:t>
      </w:r>
      <w:r w:rsidR="00AF4309" w:rsidRPr="008A2D59">
        <w:rPr>
          <w:rFonts w:eastAsia="Cambria"/>
          <w:lang w:val="en-GB" w:eastAsia="en-US"/>
        </w:rPr>
        <w:t xml:space="preserve">consumption </w:t>
      </w:r>
      <w:r w:rsidR="00FB4E77">
        <w:rPr>
          <w:rFonts w:eastAsia="Cambria"/>
          <w:lang w:val="en-GB" w:eastAsia="en-US"/>
        </w:rPr>
        <w:t xml:space="preserve">by an autocatalytic </w:t>
      </w:r>
      <w:r w:rsidR="00577D14">
        <w:rPr>
          <w:rFonts w:eastAsia="Cambria"/>
          <w:lang w:val="en-GB" w:eastAsia="en-US"/>
        </w:rPr>
        <w:t xml:space="preserve">reaction. </w:t>
      </w:r>
      <w:r w:rsidR="00FB4E77" w:rsidRPr="00EB4259">
        <w:rPr>
          <w:szCs w:val="22"/>
          <w:lang w:val="en-US"/>
        </w:rPr>
        <w:t xml:space="preserve">Our findings provide a mechanism </w:t>
      </w:r>
      <w:r w:rsidR="00577D14" w:rsidRPr="00EB4259">
        <w:rPr>
          <w:szCs w:val="22"/>
          <w:lang w:val="en-US"/>
        </w:rPr>
        <w:t>for</w:t>
      </w:r>
      <w:r w:rsidR="00FB4E77" w:rsidRPr="00EB4259">
        <w:rPr>
          <w:szCs w:val="22"/>
          <w:lang w:val="en-US"/>
        </w:rPr>
        <w:t xml:space="preserve"> prion replication and diversification based on the dynamic character of PrP</w:t>
      </w:r>
      <w:r w:rsidR="00FB4E77" w:rsidRPr="00EB4259">
        <w:rPr>
          <w:szCs w:val="22"/>
          <w:vertAlign w:val="superscript"/>
          <w:lang w:val="en-US"/>
        </w:rPr>
        <w:t>Sc</w:t>
      </w:r>
      <w:r w:rsidR="00FB4E77" w:rsidRPr="00EB4259">
        <w:rPr>
          <w:szCs w:val="22"/>
          <w:lang w:val="en-US"/>
        </w:rPr>
        <w:t xml:space="preserve"> assemblies.</w:t>
      </w:r>
      <w:r w:rsidR="009D41D7" w:rsidRPr="00EB4259">
        <w:rPr>
          <w:szCs w:val="22"/>
          <w:lang w:val="en-US"/>
        </w:rPr>
        <w:t xml:space="preserve"> </w:t>
      </w:r>
      <w:r w:rsidR="009D41D7" w:rsidRPr="008C66D2">
        <w:rPr>
          <w:szCs w:val="22"/>
          <w:highlight w:val="yellow"/>
        </w:rPr>
        <w:t xml:space="preserve">Pour la présentation des résultats, je préfère la deuxième version (barrée) que j’ai un peu modifiée. Elle me parait plus précise en terme mécanistique que la première qui reste assez </w:t>
      </w:r>
      <w:proofErr w:type="gramStart"/>
      <w:r w:rsidR="009D41D7" w:rsidRPr="008C66D2">
        <w:rPr>
          <w:szCs w:val="22"/>
          <w:highlight w:val="yellow"/>
        </w:rPr>
        <w:t>vague</w:t>
      </w:r>
      <w:r w:rsidR="009D41D7">
        <w:rPr>
          <w:szCs w:val="22"/>
        </w:rPr>
        <w:t xml:space="preserve"> </w:t>
      </w:r>
      <w:r w:rsidR="009D41D7" w:rsidRPr="008C66D2">
        <w:rPr>
          <w:strike/>
          <w:szCs w:val="22"/>
        </w:rPr>
        <w:t xml:space="preserve"> </w:t>
      </w:r>
      <w:proofErr w:type="spellStart"/>
      <w:r w:rsidR="009D41D7" w:rsidRPr="008C66D2">
        <w:rPr>
          <w:szCs w:val="22"/>
        </w:rPr>
        <w:t>Here</w:t>
      </w:r>
      <w:proofErr w:type="spellEnd"/>
      <w:proofErr w:type="gramEnd"/>
      <w:r w:rsidR="009D41D7" w:rsidRPr="008C66D2">
        <w:rPr>
          <w:szCs w:val="22"/>
        </w:rPr>
        <w:t xml:space="preserve"> by </w:t>
      </w:r>
      <w:proofErr w:type="spellStart"/>
      <w:r w:rsidR="009D41D7" w:rsidRPr="008C66D2">
        <w:rPr>
          <w:szCs w:val="22"/>
        </w:rPr>
        <w:t>using</w:t>
      </w:r>
      <w:proofErr w:type="spellEnd"/>
      <w:r w:rsidR="009D41D7" w:rsidRPr="008C66D2">
        <w:rPr>
          <w:szCs w:val="22"/>
        </w:rPr>
        <w:t xml:space="preserve"> </w:t>
      </w:r>
      <w:proofErr w:type="spellStart"/>
      <w:r w:rsidR="009D41D7" w:rsidRPr="008C66D2">
        <w:rPr>
          <w:szCs w:val="22"/>
        </w:rPr>
        <w:t>several</w:t>
      </w:r>
      <w:proofErr w:type="spellEnd"/>
      <w:r w:rsidR="009D41D7" w:rsidRPr="008C66D2">
        <w:rPr>
          <w:szCs w:val="22"/>
        </w:rPr>
        <w:t xml:space="preserve"> prion </w:t>
      </w:r>
      <w:proofErr w:type="spellStart"/>
      <w:r w:rsidR="009D41D7" w:rsidRPr="008C66D2">
        <w:rPr>
          <w:szCs w:val="22"/>
        </w:rPr>
        <w:t>strains</w:t>
      </w:r>
      <w:proofErr w:type="spellEnd"/>
      <w:r w:rsidR="009D41D7" w:rsidRPr="008C66D2">
        <w:rPr>
          <w:szCs w:val="22"/>
        </w:rPr>
        <w:t xml:space="preserve">, </w:t>
      </w:r>
      <w:proofErr w:type="spellStart"/>
      <w:r w:rsidR="009D41D7" w:rsidRPr="008C66D2">
        <w:rPr>
          <w:szCs w:val="22"/>
        </w:rPr>
        <w:t>thus</w:t>
      </w:r>
      <w:proofErr w:type="spellEnd"/>
      <w:r w:rsidR="009D41D7" w:rsidRPr="008C66D2">
        <w:rPr>
          <w:szCs w:val="22"/>
        </w:rPr>
        <w:t xml:space="preserve"> </w:t>
      </w:r>
      <w:proofErr w:type="spellStart"/>
      <w:r w:rsidR="009D41D7" w:rsidRPr="008C66D2">
        <w:rPr>
          <w:szCs w:val="22"/>
        </w:rPr>
        <w:t>leading</w:t>
      </w:r>
      <w:proofErr w:type="spellEnd"/>
      <w:r w:rsidR="009D41D7" w:rsidRPr="008C66D2">
        <w:rPr>
          <w:szCs w:val="22"/>
        </w:rPr>
        <w:t xml:space="preserve"> </w:t>
      </w:r>
    </w:p>
    <w:p w14:paraId="43F2A1BD" w14:textId="77777777" w:rsidR="0019166D" w:rsidRDefault="0019166D" w:rsidP="009949A2">
      <w:pPr>
        <w:spacing w:line="480" w:lineRule="auto"/>
        <w:jc w:val="both"/>
        <w:rPr>
          <w:szCs w:val="22"/>
        </w:rPr>
      </w:pPr>
    </w:p>
    <w:p w14:paraId="4E33AD9F" w14:textId="77777777" w:rsidR="00C74DF1" w:rsidRPr="008C66D2" w:rsidRDefault="0019166D" w:rsidP="009949A2">
      <w:pPr>
        <w:spacing w:line="480" w:lineRule="auto"/>
        <w:jc w:val="both"/>
        <w:rPr>
          <w:lang w:val="en-US"/>
        </w:rPr>
      </w:pPr>
      <w:proofErr w:type="gramStart"/>
      <w:r w:rsidRPr="008C66D2">
        <w:rPr>
          <w:szCs w:val="22"/>
          <w:lang w:val="en-US"/>
        </w:rPr>
        <w:t>FL :</w:t>
      </w:r>
      <w:proofErr w:type="gramEnd"/>
      <w:r w:rsidRPr="008C66D2">
        <w:rPr>
          <w:szCs w:val="22"/>
          <w:lang w:val="en-US"/>
        </w:rPr>
        <w:t xml:space="preserve"> plus </w:t>
      </w:r>
      <w:proofErr w:type="spellStart"/>
      <w:r w:rsidRPr="008C66D2">
        <w:rPr>
          <w:szCs w:val="22"/>
          <w:lang w:val="en-US"/>
        </w:rPr>
        <w:t>clair</w:t>
      </w:r>
      <w:proofErr w:type="spellEnd"/>
      <w:r w:rsidRPr="008C66D2">
        <w:rPr>
          <w:szCs w:val="22"/>
          <w:lang w:val="en-US"/>
        </w:rPr>
        <w:t xml:space="preserve"> </w:t>
      </w:r>
      <w:proofErr w:type="spellStart"/>
      <w:r w:rsidRPr="008C66D2">
        <w:rPr>
          <w:szCs w:val="22"/>
          <w:lang w:val="en-US"/>
        </w:rPr>
        <w:t>dans</w:t>
      </w:r>
      <w:proofErr w:type="spellEnd"/>
      <w:r w:rsidRPr="008C66D2">
        <w:rPr>
          <w:szCs w:val="22"/>
          <w:lang w:val="en-US"/>
        </w:rPr>
        <w:t xml:space="preserve"> intro : </w:t>
      </w:r>
      <w:commentRangeStart w:id="7"/>
      <w:r w:rsidRPr="008A2D59">
        <w:rPr>
          <w:rFonts w:eastAsia="Cambria"/>
          <w:lang w:val="en-GB" w:eastAsia="en-US"/>
        </w:rPr>
        <w:t xml:space="preserve">The exploration of their kinetic </w:t>
      </w:r>
      <w:r>
        <w:rPr>
          <w:rFonts w:eastAsia="Cambria"/>
          <w:lang w:val="en-GB" w:eastAsia="en-US"/>
        </w:rPr>
        <w:t xml:space="preserve">of </w:t>
      </w:r>
      <w:r w:rsidRPr="008A2D59">
        <w:rPr>
          <w:rFonts w:eastAsia="Cambria"/>
          <w:lang w:val="en-GB" w:eastAsia="en-US"/>
        </w:rPr>
        <w:t xml:space="preserve">formation </w:t>
      </w:r>
      <w:r>
        <w:rPr>
          <w:rFonts w:eastAsia="Cambria"/>
          <w:lang w:val="en-GB" w:eastAsia="en-US"/>
        </w:rPr>
        <w:t xml:space="preserve">by PMCA and </w:t>
      </w:r>
      <w:r w:rsidRPr="000C23A9">
        <w:rPr>
          <w:rFonts w:eastAsia="Cambria"/>
          <w:lang w:val="en-GB" w:eastAsia="en-US"/>
        </w:rPr>
        <w:t>mathematical modeling</w:t>
      </w:r>
      <w:r>
        <w:rPr>
          <w:rFonts w:eastAsia="Cambria"/>
          <w:lang w:val="en-GB" w:eastAsia="en-US"/>
        </w:rPr>
        <w:t xml:space="preserve"> reveal the existence of two processes of prion replication. The first process reduces the parental polydispersity present in the seed/template to generate mostly the small-sized A assemblies. The second one allows diversification of A </w:t>
      </w:r>
      <w:r>
        <w:rPr>
          <w:rFonts w:eastAsia="Cambria"/>
          <w:lang w:val="en-GB" w:eastAsia="en-US"/>
        </w:rPr>
        <w:lastRenderedPageBreak/>
        <w:t>assemblies into B assemblies. This secondary process is autocatalytic where B assists th</w:t>
      </w:r>
      <w:r w:rsidRPr="008A2D59">
        <w:rPr>
          <w:rFonts w:eastAsia="Cambria"/>
          <w:lang w:val="en-GB" w:eastAsia="en-US"/>
        </w:rPr>
        <w:t xml:space="preserve">e transformation of </w:t>
      </w:r>
      <w:r>
        <w:rPr>
          <w:rFonts w:eastAsia="Cambria"/>
          <w:lang w:val="en-GB" w:eastAsia="en-US"/>
        </w:rPr>
        <w:t>A</w:t>
      </w:r>
      <w:r w:rsidRPr="008A2D59">
        <w:rPr>
          <w:rFonts w:eastAsia="Cambria"/>
          <w:lang w:val="en-GB" w:eastAsia="en-US"/>
        </w:rPr>
        <w:t xml:space="preserve"> into </w:t>
      </w:r>
      <w:r>
        <w:rPr>
          <w:rFonts w:eastAsia="Cambria"/>
          <w:lang w:val="en-GB" w:eastAsia="en-US"/>
        </w:rPr>
        <w:t>B</w:t>
      </w:r>
      <w:r w:rsidRPr="008A2D59">
        <w:rPr>
          <w:rFonts w:eastAsia="Cambria"/>
          <w:lang w:val="en-GB" w:eastAsia="en-US"/>
        </w:rPr>
        <w:t xml:space="preserve"> through the consumption</w:t>
      </w:r>
      <w:r>
        <w:rPr>
          <w:rFonts w:eastAsia="Cambria"/>
          <w:lang w:val="en-GB" w:eastAsia="en-US"/>
        </w:rPr>
        <w:t>/conversion</w:t>
      </w:r>
      <w:r w:rsidRPr="008A2D59">
        <w:rPr>
          <w:rFonts w:eastAsia="Cambria"/>
          <w:lang w:val="en-GB" w:eastAsia="en-US"/>
        </w:rPr>
        <w:t xml:space="preserve"> of monomeric PrP</w:t>
      </w:r>
      <w:r w:rsidRPr="003F48FA">
        <w:rPr>
          <w:rFonts w:eastAsia="Cambria"/>
          <w:vertAlign w:val="superscript"/>
          <w:lang w:val="en-GB" w:eastAsia="en-US"/>
        </w:rPr>
        <w:t>C</w:t>
      </w:r>
      <w:r w:rsidRPr="008A2D59">
        <w:rPr>
          <w:rFonts w:eastAsia="Cambria"/>
          <w:lang w:val="en-GB" w:eastAsia="en-US"/>
        </w:rPr>
        <w:t>.</w:t>
      </w:r>
      <w:r>
        <w:rPr>
          <w:rFonts w:eastAsia="Cambria"/>
          <w:lang w:val="en-GB" w:eastAsia="en-US"/>
        </w:rPr>
        <w:t xml:space="preserve"> </w:t>
      </w:r>
      <w:r w:rsidRPr="008A2D59">
        <w:rPr>
          <w:bCs/>
          <w:szCs w:val="22"/>
          <w:lang w:val="en-GB"/>
        </w:rPr>
        <w:t xml:space="preserve">Our findings reveal the dynamic character of </w:t>
      </w:r>
      <w:r>
        <w:rPr>
          <w:bCs/>
          <w:szCs w:val="22"/>
          <w:lang w:val="en-GB"/>
        </w:rPr>
        <w:t>the prion replication</w:t>
      </w:r>
      <w:r w:rsidRPr="00473C2F">
        <w:rPr>
          <w:bCs/>
          <w:szCs w:val="22"/>
          <w:lang w:val="en-GB"/>
        </w:rPr>
        <w:t xml:space="preserve"> </w:t>
      </w:r>
      <w:r>
        <w:rPr>
          <w:bCs/>
          <w:szCs w:val="22"/>
          <w:lang w:val="en-GB"/>
        </w:rPr>
        <w:t xml:space="preserve">process with important implications for prion </w:t>
      </w:r>
      <w:r>
        <w:rPr>
          <w:rFonts w:eastAsia="Cambria"/>
          <w:lang w:val="en-GB" w:eastAsia="en-US"/>
        </w:rPr>
        <w:t>propagation, selection and adaptation to different environment.</w:t>
      </w:r>
      <w:commentRangeEnd w:id="7"/>
      <w:r>
        <w:rPr>
          <w:lang w:val="en-GB"/>
        </w:rPr>
        <w:commentReference w:id="7"/>
      </w:r>
      <w:r w:rsidR="00C74DF1" w:rsidRPr="008C66D2">
        <w:rPr>
          <w:rFonts w:ascii="Arial" w:hAnsi="Arial"/>
          <w:color w:val="FF0000"/>
          <w:lang w:val="en-US"/>
        </w:rPr>
        <w:br w:type="page"/>
      </w:r>
    </w:p>
    <w:p w14:paraId="2F987E0F" w14:textId="77777777" w:rsidR="004111AF" w:rsidRPr="00EC125B" w:rsidRDefault="004111AF" w:rsidP="00491F2E">
      <w:pPr>
        <w:rPr>
          <w:b/>
          <w:lang w:val="en-US"/>
          <w:rPrChange w:id="8" w:author="Microsoft Office User" w:date="2018-09-06T10:03:00Z">
            <w:rPr>
              <w:b/>
            </w:rPr>
          </w:rPrChange>
        </w:rPr>
      </w:pPr>
      <w:r w:rsidRPr="00EC125B">
        <w:rPr>
          <w:b/>
          <w:lang w:val="en-US"/>
          <w:rPrChange w:id="9" w:author="Microsoft Office User" w:date="2018-09-06T10:03:00Z">
            <w:rPr>
              <w:b/>
            </w:rPr>
          </w:rPrChange>
        </w:rPr>
        <w:lastRenderedPageBreak/>
        <w:t>Introduction</w:t>
      </w:r>
    </w:p>
    <w:p w14:paraId="0828E25D" w14:textId="77777777" w:rsidR="00814270" w:rsidRPr="008A2D59" w:rsidRDefault="00335E0B" w:rsidP="006D4485">
      <w:pPr>
        <w:autoSpaceDE w:val="0"/>
        <w:autoSpaceDN w:val="0"/>
        <w:adjustRightInd w:val="0"/>
        <w:spacing w:before="60" w:line="480" w:lineRule="auto"/>
        <w:jc w:val="both"/>
        <w:rPr>
          <w:szCs w:val="22"/>
          <w:lang w:val="en-GB"/>
        </w:rPr>
      </w:pPr>
      <w:r w:rsidRPr="008A2D59">
        <w:rPr>
          <w:rFonts w:eastAsia="Cambria"/>
          <w:bCs/>
          <w:szCs w:val="22"/>
          <w:lang w:val="en-GB" w:eastAsia="en-US"/>
        </w:rPr>
        <w:t>The prion paradigm</w:t>
      </w:r>
      <w:r w:rsidR="0046499C" w:rsidRPr="008A2D59">
        <w:rPr>
          <w:rFonts w:eastAsia="Cambria"/>
          <w:bCs/>
          <w:szCs w:val="22"/>
          <w:lang w:val="en-GB" w:eastAsia="en-US"/>
        </w:rPr>
        <w:t xml:space="preserve"> </w:t>
      </w:r>
      <w:r w:rsidRPr="008A2D59">
        <w:rPr>
          <w:rFonts w:eastAsia="Cambria"/>
          <w:bCs/>
          <w:szCs w:val="22"/>
          <w:lang w:val="en-GB" w:eastAsia="en-US"/>
        </w:rPr>
        <w:t xml:space="preserve">unifies a number of age-related, </w:t>
      </w:r>
      <w:r w:rsidR="0046499C" w:rsidRPr="008A2D59">
        <w:rPr>
          <w:rFonts w:eastAsia="Cambria"/>
          <w:bCs/>
          <w:szCs w:val="22"/>
          <w:lang w:val="en-GB" w:eastAsia="en-US"/>
        </w:rPr>
        <w:t>incurable</w:t>
      </w:r>
      <w:r w:rsidRPr="008A2D59">
        <w:rPr>
          <w:rFonts w:eastAsia="Cambria"/>
          <w:bCs/>
          <w:szCs w:val="22"/>
          <w:lang w:val="en-GB" w:eastAsia="en-US"/>
        </w:rPr>
        <w:t xml:space="preserve"> neurodegenerative </w:t>
      </w:r>
      <w:r w:rsidR="0046499C" w:rsidRPr="008A2D59">
        <w:rPr>
          <w:rFonts w:eastAsia="Cambria"/>
          <w:bCs/>
          <w:szCs w:val="22"/>
          <w:lang w:val="en-GB" w:eastAsia="en-US"/>
        </w:rPr>
        <w:t xml:space="preserve">disorders </w:t>
      </w:r>
      <w:r w:rsidRPr="008A2D59">
        <w:rPr>
          <w:rFonts w:eastAsia="Cambria"/>
          <w:bCs/>
          <w:szCs w:val="22"/>
          <w:lang w:val="en-GB" w:eastAsia="en-US"/>
        </w:rPr>
        <w:t>due to protein misfolding and aggregation</w:t>
      </w:r>
      <w:r w:rsidR="0046499C" w:rsidRPr="008A2D59">
        <w:rPr>
          <w:rFonts w:eastAsia="Cambria"/>
          <w:bCs/>
          <w:szCs w:val="22"/>
          <w:lang w:val="en-GB" w:eastAsia="en-US"/>
        </w:rPr>
        <w:t xml:space="preserve"> in term of pathogenic mechanisms</w:t>
      </w:r>
      <w:r w:rsidR="001A18BD">
        <w:rPr>
          <w:rFonts w:eastAsia="Cambria"/>
          <w:bCs/>
          <w:szCs w:val="22"/>
          <w:lang w:val="en-GB" w:eastAsia="en-US"/>
        </w:rPr>
        <w:t xml:space="preserve"> </w:t>
      </w:r>
      <w:r w:rsidR="00612F04" w:rsidRPr="008A2D59">
        <w:rPr>
          <w:rFonts w:eastAsia="Cambria"/>
          <w:bCs/>
          <w:szCs w:val="22"/>
          <w:lang w:val="en-GB" w:eastAsia="en-US"/>
        </w:rPr>
        <w:fldChar w:fldCharType="begin">
          <w:fldData xml:space="preserve">PEVuZE5vdGU+PENpdGU+PEF1dGhvcj5Db25kZWxsbzwvQXV0aG9yPjxZZWFyPjIwMTc8L1llYXI+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</w:fldData>
        </w:fldChar>
      </w:r>
      <w:r w:rsidR="00D53F4F">
        <w:rPr>
          <w:rFonts w:eastAsia="Cambria"/>
          <w:bCs/>
          <w:szCs w:val="22"/>
          <w:lang w:val="en-GB" w:eastAsia="en-US"/>
        </w:rPr>
        <w:instrText xml:space="preserve"> ADDIN EN.CITE </w:instrText>
      </w:r>
      <w:r w:rsidR="00D53F4F">
        <w:rPr>
          <w:rFonts w:eastAsia="Cambria"/>
          <w:bCs/>
          <w:szCs w:val="22"/>
          <w:lang w:val="en-GB" w:eastAsia="en-US"/>
        </w:rPr>
        <w:fldChar w:fldCharType="begin">
          <w:fldData xml:space="preserve">PEVuZE5vdGU+PENpdGU+PEF1dGhvcj5Db25kZWxsbzwvQXV0aG9yPjxZZWFyPjIwMTc8L1llYXI+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</w:fldData>
        </w:fldChar>
      </w:r>
      <w:r w:rsidR="00D53F4F">
        <w:rPr>
          <w:rFonts w:eastAsia="Cambria"/>
          <w:bCs/>
          <w:szCs w:val="22"/>
          <w:lang w:val="en-GB" w:eastAsia="en-US"/>
        </w:rPr>
        <w:instrText xml:space="preserve"> ADDIN EN.CITE.DATA </w:instrText>
      </w:r>
      <w:r w:rsidR="00D53F4F">
        <w:rPr>
          <w:rFonts w:eastAsia="Cambria"/>
          <w:bCs/>
          <w:szCs w:val="22"/>
          <w:lang w:val="en-GB" w:eastAsia="en-US"/>
        </w:rPr>
      </w:r>
      <w:r w:rsidR="00D53F4F">
        <w:rPr>
          <w:rFonts w:eastAsia="Cambria"/>
          <w:bCs/>
          <w:szCs w:val="22"/>
          <w:lang w:val="en-GB" w:eastAsia="en-US"/>
        </w:rPr>
        <w:fldChar w:fldCharType="end"/>
      </w:r>
      <w:r w:rsidR="00612F04" w:rsidRPr="008A2D59">
        <w:rPr>
          <w:rFonts w:eastAsia="Cambria"/>
          <w:bCs/>
          <w:szCs w:val="22"/>
          <w:lang w:val="en-GB" w:eastAsia="en-US"/>
        </w:rPr>
      </w:r>
      <w:r w:rsidR="00612F04" w:rsidRPr="008A2D59">
        <w:rPr>
          <w:rFonts w:eastAsia="Cambria"/>
          <w:bCs/>
          <w:szCs w:val="22"/>
          <w:lang w:val="en-GB" w:eastAsia="en-US"/>
        </w:rPr>
        <w:fldChar w:fldCharType="separate"/>
      </w:r>
      <w:r w:rsidR="00D53F4F">
        <w:rPr>
          <w:rFonts w:eastAsia="Cambria"/>
          <w:bCs/>
          <w:noProof/>
          <w:szCs w:val="22"/>
          <w:lang w:val="en-GB" w:eastAsia="en-US"/>
        </w:rPr>
        <w:t>(</w:t>
      </w:r>
      <w:hyperlink w:anchor="_ENREF_1" w:tooltip="Condello, 2017 #181" w:history="1">
        <w:r w:rsidR="000600F6" w:rsidRPr="00D53F4F">
          <w:rPr>
            <w:rFonts w:eastAsia="Cambria"/>
            <w:bCs/>
            <w:i/>
            <w:noProof/>
            <w:szCs w:val="22"/>
            <w:lang w:val="en-GB" w:eastAsia="en-US"/>
          </w:rPr>
          <w:t>1-4</w:t>
        </w:r>
      </w:hyperlink>
      <w:r w:rsidR="00D53F4F">
        <w:rPr>
          <w:rFonts w:eastAsia="Cambria"/>
          <w:bCs/>
          <w:noProof/>
          <w:szCs w:val="22"/>
          <w:lang w:val="en-GB" w:eastAsia="en-US"/>
        </w:rPr>
        <w:t>)</w:t>
      </w:r>
      <w:r w:rsidR="00612F04" w:rsidRPr="008A2D59">
        <w:rPr>
          <w:rFonts w:eastAsia="Cambria"/>
          <w:bCs/>
          <w:szCs w:val="22"/>
          <w:lang w:val="en-GB" w:eastAsia="en-US"/>
        </w:rPr>
        <w:fldChar w:fldCharType="end"/>
      </w:r>
      <w:r w:rsidRPr="008A2D59">
        <w:rPr>
          <w:rFonts w:eastAsia="Cambria"/>
          <w:bCs/>
          <w:szCs w:val="22"/>
          <w:lang w:val="en-GB" w:eastAsia="en-US"/>
        </w:rPr>
        <w:t xml:space="preserve">. </w:t>
      </w:r>
      <w:r w:rsidR="00C24311" w:rsidRPr="008A2D59">
        <w:rPr>
          <w:rFonts w:eastAsia="Cambria"/>
          <w:bCs/>
          <w:szCs w:val="22"/>
          <w:lang w:val="en-GB" w:eastAsia="en-US"/>
        </w:rPr>
        <w:t>These</w:t>
      </w:r>
      <w:r w:rsidR="00056E9B" w:rsidRPr="008A2D59">
        <w:rPr>
          <w:rFonts w:eastAsia="Cambria"/>
          <w:bCs/>
          <w:szCs w:val="22"/>
          <w:lang w:val="en-GB" w:eastAsia="en-US"/>
        </w:rPr>
        <w:t xml:space="preserve"> disorders </w:t>
      </w:r>
      <w:r w:rsidR="00C24311" w:rsidRPr="008A2D59">
        <w:rPr>
          <w:rFonts w:eastAsia="Cambria"/>
          <w:bCs/>
          <w:szCs w:val="22"/>
          <w:lang w:val="en-GB" w:eastAsia="en-US"/>
        </w:rPr>
        <w:t>include human and animal forms of prion diseases</w:t>
      </w:r>
      <w:r w:rsidR="001147A7" w:rsidRPr="008A2D59">
        <w:rPr>
          <w:szCs w:val="22"/>
          <w:lang w:val="en-GB"/>
        </w:rPr>
        <w:t xml:space="preserve">, </w:t>
      </w:r>
      <w:r w:rsidR="00C24311" w:rsidRPr="008A2D59">
        <w:rPr>
          <w:rFonts w:eastAsia="Cambria"/>
          <w:bCs/>
          <w:szCs w:val="22"/>
          <w:lang w:val="en-GB" w:eastAsia="en-US"/>
        </w:rPr>
        <w:t xml:space="preserve">Alzheimer’s disease, Parkinson’s disease and Huntington’s disease. </w:t>
      </w:r>
      <w:r w:rsidR="0046499C" w:rsidRPr="008A2D59">
        <w:rPr>
          <w:rFonts w:eastAsia="Cambria"/>
          <w:bCs/>
          <w:szCs w:val="22"/>
          <w:lang w:val="en-GB" w:eastAsia="en-US"/>
        </w:rPr>
        <w:t xml:space="preserve">In principle, </w:t>
      </w:r>
      <w:r w:rsidRPr="008A2D59">
        <w:rPr>
          <w:rFonts w:eastAsia="Cambria"/>
          <w:bCs/>
          <w:szCs w:val="22"/>
          <w:lang w:val="en-GB" w:eastAsia="en-US"/>
        </w:rPr>
        <w:t xml:space="preserve">host-encoded monomeric proteins </w:t>
      </w:r>
      <w:r w:rsidR="00C24311" w:rsidRPr="008A2D59">
        <w:rPr>
          <w:rFonts w:eastAsia="Cambria"/>
          <w:bCs/>
          <w:szCs w:val="22"/>
          <w:lang w:val="en-GB" w:eastAsia="en-US"/>
        </w:rPr>
        <w:t>o</w:t>
      </w:r>
      <w:r w:rsidR="001147A7" w:rsidRPr="008A2D59">
        <w:rPr>
          <w:rFonts w:eastAsia="Cambria"/>
          <w:bCs/>
          <w:szCs w:val="22"/>
          <w:lang w:val="en-GB" w:eastAsia="en-US"/>
        </w:rPr>
        <w:t>r pep</w:t>
      </w:r>
      <w:r w:rsidR="00C24311" w:rsidRPr="008A2D59">
        <w:rPr>
          <w:rFonts w:eastAsia="Cambria"/>
          <w:bCs/>
          <w:szCs w:val="22"/>
          <w:lang w:val="en-GB" w:eastAsia="en-US"/>
        </w:rPr>
        <w:t xml:space="preserve">tides </w:t>
      </w:r>
      <w:r w:rsidRPr="008A2D59">
        <w:rPr>
          <w:rFonts w:eastAsia="Cambria"/>
          <w:bCs/>
          <w:szCs w:val="22"/>
          <w:lang w:val="en-GB" w:eastAsia="en-US"/>
        </w:rPr>
        <w:t xml:space="preserve">are converted into misfolded and aggregated assemblies, which serve as </w:t>
      </w:r>
      <w:r w:rsidR="0076619D" w:rsidRPr="008A2D59">
        <w:rPr>
          <w:rFonts w:eastAsia="Cambria"/>
          <w:bCs/>
          <w:szCs w:val="22"/>
          <w:lang w:val="en-GB" w:eastAsia="en-US"/>
        </w:rPr>
        <w:t xml:space="preserve">seed or </w:t>
      </w:r>
      <w:r w:rsidRPr="008A2D59">
        <w:rPr>
          <w:rFonts w:eastAsia="Cambria"/>
          <w:bCs/>
          <w:szCs w:val="22"/>
          <w:lang w:val="en-GB" w:eastAsia="en-US"/>
        </w:rPr>
        <w:t xml:space="preserve">template for </w:t>
      </w:r>
      <w:r w:rsidR="00620DB6" w:rsidRPr="008A2D59">
        <w:rPr>
          <w:rFonts w:eastAsia="Cambria"/>
          <w:bCs/>
          <w:szCs w:val="22"/>
          <w:lang w:val="en-GB" w:eastAsia="en-US"/>
        </w:rPr>
        <w:t xml:space="preserve">further </w:t>
      </w:r>
      <w:r w:rsidR="0092097C">
        <w:rPr>
          <w:rFonts w:eastAsia="Cambria"/>
          <w:bCs/>
          <w:szCs w:val="22"/>
          <w:lang w:val="en-GB" w:eastAsia="en-US"/>
        </w:rPr>
        <w:t xml:space="preserve">autocatalytic </w:t>
      </w:r>
      <w:r w:rsidRPr="008A2D59">
        <w:rPr>
          <w:rFonts w:eastAsia="Cambria"/>
          <w:bCs/>
          <w:szCs w:val="22"/>
          <w:lang w:val="en-GB" w:eastAsia="en-US"/>
        </w:rPr>
        <w:t xml:space="preserve">conversion. </w:t>
      </w:r>
      <w:r w:rsidR="00056E9B" w:rsidRPr="008A2D59">
        <w:rPr>
          <w:rFonts w:eastAsia="Cambria"/>
          <w:bCs/>
          <w:szCs w:val="22"/>
          <w:lang w:val="en-GB" w:eastAsia="en-US"/>
        </w:rPr>
        <w:t>I</w:t>
      </w:r>
      <w:r w:rsidR="001147A7" w:rsidRPr="008A2D59">
        <w:rPr>
          <w:rFonts w:eastAsia="Cambria"/>
          <w:bCs/>
          <w:szCs w:val="22"/>
          <w:lang w:val="en-GB" w:eastAsia="en-US"/>
        </w:rPr>
        <w:t>n prion diseases</w:t>
      </w:r>
      <w:r w:rsidR="00056E9B" w:rsidRPr="008A2D59">
        <w:rPr>
          <w:rFonts w:eastAsia="Cambria"/>
          <w:bCs/>
          <w:szCs w:val="22"/>
          <w:lang w:val="en-GB" w:eastAsia="en-US"/>
        </w:rPr>
        <w:t xml:space="preserve">, </w:t>
      </w:r>
      <w:r w:rsidR="001147A7" w:rsidRPr="008A2D59">
        <w:rPr>
          <w:rFonts w:eastAsia="Cambria"/>
          <w:bCs/>
          <w:szCs w:val="22"/>
          <w:lang w:val="en-GB" w:eastAsia="en-US"/>
        </w:rPr>
        <w:t xml:space="preserve">the </w:t>
      </w:r>
      <w:r w:rsidR="001147A7" w:rsidRPr="008A2D59">
        <w:rPr>
          <w:szCs w:val="22"/>
          <w:lang w:val="en-GB"/>
        </w:rPr>
        <w:t>ubiquitously expressed, host-encoded prion protein PrP</w:t>
      </w:r>
      <w:r w:rsidR="001147A7" w:rsidRPr="008A2D59">
        <w:rPr>
          <w:szCs w:val="22"/>
          <w:vertAlign w:val="superscript"/>
          <w:lang w:val="en-GB"/>
        </w:rPr>
        <w:t>C</w:t>
      </w:r>
      <w:r w:rsidR="001147A7" w:rsidRPr="008A2D59">
        <w:rPr>
          <w:szCs w:val="22"/>
          <w:lang w:val="en-GB"/>
        </w:rPr>
        <w:t xml:space="preserve"> </w:t>
      </w:r>
      <w:r w:rsidR="00B40211" w:rsidRPr="008A2D59">
        <w:rPr>
          <w:szCs w:val="22"/>
          <w:lang w:val="en-GB"/>
        </w:rPr>
        <w:t xml:space="preserve">is converted into </w:t>
      </w:r>
      <w:r w:rsidR="00C83474" w:rsidRPr="008A2D59">
        <w:rPr>
          <w:szCs w:val="22"/>
          <w:lang w:val="en-GB"/>
        </w:rPr>
        <w:t xml:space="preserve">a misfolded, </w:t>
      </w:r>
      <w:r w:rsidR="00C83474" w:rsidRPr="008A2D59">
        <w:rPr>
          <w:szCs w:val="22"/>
          <w:lang w:val="en-GB"/>
        </w:rPr>
        <w:sym w:font="Symbol" w:char="F062"/>
      </w:r>
      <w:r w:rsidR="00C83474" w:rsidRPr="008A2D59">
        <w:rPr>
          <w:szCs w:val="22"/>
          <w:lang w:val="en-GB"/>
        </w:rPr>
        <w:t xml:space="preserve">-sheet rich conformer termed </w:t>
      </w:r>
      <w:r w:rsidR="001147A7" w:rsidRPr="008A2D59">
        <w:rPr>
          <w:szCs w:val="22"/>
          <w:lang w:val="en-GB"/>
        </w:rPr>
        <w:t>PrP</w:t>
      </w:r>
      <w:r w:rsidR="001147A7" w:rsidRPr="008A2D59">
        <w:rPr>
          <w:szCs w:val="22"/>
          <w:vertAlign w:val="superscript"/>
          <w:lang w:val="en-GB"/>
        </w:rPr>
        <w:t>Sc</w:t>
      </w:r>
      <w:r w:rsidR="001147A7" w:rsidRPr="008A2D59">
        <w:rPr>
          <w:szCs w:val="22"/>
          <w:lang w:val="en-GB"/>
        </w:rPr>
        <w:t xml:space="preserve"> </w:t>
      </w:r>
      <w:r w:rsidR="00612F04" w:rsidRPr="008A2D59">
        <w:rPr>
          <w:szCs w:val="22"/>
          <w:lang w:val="en-GB"/>
        </w:rPr>
        <w:fldChar w:fldCharType="begin"/>
      </w:r>
      <w:r w:rsidR="00D53F4F">
        <w:rPr>
          <w:szCs w:val="22"/>
          <w:lang w:val="en-GB"/>
        </w:rPr>
        <w:instrText xml:space="preserve"> ADDIN EN.CITE &lt;EndNote&gt;&lt;Cite&gt;&lt;Author&gt;Prusiner&lt;/Author&gt;&lt;Year&gt;1982&lt;/Year&gt;&lt;RecNum&gt;154&lt;/RecNum&gt;&lt;DisplayText&gt;(&lt;style face="italic"&gt;5&lt;/style&gt;)&lt;/DisplayText&gt;&lt;record&gt;&lt;rec-number&gt;154&lt;/rec-number&gt;&lt;foreign-keys&gt;&lt;key app="EN" db-id="5zdsfz0smsxed6erdv2xeff0f2x5eavzw05v" timestamp="1493802653"&gt;154&lt;/key&gt;&lt;/foreign-keys&gt;&lt;ref-type name="Journal Article"&gt;17&lt;/ref-type&gt;&lt;contributors&gt;&lt;authors&gt;&lt;author&gt;Prusiner, S. B.&lt;/author&gt;&lt;/authors&gt;&lt;/contributors&gt;&lt;titles&gt;&lt;title&gt;Novel proteinaceous infectious particles cause scrapie&lt;/title&gt;&lt;secondary-title&gt;Science&lt;/secondary-title&gt;&lt;/titles&gt;&lt;periodical&gt;&lt;full-title&gt;Science&lt;/full-title&gt;&lt;/periodical&gt;&lt;pages&gt;136-44&lt;/pages&gt;&lt;volume&gt;216&lt;/volume&gt;&lt;number&gt;4542&lt;/number&gt;&lt;keywords&gt;&lt;keyword&gt;Animals&lt;/keyword&gt;&lt;keyword&gt;Nucleic Acids/analysis&lt;/keyword&gt;&lt;keyword&gt;Prions/*analysis/growth &amp;amp; development&lt;/keyword&gt;&lt;keyword&gt;Scrapie/*etiology&lt;/keyword&gt;&lt;keyword&gt;Sheep&lt;/keyword&gt;&lt;keyword&gt;Terminology as Topic&lt;/keyword&gt;&lt;keyword&gt;Viral Proteins/*analysis&lt;/keyword&gt;&lt;/keywords&gt;&lt;dates&gt;&lt;year&gt;1982&lt;/year&gt;&lt;pub-dates&gt;&lt;date&gt;Apr 9&lt;/date&gt;&lt;/pub-dates&gt;&lt;/dates&gt;&lt;accession-num&gt;6801762&lt;/accession-num&gt;&lt;urls&gt;&lt;related-urls&gt;&lt;url&gt;http://www.ncbi.nlm.nih.gov/entrez/query.fcgi?cmd=Retrieve&amp;amp;db=PubMed&amp;amp;dopt=Citation&amp;amp;list_uids=6801762&lt;/url&gt;&lt;/related-urls&gt;&lt;/urls&gt;&lt;/record&gt;&lt;/Cite&gt;&lt;/EndNote&gt;</w:instrText>
      </w:r>
      <w:r w:rsidR="00612F04" w:rsidRPr="008A2D59">
        <w:rPr>
          <w:szCs w:val="22"/>
          <w:lang w:val="en-GB"/>
        </w:rPr>
        <w:fldChar w:fldCharType="separate"/>
      </w:r>
      <w:r w:rsidR="00D53F4F">
        <w:rPr>
          <w:noProof/>
          <w:szCs w:val="22"/>
          <w:lang w:val="en-GB"/>
        </w:rPr>
        <w:t>(</w:t>
      </w:r>
      <w:hyperlink w:anchor="_ENREF_5" w:tooltip="Prusiner, 1982 #154" w:history="1">
        <w:r w:rsidR="000600F6" w:rsidRPr="00D53F4F">
          <w:rPr>
            <w:i/>
            <w:noProof/>
            <w:szCs w:val="22"/>
            <w:lang w:val="en-GB"/>
          </w:rPr>
          <w:t>5</w:t>
        </w:r>
      </w:hyperlink>
      <w:r w:rsidR="00D53F4F">
        <w:rPr>
          <w:noProof/>
          <w:szCs w:val="22"/>
          <w:lang w:val="en-GB"/>
        </w:rPr>
        <w:t>)</w:t>
      </w:r>
      <w:r w:rsidR="00612F04" w:rsidRPr="008A2D59">
        <w:rPr>
          <w:szCs w:val="22"/>
          <w:lang w:val="en-GB"/>
        </w:rPr>
        <w:fldChar w:fldCharType="end"/>
      </w:r>
      <w:r w:rsidR="001147A7" w:rsidRPr="008A2D59">
        <w:rPr>
          <w:szCs w:val="22"/>
          <w:lang w:val="en-GB"/>
        </w:rPr>
        <w:t>. In susceptible host-species and in laboratory rodent models, PrP</w:t>
      </w:r>
      <w:r w:rsidR="001147A7" w:rsidRPr="008A2D59">
        <w:rPr>
          <w:szCs w:val="22"/>
          <w:vertAlign w:val="superscript"/>
          <w:lang w:val="en-GB"/>
        </w:rPr>
        <w:t>Sc</w:t>
      </w:r>
      <w:r w:rsidR="001147A7" w:rsidRPr="008A2D59">
        <w:rPr>
          <w:szCs w:val="22"/>
          <w:lang w:val="en-GB"/>
        </w:rPr>
        <w:t xml:space="preserve"> assemblies show a remarkable ability to form stable, structurally distinct PrP</w:t>
      </w:r>
      <w:r w:rsidR="001147A7" w:rsidRPr="008A2D59">
        <w:rPr>
          <w:szCs w:val="22"/>
          <w:vertAlign w:val="superscript"/>
          <w:lang w:val="en-GB"/>
        </w:rPr>
        <w:t>Sc</w:t>
      </w:r>
      <w:r w:rsidR="001147A7" w:rsidRPr="008A2D59">
        <w:rPr>
          <w:szCs w:val="22"/>
          <w:lang w:val="en-GB"/>
        </w:rPr>
        <w:t xml:space="preserve"> conformers</w:t>
      </w:r>
      <w:r w:rsidR="001A18BD">
        <w:rPr>
          <w:szCs w:val="22"/>
          <w:lang w:val="en-GB"/>
        </w:rPr>
        <w:t xml:space="preserve"> </w:t>
      </w:r>
      <w:r w:rsidR="00612F04" w:rsidRPr="008A2D59">
        <w:rPr>
          <w:szCs w:val="22"/>
          <w:lang w:val="en-GB"/>
        </w:rPr>
        <w:fldChar w:fldCharType="begin">
          <w:fldData xml:space="preserve">PEVuZE5vdGU+PENpdGU+PEF1dGhvcj5CZXJpbmd1ZTwvQXV0aG9yPjxZZWFyPjIwMDg8L1llYXI+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</w:fldData>
        </w:fldChar>
      </w:r>
      <w:r w:rsidR="00D53F4F">
        <w:rPr>
          <w:szCs w:val="22"/>
          <w:lang w:val="en-GB"/>
        </w:rPr>
        <w:instrText xml:space="preserve"> ADDIN EN.CITE </w:instrText>
      </w:r>
      <w:r w:rsidR="00D53F4F">
        <w:rPr>
          <w:szCs w:val="22"/>
          <w:lang w:val="en-GB"/>
        </w:rPr>
        <w:fldChar w:fldCharType="begin">
          <w:fldData xml:space="preserve">PEVuZE5vdGU+PENpdGU+PEF1dGhvcj5CZXJpbmd1ZTwvQXV0aG9yPjxZZWFyPjIwMDg8L1llYXI+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</w:fldData>
        </w:fldChar>
      </w:r>
      <w:r w:rsidR="00D53F4F">
        <w:rPr>
          <w:szCs w:val="22"/>
          <w:lang w:val="en-GB"/>
        </w:rPr>
        <w:instrText xml:space="preserve"> ADDIN EN.CITE.DATA </w:instrText>
      </w:r>
      <w:r w:rsidR="00D53F4F">
        <w:rPr>
          <w:szCs w:val="22"/>
          <w:lang w:val="en-GB"/>
        </w:rPr>
      </w:r>
      <w:r w:rsidR="00D53F4F">
        <w:rPr>
          <w:szCs w:val="22"/>
          <w:lang w:val="en-GB"/>
        </w:rPr>
        <w:fldChar w:fldCharType="end"/>
      </w:r>
      <w:r w:rsidR="00612F04" w:rsidRPr="008A2D59">
        <w:rPr>
          <w:szCs w:val="22"/>
          <w:lang w:val="en-GB"/>
        </w:rPr>
      </w:r>
      <w:r w:rsidR="00612F04" w:rsidRPr="008A2D59">
        <w:rPr>
          <w:szCs w:val="22"/>
          <w:lang w:val="en-GB"/>
        </w:rPr>
        <w:fldChar w:fldCharType="separate"/>
      </w:r>
      <w:r w:rsidR="00D53F4F">
        <w:rPr>
          <w:noProof/>
          <w:szCs w:val="22"/>
          <w:lang w:val="en-GB"/>
        </w:rPr>
        <w:t>(</w:t>
      </w:r>
      <w:hyperlink w:anchor="_ENREF_6" w:tooltip="Beringue, 2008 #47" w:history="1">
        <w:r w:rsidR="000600F6" w:rsidRPr="00D53F4F">
          <w:rPr>
            <w:i/>
            <w:noProof/>
            <w:szCs w:val="22"/>
            <w:lang w:val="en-GB"/>
          </w:rPr>
          <w:t>6-9</w:t>
        </w:r>
      </w:hyperlink>
      <w:r w:rsidR="00D53F4F">
        <w:rPr>
          <w:noProof/>
          <w:szCs w:val="22"/>
          <w:lang w:val="en-GB"/>
        </w:rPr>
        <w:t>)</w:t>
      </w:r>
      <w:r w:rsidR="00612F04" w:rsidRPr="008A2D59">
        <w:rPr>
          <w:szCs w:val="22"/>
          <w:lang w:val="en-GB"/>
        </w:rPr>
        <w:fldChar w:fldCharType="end"/>
      </w:r>
      <w:r w:rsidR="001147A7" w:rsidRPr="008A2D59">
        <w:rPr>
          <w:szCs w:val="22"/>
          <w:lang w:val="en-GB"/>
        </w:rPr>
        <w:t>, known as prion strains, and encoding unique stereotypical biological phenotypes</w:t>
      </w:r>
      <w:r w:rsidR="001A18BD">
        <w:rPr>
          <w:szCs w:val="22"/>
          <w:lang w:val="en-GB"/>
        </w:rPr>
        <w:t xml:space="preserve"> </w:t>
      </w:r>
      <w:r w:rsidR="00612F04" w:rsidRPr="008A2D59">
        <w:rPr>
          <w:szCs w:val="22"/>
          <w:lang w:val="en-GB"/>
        </w:rPr>
        <w:fldChar w:fldCharType="begin">
          <w:fldData xml:space="preserve">PEVuZE5vdGU+PENpdGU+PEF1dGhvcj5TaW08L0F1dGhvcj48WWVhcj4yMDA5PC9ZZWFyPjxSZWNO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</w:fldData>
        </w:fldChar>
      </w:r>
      <w:r w:rsidR="00D53F4F">
        <w:rPr>
          <w:szCs w:val="22"/>
          <w:lang w:val="en-GB"/>
        </w:rPr>
        <w:instrText xml:space="preserve"> ADDIN EN.CITE </w:instrText>
      </w:r>
      <w:r w:rsidR="00D53F4F">
        <w:rPr>
          <w:szCs w:val="22"/>
          <w:lang w:val="en-GB"/>
        </w:rPr>
        <w:fldChar w:fldCharType="begin">
          <w:fldData xml:space="preserve">PEVuZE5vdGU+PENpdGU+PEF1dGhvcj5TaW08L0F1dGhvcj48WWVhcj4yMDA5PC9ZZWFyPjxSZWNO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</w:fldData>
        </w:fldChar>
      </w:r>
      <w:r w:rsidR="00D53F4F">
        <w:rPr>
          <w:szCs w:val="22"/>
          <w:lang w:val="en-GB"/>
        </w:rPr>
        <w:instrText xml:space="preserve"> ADDIN EN.CITE.DATA </w:instrText>
      </w:r>
      <w:r w:rsidR="00D53F4F">
        <w:rPr>
          <w:szCs w:val="22"/>
          <w:lang w:val="en-GB"/>
        </w:rPr>
      </w:r>
      <w:r w:rsidR="00D53F4F">
        <w:rPr>
          <w:szCs w:val="22"/>
          <w:lang w:val="en-GB"/>
        </w:rPr>
        <w:fldChar w:fldCharType="end"/>
      </w:r>
      <w:r w:rsidR="00612F04" w:rsidRPr="008A2D59">
        <w:rPr>
          <w:szCs w:val="22"/>
          <w:lang w:val="en-GB"/>
        </w:rPr>
      </w:r>
      <w:r w:rsidR="00612F04" w:rsidRPr="008A2D59">
        <w:rPr>
          <w:szCs w:val="22"/>
          <w:lang w:val="en-GB"/>
        </w:rPr>
        <w:fldChar w:fldCharType="separate"/>
      </w:r>
      <w:r w:rsidR="00D53F4F">
        <w:rPr>
          <w:noProof/>
          <w:szCs w:val="22"/>
          <w:lang w:val="en-GB"/>
        </w:rPr>
        <w:t>(</w:t>
      </w:r>
      <w:hyperlink w:anchor="_ENREF_10" w:tooltip="Sim, 2009 #159" w:history="1">
        <w:r w:rsidR="000600F6" w:rsidRPr="00D53F4F">
          <w:rPr>
            <w:i/>
            <w:noProof/>
            <w:szCs w:val="22"/>
            <w:lang w:val="en-GB"/>
          </w:rPr>
          <w:t>10-13</w:t>
        </w:r>
      </w:hyperlink>
      <w:r w:rsidR="00D53F4F">
        <w:rPr>
          <w:noProof/>
          <w:szCs w:val="22"/>
          <w:lang w:val="en-GB"/>
        </w:rPr>
        <w:t>)</w:t>
      </w:r>
      <w:r w:rsidR="00612F04" w:rsidRPr="008A2D59">
        <w:rPr>
          <w:szCs w:val="22"/>
          <w:lang w:val="en-GB"/>
        </w:rPr>
        <w:fldChar w:fldCharType="end"/>
      </w:r>
      <w:r w:rsidR="00544236" w:rsidRPr="008A2D59">
        <w:rPr>
          <w:szCs w:val="22"/>
          <w:lang w:val="en-GB"/>
        </w:rPr>
        <w:t xml:space="preserve">. </w:t>
      </w:r>
      <w:r w:rsidR="00544236" w:rsidRPr="008A2D59">
        <w:rPr>
          <w:lang w:val="en-GB"/>
        </w:rPr>
        <w:t xml:space="preserve">The strain-specific structural differences can be observed </w:t>
      </w:r>
      <w:r w:rsidR="00544236" w:rsidRPr="008A2D59">
        <w:rPr>
          <w:rFonts w:eastAsia="Cambria"/>
          <w:lang w:val="en-GB" w:eastAsia="en-US"/>
        </w:rPr>
        <w:t xml:space="preserve">at the secondary structure level in terms of </w:t>
      </w:r>
      <w:r w:rsidR="006219BA" w:rsidRPr="008A2D59">
        <w:rPr>
          <w:rFonts w:eastAsia="Cambria"/>
          <w:lang w:val="en-GB" w:eastAsia="en-US"/>
        </w:rPr>
        <w:t xml:space="preserve">local structural variation </w:t>
      </w:r>
      <w:r w:rsidR="00544236" w:rsidRPr="008A2D59">
        <w:rPr>
          <w:rFonts w:eastAsia="Cambria"/>
          <w:lang w:val="en-GB" w:eastAsia="en-US"/>
        </w:rPr>
        <w:t>but also at the quaternary level</w:t>
      </w:r>
      <w:r w:rsidR="006219BA" w:rsidRPr="008A2D59">
        <w:rPr>
          <w:rFonts w:eastAsia="Cambria"/>
          <w:lang w:val="en-GB" w:eastAsia="en-US"/>
        </w:rPr>
        <w:t xml:space="preserve"> with strain-specific size distribution</w:t>
      </w:r>
      <w:r w:rsidR="001A18BD">
        <w:rPr>
          <w:rFonts w:eastAsia="Cambria"/>
          <w:lang w:val="en-GB" w:eastAsia="en-US"/>
        </w:rPr>
        <w:t xml:space="preserve"> </w:t>
      </w:r>
      <w:r w:rsidR="008B3F6D" w:rsidRPr="008A2D59">
        <w:rPr>
          <w:rFonts w:eastAsia="Cambria"/>
          <w:lang w:val="en-GB" w:eastAsia="en-US"/>
        </w:rPr>
        <w:fldChar w:fldCharType="begin">
          <w:fldData xml:space="preserve">PEVuZE5vdGU+PENpdGU+PEF1dGhvcj5TaWx2ZWlyYTwvQXV0aG9yPjxZZWFyPjIwMDU8L1llYXI+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=
</w:fldData>
        </w:fldChar>
      </w:r>
      <w:r w:rsidR="00D53F4F">
        <w:rPr>
          <w:rFonts w:eastAsia="Cambria"/>
          <w:lang w:val="en-GB" w:eastAsia="en-US"/>
        </w:rPr>
        <w:instrText xml:space="preserve"> ADDIN EN.CITE </w:instrText>
      </w:r>
      <w:r w:rsidR="00D53F4F">
        <w:rPr>
          <w:rFonts w:eastAsia="Cambria"/>
          <w:lang w:val="en-GB" w:eastAsia="en-US"/>
        </w:rPr>
        <w:fldChar w:fldCharType="begin">
          <w:fldData xml:space="preserve">PEVuZE5vdGU+PENpdGU+PEF1dGhvcj5TaWx2ZWlyYTwvQXV0aG9yPjxZZWFyPjIwMDU8L1llYXI+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=
</w:fldData>
        </w:fldChar>
      </w:r>
      <w:r w:rsidR="00D53F4F">
        <w:rPr>
          <w:rFonts w:eastAsia="Cambria"/>
          <w:lang w:val="en-GB" w:eastAsia="en-US"/>
        </w:rPr>
        <w:instrText xml:space="preserve"> ADDIN EN.CITE.DATA </w:instrText>
      </w:r>
      <w:r w:rsidR="00D53F4F">
        <w:rPr>
          <w:rFonts w:eastAsia="Cambria"/>
          <w:lang w:val="en-GB" w:eastAsia="en-US"/>
        </w:rPr>
      </w:r>
      <w:r w:rsidR="00D53F4F">
        <w:rPr>
          <w:rFonts w:eastAsia="Cambria"/>
          <w:lang w:val="en-GB" w:eastAsia="en-US"/>
        </w:rPr>
        <w:fldChar w:fldCharType="end"/>
      </w:r>
      <w:r w:rsidR="008B3F6D" w:rsidRPr="008A2D59">
        <w:rPr>
          <w:rFonts w:eastAsia="Cambria"/>
          <w:lang w:val="en-GB" w:eastAsia="en-US"/>
        </w:rPr>
      </w:r>
      <w:r w:rsidR="008B3F6D" w:rsidRPr="008A2D59">
        <w:rPr>
          <w:rFonts w:eastAsia="Cambria"/>
          <w:lang w:val="en-GB" w:eastAsia="en-US"/>
        </w:rPr>
        <w:fldChar w:fldCharType="separate"/>
      </w:r>
      <w:r w:rsidR="00D53F4F">
        <w:rPr>
          <w:rFonts w:eastAsia="Cambria"/>
          <w:noProof/>
          <w:lang w:val="en-GB" w:eastAsia="en-US"/>
        </w:rPr>
        <w:t>(</w:t>
      </w:r>
      <w:hyperlink w:anchor="_ENREF_11" w:tooltip="Spassov, 2006 #407" w:history="1">
        <w:r w:rsidR="000600F6" w:rsidRPr="00D53F4F">
          <w:rPr>
            <w:rFonts w:eastAsia="Cambria"/>
            <w:i/>
            <w:noProof/>
            <w:lang w:val="en-GB" w:eastAsia="en-US"/>
          </w:rPr>
          <w:t>11</w:t>
        </w:r>
      </w:hyperlink>
      <w:r w:rsidR="00D53F4F" w:rsidRPr="00D53F4F">
        <w:rPr>
          <w:rFonts w:eastAsia="Cambria"/>
          <w:i/>
          <w:noProof/>
          <w:lang w:val="en-GB" w:eastAsia="en-US"/>
        </w:rPr>
        <w:t xml:space="preserve">, </w:t>
      </w:r>
      <w:hyperlink w:anchor="_ENREF_14" w:tooltip="Silveira, 2005 #15" w:history="1">
        <w:r w:rsidR="000600F6" w:rsidRPr="00D53F4F">
          <w:rPr>
            <w:rFonts w:eastAsia="Cambria"/>
            <w:i/>
            <w:noProof/>
            <w:lang w:val="en-GB" w:eastAsia="en-US"/>
          </w:rPr>
          <w:t>14</w:t>
        </w:r>
      </w:hyperlink>
      <w:r w:rsidR="00D53F4F" w:rsidRPr="00D53F4F">
        <w:rPr>
          <w:rFonts w:eastAsia="Cambria"/>
          <w:i/>
          <w:noProof/>
          <w:lang w:val="en-GB" w:eastAsia="en-US"/>
        </w:rPr>
        <w:t xml:space="preserve">, </w:t>
      </w:r>
      <w:hyperlink w:anchor="_ENREF_15" w:tooltip="Tixador, 2010 #171" w:history="1">
        <w:r w:rsidR="000600F6" w:rsidRPr="00D53F4F">
          <w:rPr>
            <w:rFonts w:eastAsia="Cambria"/>
            <w:i/>
            <w:noProof/>
            <w:lang w:val="en-GB" w:eastAsia="en-US"/>
          </w:rPr>
          <w:t>15</w:t>
        </w:r>
      </w:hyperlink>
      <w:r w:rsidR="00D53F4F">
        <w:rPr>
          <w:rFonts w:eastAsia="Cambria"/>
          <w:noProof/>
          <w:lang w:val="en-GB" w:eastAsia="en-US"/>
        </w:rPr>
        <w:t>)</w:t>
      </w:r>
      <w:r w:rsidR="008B3F6D" w:rsidRPr="008A2D59">
        <w:rPr>
          <w:rFonts w:eastAsia="Cambria"/>
          <w:lang w:val="en-GB" w:eastAsia="en-US"/>
        </w:rPr>
        <w:fldChar w:fldCharType="end"/>
      </w:r>
      <w:r w:rsidR="00467330">
        <w:fldChar w:fldCharType="begin"/>
      </w:r>
      <w:r w:rsidR="00467330" w:rsidRPr="00EC125B">
        <w:rPr>
          <w:lang w:val="en-US"/>
          <w:rPrChange w:id="10" w:author="Microsoft Office User" w:date="2018-09-06T10:03:00Z">
            <w:rPr/>
          </w:rPrChange>
        </w:rPr>
        <w:instrText xml:space="preserve"> HYPERLINK \l "_ENREF_12" \o "Spassov, 2006 #407" </w:instrText>
      </w:r>
      <w:r w:rsidR="00467330">
        <w:fldChar w:fldCharType="separate"/>
      </w:r>
      <w:r w:rsidR="00467330">
        <w:fldChar w:fldCharType="end"/>
      </w:r>
      <w:r w:rsidR="00544236" w:rsidRPr="008A2D59">
        <w:rPr>
          <w:rFonts w:eastAsia="Cambria"/>
          <w:lang w:val="en-GB" w:eastAsia="en-US"/>
        </w:rPr>
        <w:t>.</w:t>
      </w:r>
      <w:r w:rsidR="000C52C5" w:rsidRPr="008A2D59">
        <w:rPr>
          <w:szCs w:val="22"/>
          <w:lang w:val="en-GB"/>
        </w:rPr>
        <w:t xml:space="preserve"> A large body of evidence support</w:t>
      </w:r>
      <w:r w:rsidR="00007C83" w:rsidRPr="008A2D59">
        <w:rPr>
          <w:szCs w:val="22"/>
          <w:lang w:val="en-GB"/>
        </w:rPr>
        <w:t>s</w:t>
      </w:r>
      <w:r w:rsidR="000C52C5" w:rsidRPr="008A2D59">
        <w:rPr>
          <w:szCs w:val="22"/>
          <w:lang w:val="en-GB"/>
        </w:rPr>
        <w:t xml:space="preserve"> the view </w:t>
      </w:r>
      <w:r w:rsidR="005850B4" w:rsidRPr="008A2D59">
        <w:rPr>
          <w:szCs w:val="22"/>
          <w:lang w:val="en-GB"/>
        </w:rPr>
        <w:t xml:space="preserve">for </w:t>
      </w:r>
      <w:r w:rsidR="00333BF9" w:rsidRPr="008A2D59">
        <w:rPr>
          <w:szCs w:val="22"/>
          <w:lang w:val="en-GB"/>
        </w:rPr>
        <w:t xml:space="preserve">further </w:t>
      </w:r>
      <w:r w:rsidR="005850B4" w:rsidRPr="008A2D59">
        <w:rPr>
          <w:szCs w:val="22"/>
          <w:lang w:val="en-GB"/>
        </w:rPr>
        <w:t xml:space="preserve">structural </w:t>
      </w:r>
      <w:r w:rsidR="006219BA" w:rsidRPr="008A2D59">
        <w:rPr>
          <w:szCs w:val="22"/>
          <w:lang w:val="en-GB"/>
        </w:rPr>
        <w:t xml:space="preserve">diversity </w:t>
      </w:r>
      <w:r w:rsidR="005850B4" w:rsidRPr="008A2D59">
        <w:rPr>
          <w:szCs w:val="22"/>
          <w:lang w:val="en-GB"/>
        </w:rPr>
        <w:t xml:space="preserve">within specific </w:t>
      </w:r>
      <w:proofErr w:type="spellStart"/>
      <w:r w:rsidR="005850B4" w:rsidRPr="008A2D59">
        <w:rPr>
          <w:szCs w:val="22"/>
          <w:lang w:val="en-GB"/>
        </w:rPr>
        <w:t>prion</w:t>
      </w:r>
      <w:proofErr w:type="spellEnd"/>
      <w:r w:rsidR="005850B4" w:rsidRPr="008A2D59">
        <w:rPr>
          <w:szCs w:val="22"/>
          <w:lang w:val="en-GB"/>
        </w:rPr>
        <w:t xml:space="preserve"> populations</w:t>
      </w:r>
      <w:bookmarkStart w:id="11" w:name="_bookmark6"/>
      <w:bookmarkEnd w:id="11"/>
      <w:r w:rsidR="005C239B" w:rsidRPr="008A2D59">
        <w:rPr>
          <w:szCs w:val="22"/>
          <w:lang w:val="en-GB"/>
        </w:rPr>
        <w:t xml:space="preserve"> </w:t>
      </w:r>
      <w:r w:rsidR="0076619D" w:rsidRPr="008A2D59">
        <w:rPr>
          <w:szCs w:val="22"/>
          <w:lang w:val="en-GB"/>
        </w:rPr>
        <w:t>and</w:t>
      </w:r>
      <w:r w:rsidR="005C239B" w:rsidRPr="008A2D59">
        <w:rPr>
          <w:szCs w:val="22"/>
          <w:lang w:val="en-GB"/>
        </w:rPr>
        <w:t xml:space="preserve"> strains</w:t>
      </w:r>
      <w:r w:rsidR="00007C83" w:rsidRPr="008A2D59">
        <w:rPr>
          <w:szCs w:val="22"/>
          <w:lang w:val="en-GB"/>
        </w:rPr>
        <w:t xml:space="preserve">, </w:t>
      </w:r>
      <w:r w:rsidR="00226F21" w:rsidRPr="008A2D59">
        <w:rPr>
          <w:szCs w:val="22"/>
          <w:lang w:val="en-GB"/>
        </w:rPr>
        <w:t>includ</w:t>
      </w:r>
      <w:r w:rsidR="00007C83" w:rsidRPr="008A2D59">
        <w:rPr>
          <w:szCs w:val="22"/>
          <w:lang w:val="en-GB"/>
        </w:rPr>
        <w:t>ing</w:t>
      </w:r>
      <w:r w:rsidR="00226F21" w:rsidRPr="008A2D59">
        <w:rPr>
          <w:szCs w:val="22"/>
          <w:lang w:val="en-GB"/>
        </w:rPr>
        <w:t xml:space="preserve"> </w:t>
      </w:r>
      <w:proofErr w:type="spellStart"/>
      <w:r w:rsidR="00226F21" w:rsidRPr="008A2D59">
        <w:rPr>
          <w:szCs w:val="22"/>
          <w:lang w:val="en-GB"/>
        </w:rPr>
        <w:t>i</w:t>
      </w:r>
      <w:proofErr w:type="spellEnd"/>
      <w:r w:rsidR="00226F21" w:rsidRPr="008A2D59">
        <w:rPr>
          <w:szCs w:val="22"/>
          <w:lang w:val="en-GB"/>
        </w:rPr>
        <w:t xml:space="preserve">) the selection of prion substrain during the </w:t>
      </w:r>
      <w:r w:rsidR="00981425" w:rsidRPr="008A2D59">
        <w:rPr>
          <w:szCs w:val="22"/>
          <w:lang w:val="en-GB"/>
        </w:rPr>
        <w:t xml:space="preserve">transmission of </w:t>
      </w:r>
      <w:r w:rsidR="00D80768">
        <w:rPr>
          <w:szCs w:val="22"/>
          <w:lang w:val="en-GB"/>
        </w:rPr>
        <w:t xml:space="preserve">natural </w:t>
      </w:r>
      <w:r w:rsidR="00981425" w:rsidRPr="008A2D59">
        <w:rPr>
          <w:szCs w:val="22"/>
          <w:lang w:val="en-GB"/>
        </w:rPr>
        <w:t>isolates</w:t>
      </w:r>
      <w:r w:rsidR="001A18BD">
        <w:rPr>
          <w:szCs w:val="22"/>
          <w:lang w:val="en-GB"/>
        </w:rPr>
        <w:t xml:space="preserve"> </w:t>
      </w:r>
      <w:r w:rsidR="00612F04" w:rsidRPr="008A2D59">
        <w:rPr>
          <w:szCs w:val="22"/>
          <w:lang w:val="en-GB"/>
        </w:rPr>
        <w:fldChar w:fldCharType="begin">
          <w:fldData xml:space="preserve">PEVuZE5vdGU+PENpdGU+PEF1dGhvcj5DaGFwdWlzPC9BdXRob3I+PFllYXI+MjAxNjwvWWVhcj48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</w:fldData>
        </w:fldChar>
      </w:r>
      <w:r w:rsidR="00D53F4F">
        <w:rPr>
          <w:szCs w:val="22"/>
          <w:lang w:val="en-GB"/>
        </w:rPr>
        <w:instrText xml:space="preserve"> ADDIN EN.CITE </w:instrText>
      </w:r>
      <w:r w:rsidR="00D53F4F">
        <w:rPr>
          <w:szCs w:val="22"/>
          <w:lang w:val="en-GB"/>
        </w:rPr>
        <w:fldChar w:fldCharType="begin">
          <w:fldData xml:space="preserve">PEVuZE5vdGU+PENpdGU+PEF1dGhvcj5DaGFwdWlzPC9BdXRob3I+PFllYXI+MjAxNjwvWWVhcj48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</w:fldData>
        </w:fldChar>
      </w:r>
      <w:r w:rsidR="00D53F4F">
        <w:rPr>
          <w:szCs w:val="22"/>
          <w:lang w:val="en-GB"/>
        </w:rPr>
        <w:instrText xml:space="preserve"> ADDIN EN.CITE.DATA </w:instrText>
      </w:r>
      <w:r w:rsidR="00D53F4F">
        <w:rPr>
          <w:szCs w:val="22"/>
          <w:lang w:val="en-GB"/>
        </w:rPr>
      </w:r>
      <w:r w:rsidR="00D53F4F">
        <w:rPr>
          <w:szCs w:val="22"/>
          <w:lang w:val="en-GB"/>
        </w:rPr>
        <w:fldChar w:fldCharType="end"/>
      </w:r>
      <w:r w:rsidR="00612F04" w:rsidRPr="008A2D59">
        <w:rPr>
          <w:szCs w:val="22"/>
          <w:lang w:val="en-GB"/>
        </w:rPr>
      </w:r>
      <w:r w:rsidR="00612F04" w:rsidRPr="008A2D59">
        <w:rPr>
          <w:szCs w:val="22"/>
          <w:lang w:val="en-GB"/>
        </w:rPr>
        <w:fldChar w:fldCharType="separate"/>
      </w:r>
      <w:r w:rsidR="00D53F4F">
        <w:rPr>
          <w:noProof/>
          <w:szCs w:val="22"/>
          <w:lang w:val="en-GB"/>
        </w:rPr>
        <w:t>(</w:t>
      </w:r>
      <w:hyperlink w:anchor="_ENREF_16" w:tooltip="Chapuis, 2016 #329" w:history="1">
        <w:r w:rsidR="000600F6" w:rsidRPr="00D53F4F">
          <w:rPr>
            <w:i/>
            <w:noProof/>
            <w:szCs w:val="22"/>
            <w:lang w:val="en-GB"/>
          </w:rPr>
          <w:t>16-18</w:t>
        </w:r>
      </w:hyperlink>
      <w:r w:rsidR="00D53F4F">
        <w:rPr>
          <w:noProof/>
          <w:szCs w:val="22"/>
          <w:lang w:val="en-GB"/>
        </w:rPr>
        <w:t>)</w:t>
      </w:r>
      <w:r w:rsidR="00612F04" w:rsidRPr="008A2D59">
        <w:rPr>
          <w:szCs w:val="22"/>
          <w:lang w:val="en-GB"/>
        </w:rPr>
        <w:fldChar w:fldCharType="end"/>
      </w:r>
      <w:r w:rsidR="00981425" w:rsidRPr="008A2D59">
        <w:rPr>
          <w:szCs w:val="22"/>
          <w:lang w:val="en-GB"/>
        </w:rPr>
        <w:t xml:space="preserve"> or experimental prion strains</w:t>
      </w:r>
      <w:r w:rsidR="001A18BD">
        <w:rPr>
          <w:szCs w:val="22"/>
          <w:lang w:val="en-GB"/>
        </w:rPr>
        <w:t xml:space="preserve"> </w:t>
      </w:r>
      <w:r w:rsidR="00612F04" w:rsidRPr="008A2D59">
        <w:rPr>
          <w:szCs w:val="22"/>
          <w:lang w:val="en-GB"/>
        </w:rPr>
        <w:fldChar w:fldCharType="begin"/>
      </w:r>
      <w:r w:rsidR="00AF4D23">
        <w:rPr>
          <w:szCs w:val="22"/>
          <w:lang w:val="en-GB"/>
        </w:rPr>
        <w:instrText xml:space="preserve"> ADDIN EN.CITE &lt;EndNote&gt;&lt;Cite&gt;&lt;Author&gt;Li&lt;/Author&gt;&lt;Year&gt;2010&lt;/Year&gt;&lt;RecNum&gt;392&lt;/RecNum&gt;&lt;DisplayText&gt;(&lt;style face="italic"&gt;19&lt;/style&gt;)&lt;/DisplayText&gt;&lt;record&gt;&lt;rec-number&gt;392&lt;/rec-number&gt;&lt;foreign-keys&gt;&lt;key app="EN" db-id="5zdsfz0smsxed6erdv2xeff0f2x5eavzw05v" timestamp="1509442755"&gt;392&lt;/key&gt;&lt;/foreign-keys&gt;&lt;ref-type name="Journal Article"&gt;17&lt;/ref-type&gt;&lt;contributors&gt;&lt;authors&gt;&lt;author&gt;Li, J.&lt;/author&gt;&lt;author&gt;Browning, S.&lt;/author&gt;&lt;author&gt;Mahal, S. P.&lt;/author&gt;&lt;author&gt;Oelschlegel, A. M.&lt;/author&gt;&lt;author&gt;Weissmann, C.&lt;/author&gt;&lt;/authors&gt;&lt;/contributors&gt;&lt;auth-address&gt;Department of Infectology, Scripps Florida, 130 Scripps Way, Jupiter, FL 33458, USA.&lt;/auth-address&gt;&lt;titles&gt;&lt;title&gt;Darwinian evolution of prions in cell culture&lt;/title&gt;&lt;secondary-title&gt;Science&lt;/secondary-title&gt;&lt;/titles&gt;&lt;periodical&gt;&lt;full-title&gt;Science&lt;/full-title&gt;&lt;/periodical&gt;&lt;pages&gt;869-72&lt;/pages&gt;&lt;volume&gt;327&lt;/volume&gt;&lt;number&gt;5967&lt;/number&gt;&lt;keywords&gt;&lt;keyword&gt;Animals&lt;/keyword&gt;&lt;keyword&gt;*Brain Chemistry&lt;/keyword&gt;&lt;keyword&gt;Cell Line&lt;/keyword&gt;&lt;keyword&gt;Cell Line, Tumor&lt;/keyword&gt;&lt;keyword&gt;Culture Media&lt;/keyword&gt;&lt;keyword&gt;Culture Media, Conditioned&lt;/keyword&gt;&lt;keyword&gt;*Evolution, Molecular&lt;/keyword&gt;&lt;keyword&gt;Mice&lt;/keyword&gt;&lt;keyword&gt;Mice, Inbred C57BL&lt;/keyword&gt;&lt;keyword&gt;Mutation&lt;/keyword&gt;&lt;keyword&gt;*PrPSc Proteins/chemistry/classification/pathogenicity&lt;/keyword&gt;&lt;keyword&gt;Prion Diseases&lt;/keyword&gt;&lt;keyword&gt;Prions/chemistry/classification/*pathogenicity/*physiology&lt;/keyword&gt;&lt;keyword&gt;Protein Conformation&lt;/keyword&gt;&lt;keyword&gt;Swainsonine/pharmacology&lt;/keyword&gt;&lt;/keywords&gt;&lt;dates&gt;&lt;year&gt;2010&lt;/year&gt;&lt;pub-dates&gt;&lt;date&gt;Feb 12&lt;/date&gt;&lt;/pub-dates&gt;&lt;/dates&gt;&lt;isbn&gt;1095-9203 (Electronic)&amp;#xD;0036-8075 (Linking)&lt;/isbn&gt;&lt;accession-num&gt;20044542&lt;/accession-num&gt;&lt;urls&gt;&lt;related-urls&gt;&lt;url&gt;http://www.ncbi.nlm.nih.gov/pubmed/20044542&lt;/url&gt;&lt;/related-urls&gt;&lt;/urls&gt;&lt;custom2&gt;PMC2848070&lt;/custom2&gt;&lt;electronic-resource-num&gt;10.1126/science.1183218&lt;/electronic-resource-num&gt;&lt;/record&gt;&lt;/Cite&gt;&lt;/EndNote&gt;</w:instrText>
      </w:r>
      <w:r w:rsidR="00612F04" w:rsidRPr="008A2D59">
        <w:rPr>
          <w:szCs w:val="22"/>
          <w:lang w:val="en-GB"/>
        </w:rPr>
        <w:fldChar w:fldCharType="separate"/>
      </w:r>
      <w:r w:rsidR="00AF4D23">
        <w:rPr>
          <w:noProof/>
          <w:szCs w:val="22"/>
          <w:lang w:val="en-GB"/>
        </w:rPr>
        <w:t>(</w:t>
      </w:r>
      <w:hyperlink w:anchor="_ENREF_19" w:tooltip="Li, 2010 #392" w:history="1">
        <w:r w:rsidR="000600F6" w:rsidRPr="00AF4D23">
          <w:rPr>
            <w:i/>
            <w:noProof/>
            <w:szCs w:val="22"/>
            <w:lang w:val="en-GB"/>
          </w:rPr>
          <w:t>19</w:t>
        </w:r>
      </w:hyperlink>
      <w:r w:rsidR="00AF4D23">
        <w:rPr>
          <w:noProof/>
          <w:szCs w:val="22"/>
          <w:lang w:val="en-GB"/>
        </w:rPr>
        <w:t>)</w:t>
      </w:r>
      <w:r w:rsidR="00612F04" w:rsidRPr="008A2D59">
        <w:rPr>
          <w:szCs w:val="22"/>
          <w:lang w:val="en-GB"/>
        </w:rPr>
        <w:fldChar w:fldCharType="end"/>
      </w:r>
      <w:r w:rsidR="00981425" w:rsidRPr="008A2D59">
        <w:rPr>
          <w:szCs w:val="22"/>
          <w:lang w:val="en-GB"/>
        </w:rPr>
        <w:t xml:space="preserve"> with species or transmission barrier, </w:t>
      </w:r>
      <w:r w:rsidR="000C52C5" w:rsidRPr="008A2D59">
        <w:rPr>
          <w:szCs w:val="22"/>
          <w:lang w:val="en-GB"/>
        </w:rPr>
        <w:t>ii) size- or density-fractionation studies supporting the existence of a heterogeneous spectrum of PrP</w:t>
      </w:r>
      <w:r w:rsidR="000C52C5" w:rsidRPr="008A2D59">
        <w:rPr>
          <w:szCs w:val="22"/>
          <w:vertAlign w:val="superscript"/>
          <w:lang w:val="en-GB"/>
        </w:rPr>
        <w:t>Sc</w:t>
      </w:r>
      <w:r w:rsidR="000C52C5" w:rsidRPr="008A2D59">
        <w:rPr>
          <w:szCs w:val="22"/>
          <w:lang w:val="en-GB"/>
        </w:rPr>
        <w:t xml:space="preserve"> assemblies with </w:t>
      </w:r>
      <w:r w:rsidR="001A18BD">
        <w:rPr>
          <w:szCs w:val="22"/>
          <w:lang w:val="en-GB"/>
        </w:rPr>
        <w:t xml:space="preserve">distinct </w:t>
      </w:r>
      <w:r w:rsidR="000C52C5" w:rsidRPr="008A2D59">
        <w:rPr>
          <w:szCs w:val="22"/>
          <w:lang w:val="en-GB"/>
        </w:rPr>
        <w:t>te</w:t>
      </w:r>
      <w:r w:rsidR="0066290D" w:rsidRPr="008A2D59">
        <w:rPr>
          <w:szCs w:val="22"/>
          <w:lang w:val="en-GB"/>
        </w:rPr>
        <w:t>rtiary</w:t>
      </w:r>
      <w:r w:rsidR="001A18BD">
        <w:rPr>
          <w:szCs w:val="22"/>
          <w:lang w:val="en-GB"/>
        </w:rPr>
        <w:t>/</w:t>
      </w:r>
      <w:r w:rsidR="0066290D" w:rsidRPr="008A2D59">
        <w:rPr>
          <w:szCs w:val="22"/>
          <w:lang w:val="en-GB"/>
        </w:rPr>
        <w:t>quaternary structure</w:t>
      </w:r>
      <w:r w:rsidR="001A18BD">
        <w:rPr>
          <w:szCs w:val="22"/>
          <w:lang w:val="en-GB"/>
        </w:rPr>
        <w:t xml:space="preserve">s </w:t>
      </w:r>
      <w:r w:rsidR="008B3F6D" w:rsidRPr="008A2D59">
        <w:rPr>
          <w:szCs w:val="22"/>
          <w:highlight w:val="yellow"/>
          <w:lang w:val="en-GB"/>
        </w:rPr>
        <w:fldChar w:fldCharType="begin">
          <w:fldData xml:space="preserve">PEVuZE5vdGU+PENpdGU+PEF1dGhvcj5MYWZlcnJpZXJlPC9BdXRob3I+PFllYXI+MjAxMzwvWWVh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</w:fldData>
        </w:fldChar>
      </w:r>
      <w:r w:rsidR="00D53F4F">
        <w:rPr>
          <w:szCs w:val="22"/>
          <w:highlight w:val="yellow"/>
          <w:lang w:val="en-GB"/>
        </w:rPr>
        <w:instrText xml:space="preserve"> ADDIN EN.CITE </w:instrText>
      </w:r>
      <w:r w:rsidR="00D53F4F">
        <w:rPr>
          <w:szCs w:val="22"/>
          <w:highlight w:val="yellow"/>
          <w:lang w:val="en-GB"/>
        </w:rPr>
        <w:fldChar w:fldCharType="begin">
          <w:fldData xml:space="preserve">PEVuZE5vdGU+PENpdGU+PEF1dGhvcj5MYWZlcnJpZXJlPC9BdXRob3I+PFllYXI+MjAxMzwvWWVh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</w:fldData>
        </w:fldChar>
      </w:r>
      <w:r w:rsidR="00D53F4F">
        <w:rPr>
          <w:szCs w:val="22"/>
          <w:highlight w:val="yellow"/>
          <w:lang w:val="en-GB"/>
        </w:rPr>
        <w:instrText xml:space="preserve"> ADDIN EN.CITE.DATA </w:instrText>
      </w:r>
      <w:r w:rsidR="00D53F4F">
        <w:rPr>
          <w:szCs w:val="22"/>
          <w:highlight w:val="yellow"/>
          <w:lang w:val="en-GB"/>
        </w:rPr>
      </w:r>
      <w:r w:rsidR="00D53F4F">
        <w:rPr>
          <w:szCs w:val="22"/>
          <w:highlight w:val="yellow"/>
          <w:lang w:val="en-GB"/>
        </w:rPr>
        <w:fldChar w:fldCharType="end"/>
      </w:r>
      <w:r w:rsidR="008B3F6D" w:rsidRPr="008A2D59">
        <w:rPr>
          <w:szCs w:val="22"/>
          <w:highlight w:val="yellow"/>
          <w:lang w:val="en-GB"/>
        </w:rPr>
      </w:r>
      <w:r w:rsidR="008B3F6D" w:rsidRPr="008A2D59">
        <w:rPr>
          <w:szCs w:val="22"/>
          <w:highlight w:val="yellow"/>
          <w:lang w:val="en-GB"/>
        </w:rPr>
        <w:fldChar w:fldCharType="separate"/>
      </w:r>
      <w:r w:rsidR="00D53F4F">
        <w:rPr>
          <w:noProof/>
          <w:szCs w:val="22"/>
          <w:highlight w:val="yellow"/>
          <w:lang w:val="en-GB"/>
        </w:rPr>
        <w:t>(</w:t>
      </w:r>
      <w:hyperlink w:anchor="_ENREF_14" w:tooltip="Silveira, 2005 #15" w:history="1">
        <w:r w:rsidR="000600F6" w:rsidRPr="00D53F4F">
          <w:rPr>
            <w:i/>
            <w:noProof/>
            <w:szCs w:val="22"/>
            <w:highlight w:val="yellow"/>
            <w:lang w:val="en-GB"/>
          </w:rPr>
          <w:t>14</w:t>
        </w:r>
      </w:hyperlink>
      <w:r w:rsidR="00D53F4F" w:rsidRPr="00D53F4F">
        <w:rPr>
          <w:i/>
          <w:noProof/>
          <w:szCs w:val="22"/>
          <w:highlight w:val="yellow"/>
          <w:lang w:val="en-GB"/>
        </w:rPr>
        <w:t xml:space="preserve">, </w:t>
      </w:r>
      <w:hyperlink w:anchor="_ENREF_15" w:tooltip="Tixador, 2010 #171" w:history="1">
        <w:r w:rsidR="000600F6" w:rsidRPr="00D53F4F">
          <w:rPr>
            <w:i/>
            <w:noProof/>
            <w:szCs w:val="22"/>
            <w:highlight w:val="yellow"/>
            <w:lang w:val="en-GB"/>
          </w:rPr>
          <w:t>15</w:t>
        </w:r>
      </w:hyperlink>
      <w:r w:rsidR="00D53F4F" w:rsidRPr="00D53F4F">
        <w:rPr>
          <w:i/>
          <w:noProof/>
          <w:szCs w:val="22"/>
          <w:highlight w:val="yellow"/>
          <w:lang w:val="en-GB"/>
        </w:rPr>
        <w:t xml:space="preserve">, </w:t>
      </w:r>
      <w:hyperlink w:anchor="_ENREF_20" w:tooltip="Laferriere, 2013 #4" w:history="1">
        <w:r w:rsidR="000600F6" w:rsidRPr="00D53F4F">
          <w:rPr>
            <w:i/>
            <w:noProof/>
            <w:szCs w:val="22"/>
            <w:highlight w:val="yellow"/>
            <w:lang w:val="en-GB"/>
          </w:rPr>
          <w:t>20-25</w:t>
        </w:r>
      </w:hyperlink>
      <w:r w:rsidR="00D53F4F">
        <w:rPr>
          <w:noProof/>
          <w:szCs w:val="22"/>
          <w:highlight w:val="yellow"/>
          <w:lang w:val="en-GB"/>
        </w:rPr>
        <w:t>)</w:t>
      </w:r>
      <w:r w:rsidR="008B3F6D" w:rsidRPr="008A2D59">
        <w:rPr>
          <w:szCs w:val="22"/>
          <w:highlight w:val="yellow"/>
          <w:lang w:val="en-GB"/>
        </w:rPr>
        <w:fldChar w:fldCharType="end"/>
      </w:r>
      <w:r w:rsidR="0066290D" w:rsidRPr="008A2D59">
        <w:rPr>
          <w:szCs w:val="22"/>
          <w:lang w:val="en-GB"/>
        </w:rPr>
        <w:t xml:space="preserve"> and </w:t>
      </w:r>
      <w:r w:rsidR="000C52C5" w:rsidRPr="008A2D59">
        <w:rPr>
          <w:szCs w:val="22"/>
          <w:lang w:val="en-GB"/>
        </w:rPr>
        <w:t>biological activity</w:t>
      </w:r>
      <w:r w:rsidR="009F51F7" w:rsidRPr="008A2D59">
        <w:rPr>
          <w:szCs w:val="22"/>
          <w:lang w:val="en-GB"/>
        </w:rPr>
        <w:t xml:space="preserve"> </w:t>
      </w:r>
      <w:r w:rsidR="000C52C5" w:rsidRPr="008A2D59">
        <w:rPr>
          <w:szCs w:val="22"/>
          <w:lang w:val="en-GB"/>
        </w:rPr>
        <w:t>(templating activity and infectivity)</w:t>
      </w:r>
      <w:r w:rsidR="001A18BD">
        <w:rPr>
          <w:szCs w:val="22"/>
          <w:lang w:val="en-GB"/>
        </w:rPr>
        <w:t xml:space="preserve"> </w:t>
      </w:r>
      <w:r w:rsidR="008B3F6D" w:rsidRPr="008A2D59">
        <w:rPr>
          <w:szCs w:val="22"/>
          <w:lang w:val="en-GB"/>
        </w:rPr>
        <w:fldChar w:fldCharType="begin">
          <w:fldData xml:space="preserve">PEVuZE5vdGU+PENpdGU+PEF1dGhvcj5MYWZlcnJpZXJlPC9BdXRob3I+PFllYXI+MjAxMzwvWWVh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</w:fldData>
        </w:fldChar>
      </w:r>
      <w:r w:rsidR="00D53F4F">
        <w:rPr>
          <w:szCs w:val="22"/>
          <w:lang w:val="en-GB"/>
        </w:rPr>
        <w:instrText xml:space="preserve"> ADDIN EN.CITE </w:instrText>
      </w:r>
      <w:r w:rsidR="00D53F4F">
        <w:rPr>
          <w:szCs w:val="22"/>
          <w:lang w:val="en-GB"/>
        </w:rPr>
        <w:fldChar w:fldCharType="begin">
          <w:fldData xml:space="preserve">PEVuZE5vdGU+PENpdGU+PEF1dGhvcj5MYWZlcnJpZXJlPC9BdXRob3I+PFllYXI+MjAxMzwvWWVh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</w:fldData>
        </w:fldChar>
      </w:r>
      <w:r w:rsidR="00D53F4F">
        <w:rPr>
          <w:szCs w:val="22"/>
          <w:lang w:val="en-GB"/>
        </w:rPr>
        <w:instrText xml:space="preserve"> ADDIN EN.CITE.DATA </w:instrText>
      </w:r>
      <w:r w:rsidR="00D53F4F">
        <w:rPr>
          <w:szCs w:val="22"/>
          <w:lang w:val="en-GB"/>
        </w:rPr>
      </w:r>
      <w:r w:rsidR="00D53F4F">
        <w:rPr>
          <w:szCs w:val="22"/>
          <w:lang w:val="en-GB"/>
        </w:rPr>
        <w:fldChar w:fldCharType="end"/>
      </w:r>
      <w:r w:rsidR="008B3F6D" w:rsidRPr="008A2D59">
        <w:rPr>
          <w:szCs w:val="22"/>
          <w:lang w:val="en-GB"/>
        </w:rPr>
      </w:r>
      <w:r w:rsidR="008B3F6D" w:rsidRPr="008A2D59">
        <w:rPr>
          <w:szCs w:val="22"/>
          <w:lang w:val="en-GB"/>
        </w:rPr>
        <w:fldChar w:fldCharType="separate"/>
      </w:r>
      <w:r w:rsidR="00D53F4F">
        <w:rPr>
          <w:noProof/>
          <w:szCs w:val="22"/>
          <w:lang w:val="en-GB"/>
        </w:rPr>
        <w:t>(</w:t>
      </w:r>
      <w:hyperlink w:anchor="_ENREF_14" w:tooltip="Silveira, 2005 #15" w:history="1">
        <w:r w:rsidR="000600F6" w:rsidRPr="00D53F4F">
          <w:rPr>
            <w:i/>
            <w:noProof/>
            <w:szCs w:val="22"/>
            <w:lang w:val="en-GB"/>
          </w:rPr>
          <w:t>14</w:t>
        </w:r>
      </w:hyperlink>
      <w:r w:rsidR="00D53F4F" w:rsidRPr="00D53F4F">
        <w:rPr>
          <w:i/>
          <w:noProof/>
          <w:szCs w:val="22"/>
          <w:lang w:val="en-GB"/>
        </w:rPr>
        <w:t xml:space="preserve">, </w:t>
      </w:r>
      <w:hyperlink w:anchor="_ENREF_15" w:tooltip="Tixador, 2010 #171" w:history="1">
        <w:r w:rsidR="000600F6" w:rsidRPr="00D53F4F">
          <w:rPr>
            <w:i/>
            <w:noProof/>
            <w:szCs w:val="22"/>
            <w:lang w:val="en-GB"/>
          </w:rPr>
          <w:t>15</w:t>
        </w:r>
      </w:hyperlink>
      <w:r w:rsidR="00D53F4F" w:rsidRPr="00D53F4F">
        <w:rPr>
          <w:i/>
          <w:noProof/>
          <w:szCs w:val="22"/>
          <w:lang w:val="en-GB"/>
        </w:rPr>
        <w:t xml:space="preserve">, </w:t>
      </w:r>
      <w:hyperlink w:anchor="_ENREF_20" w:tooltip="Laferriere, 2013 #4" w:history="1">
        <w:r w:rsidR="000600F6" w:rsidRPr="00D53F4F">
          <w:rPr>
            <w:i/>
            <w:noProof/>
            <w:szCs w:val="22"/>
            <w:lang w:val="en-GB"/>
          </w:rPr>
          <w:t>20</w:t>
        </w:r>
      </w:hyperlink>
      <w:r w:rsidR="00D53F4F">
        <w:rPr>
          <w:noProof/>
          <w:szCs w:val="22"/>
          <w:lang w:val="en-GB"/>
        </w:rPr>
        <w:t>)</w:t>
      </w:r>
      <w:r w:rsidR="008B3F6D" w:rsidRPr="008A2D59">
        <w:rPr>
          <w:szCs w:val="22"/>
          <w:lang w:val="en-GB"/>
        </w:rPr>
        <w:fldChar w:fldCharType="end"/>
      </w:r>
      <w:r w:rsidR="000C52C5" w:rsidRPr="008A2D59">
        <w:rPr>
          <w:szCs w:val="22"/>
          <w:lang w:val="en-GB"/>
        </w:rPr>
        <w:t xml:space="preserve">, iii) kinetic studies of prion pathogenesis </w:t>
      </w:r>
      <w:r w:rsidR="0066290D" w:rsidRPr="008A2D59">
        <w:rPr>
          <w:szCs w:val="22"/>
          <w:lang w:val="en-GB"/>
        </w:rPr>
        <w:t>suggesting</w:t>
      </w:r>
      <w:r w:rsidR="005850B4" w:rsidRPr="008A2D59">
        <w:rPr>
          <w:szCs w:val="22"/>
          <w:lang w:val="en-GB"/>
        </w:rPr>
        <w:t xml:space="preserve"> </w:t>
      </w:r>
      <w:r w:rsidR="000C52C5" w:rsidRPr="008A2D59">
        <w:rPr>
          <w:szCs w:val="22"/>
          <w:lang w:val="en-GB"/>
        </w:rPr>
        <w:t>that the formation of neurotoxic PrP</w:t>
      </w:r>
      <w:r w:rsidR="000C52C5" w:rsidRPr="008A2D59">
        <w:rPr>
          <w:szCs w:val="22"/>
          <w:vertAlign w:val="superscript"/>
          <w:lang w:val="en-GB"/>
        </w:rPr>
        <w:t>Sc</w:t>
      </w:r>
      <w:r w:rsidR="000C52C5" w:rsidRPr="008A2D59">
        <w:rPr>
          <w:szCs w:val="22"/>
          <w:lang w:val="en-GB"/>
        </w:rPr>
        <w:t xml:space="preserve"> species</w:t>
      </w:r>
      <w:r w:rsidR="001A18BD">
        <w:rPr>
          <w:szCs w:val="22"/>
          <w:lang w:val="en-GB"/>
        </w:rPr>
        <w:t xml:space="preserve"> </w:t>
      </w:r>
      <w:r w:rsidR="00612F04" w:rsidRPr="008A2D59">
        <w:rPr>
          <w:szCs w:val="22"/>
          <w:lang w:val="en-GB"/>
        </w:rPr>
        <w:fldChar w:fldCharType="begin">
          <w:fldData xml:space="preserve">PEVuZE5vdGU+PENpdGU+PEF1dGhvcj5TaW1vbmVhdTwvQXV0aG9yPjxZZWFyPjIwMDc8L1llYXI+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</w:fldData>
        </w:fldChar>
      </w:r>
      <w:r w:rsidR="00D53F4F">
        <w:rPr>
          <w:szCs w:val="22"/>
          <w:lang w:val="en-GB"/>
        </w:rPr>
        <w:instrText xml:space="preserve"> ADDIN EN.CITE </w:instrText>
      </w:r>
      <w:r w:rsidR="00D53F4F">
        <w:rPr>
          <w:szCs w:val="22"/>
          <w:lang w:val="en-GB"/>
        </w:rPr>
        <w:fldChar w:fldCharType="begin">
          <w:fldData xml:space="preserve">PEVuZE5vdGU+PENpdGU+PEF1dGhvcj5TaW1vbmVhdTwvQXV0aG9yPjxZZWFyPjIwMDc8L1llYXI+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</w:fldData>
        </w:fldChar>
      </w:r>
      <w:r w:rsidR="00D53F4F">
        <w:rPr>
          <w:szCs w:val="22"/>
          <w:lang w:val="en-GB"/>
        </w:rPr>
        <w:instrText xml:space="preserve"> ADDIN EN.CITE.DATA </w:instrText>
      </w:r>
      <w:r w:rsidR="00D53F4F">
        <w:rPr>
          <w:szCs w:val="22"/>
          <w:lang w:val="en-GB"/>
        </w:rPr>
      </w:r>
      <w:r w:rsidR="00D53F4F">
        <w:rPr>
          <w:szCs w:val="22"/>
          <w:lang w:val="en-GB"/>
        </w:rPr>
        <w:fldChar w:fldCharType="end"/>
      </w:r>
      <w:r w:rsidR="00612F04" w:rsidRPr="008A2D59">
        <w:rPr>
          <w:szCs w:val="22"/>
          <w:lang w:val="en-GB"/>
        </w:rPr>
      </w:r>
      <w:r w:rsidR="00612F04" w:rsidRPr="008A2D59">
        <w:rPr>
          <w:szCs w:val="22"/>
          <w:lang w:val="en-GB"/>
        </w:rPr>
        <w:fldChar w:fldCharType="separate"/>
      </w:r>
      <w:r w:rsidR="00D53F4F">
        <w:rPr>
          <w:noProof/>
          <w:szCs w:val="22"/>
          <w:lang w:val="en-GB"/>
        </w:rPr>
        <w:t>(</w:t>
      </w:r>
      <w:hyperlink w:anchor="_ENREF_26" w:tooltip="Simoneau, 2007 #412" w:history="1">
        <w:r w:rsidR="000600F6" w:rsidRPr="00D53F4F">
          <w:rPr>
            <w:i/>
            <w:noProof/>
            <w:szCs w:val="22"/>
            <w:lang w:val="en-GB"/>
          </w:rPr>
          <w:t>26</w:t>
        </w:r>
      </w:hyperlink>
      <w:r w:rsidR="00D53F4F">
        <w:rPr>
          <w:noProof/>
          <w:szCs w:val="22"/>
          <w:lang w:val="en-GB"/>
        </w:rPr>
        <w:t>)</w:t>
      </w:r>
      <w:r w:rsidR="00612F04" w:rsidRPr="008A2D59">
        <w:rPr>
          <w:szCs w:val="22"/>
          <w:lang w:val="en-GB"/>
        </w:rPr>
        <w:fldChar w:fldCharType="end"/>
      </w:r>
      <w:r w:rsidR="000C52C5" w:rsidRPr="008A2D59">
        <w:rPr>
          <w:szCs w:val="22"/>
          <w:lang w:val="en-GB"/>
        </w:rPr>
        <w:t xml:space="preserve"> would be produced </w:t>
      </w:r>
      <w:r w:rsidR="00D80768">
        <w:rPr>
          <w:szCs w:val="22"/>
          <w:lang w:val="en-GB"/>
        </w:rPr>
        <w:t xml:space="preserve">at </w:t>
      </w:r>
      <w:r w:rsidR="000C52C5" w:rsidRPr="008A2D59">
        <w:rPr>
          <w:szCs w:val="22"/>
          <w:lang w:val="en-GB"/>
        </w:rPr>
        <w:t xml:space="preserve">late </w:t>
      </w:r>
      <w:r w:rsidR="0066290D" w:rsidRPr="008A2D59">
        <w:rPr>
          <w:szCs w:val="22"/>
          <w:lang w:val="en-GB"/>
        </w:rPr>
        <w:t>stage of prion infection</w:t>
      </w:r>
      <w:r w:rsidR="000C52C5" w:rsidRPr="008A2D59">
        <w:rPr>
          <w:szCs w:val="22"/>
          <w:lang w:val="en-GB"/>
        </w:rPr>
        <w:t xml:space="preserve">, whereas </w:t>
      </w:r>
      <w:r w:rsidR="0066290D" w:rsidRPr="008A2D59">
        <w:rPr>
          <w:szCs w:val="22"/>
          <w:lang w:val="en-GB"/>
        </w:rPr>
        <w:t xml:space="preserve">replicative </w:t>
      </w:r>
      <w:r w:rsidR="000C52C5" w:rsidRPr="008A2D59">
        <w:rPr>
          <w:szCs w:val="22"/>
          <w:lang w:val="en-GB"/>
        </w:rPr>
        <w:t>PrP</w:t>
      </w:r>
      <w:r w:rsidR="000C52C5" w:rsidRPr="008A2D59">
        <w:rPr>
          <w:szCs w:val="22"/>
          <w:vertAlign w:val="superscript"/>
          <w:lang w:val="en-GB"/>
        </w:rPr>
        <w:t>Sc</w:t>
      </w:r>
      <w:r w:rsidR="000C52C5" w:rsidRPr="008A2D59">
        <w:rPr>
          <w:szCs w:val="22"/>
          <w:lang w:val="en-GB"/>
        </w:rPr>
        <w:t xml:space="preserve"> assemblies would be formed </w:t>
      </w:r>
      <w:r w:rsidR="0066290D" w:rsidRPr="008A2D59">
        <w:rPr>
          <w:szCs w:val="22"/>
          <w:lang w:val="en-GB"/>
        </w:rPr>
        <w:t xml:space="preserve">at </w:t>
      </w:r>
      <w:r w:rsidR="00D80768" w:rsidRPr="008A2D59">
        <w:rPr>
          <w:szCs w:val="22"/>
          <w:lang w:val="en-GB"/>
        </w:rPr>
        <w:t>earl</w:t>
      </w:r>
      <w:r w:rsidR="00D80768">
        <w:rPr>
          <w:szCs w:val="22"/>
          <w:lang w:val="en-GB"/>
        </w:rPr>
        <w:t>ier</w:t>
      </w:r>
      <w:r w:rsidR="00D80768" w:rsidRPr="008A2D59">
        <w:rPr>
          <w:szCs w:val="22"/>
          <w:lang w:val="en-GB"/>
        </w:rPr>
        <w:t xml:space="preserve"> </w:t>
      </w:r>
      <w:r w:rsidR="000C52C5" w:rsidRPr="008A2D59">
        <w:rPr>
          <w:szCs w:val="22"/>
          <w:lang w:val="en-GB"/>
        </w:rPr>
        <w:t>stage</w:t>
      </w:r>
      <w:r w:rsidR="0066290D" w:rsidRPr="008A2D59">
        <w:rPr>
          <w:szCs w:val="22"/>
          <w:lang w:val="en-GB"/>
        </w:rPr>
        <w:t>s</w:t>
      </w:r>
      <w:r w:rsidR="001A18BD">
        <w:rPr>
          <w:szCs w:val="22"/>
          <w:lang w:val="en-GB"/>
        </w:rPr>
        <w:t xml:space="preserve"> </w:t>
      </w:r>
      <w:r w:rsidR="008B3F6D" w:rsidRPr="008A2D59">
        <w:rPr>
          <w:bCs/>
          <w:szCs w:val="22"/>
          <w:lang w:val="en-GB"/>
        </w:rPr>
        <w:fldChar w:fldCharType="begin">
          <w:fldData xml:space="preserve">PEVuZE5vdGU+PENpdGU+PEF1dGhvcj5TYW5kYmVyZzwvQXV0aG9yPjxZZWFyPjIwMTE8L1llYXI+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</w:fldData>
        </w:fldChar>
      </w:r>
      <w:r w:rsidR="00D53F4F">
        <w:rPr>
          <w:bCs/>
          <w:szCs w:val="22"/>
          <w:lang w:val="en-GB"/>
        </w:rPr>
        <w:instrText xml:space="preserve"> ADDIN EN.CITE </w:instrText>
      </w:r>
      <w:r w:rsidR="00D53F4F">
        <w:rPr>
          <w:bCs/>
          <w:szCs w:val="22"/>
          <w:lang w:val="en-GB"/>
        </w:rPr>
        <w:fldChar w:fldCharType="begin">
          <w:fldData xml:space="preserve">PEVuZE5vdGU+PENpdGU+PEF1dGhvcj5TYW5kYmVyZzwvQXV0aG9yPjxZZWFyPjIwMTE8L1llYXI+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</w:fldData>
        </w:fldChar>
      </w:r>
      <w:r w:rsidR="00D53F4F">
        <w:rPr>
          <w:bCs/>
          <w:szCs w:val="22"/>
          <w:lang w:val="en-GB"/>
        </w:rPr>
        <w:instrText xml:space="preserve"> ADDIN EN.CITE.DATA </w:instrText>
      </w:r>
      <w:r w:rsidR="00D53F4F">
        <w:rPr>
          <w:bCs/>
          <w:szCs w:val="22"/>
          <w:lang w:val="en-GB"/>
        </w:rPr>
      </w:r>
      <w:r w:rsidR="00D53F4F">
        <w:rPr>
          <w:bCs/>
          <w:szCs w:val="22"/>
          <w:lang w:val="en-GB"/>
        </w:rPr>
        <w:fldChar w:fldCharType="end"/>
      </w:r>
      <w:r w:rsidR="008B3F6D" w:rsidRPr="008A2D59">
        <w:rPr>
          <w:bCs/>
          <w:szCs w:val="22"/>
          <w:lang w:val="en-GB"/>
        </w:rPr>
      </w:r>
      <w:r w:rsidR="008B3F6D" w:rsidRPr="008A2D59">
        <w:rPr>
          <w:bCs/>
          <w:szCs w:val="22"/>
          <w:lang w:val="en-GB"/>
        </w:rPr>
        <w:fldChar w:fldCharType="separate"/>
      </w:r>
      <w:r w:rsidR="00D53F4F">
        <w:rPr>
          <w:bCs/>
          <w:noProof/>
          <w:szCs w:val="22"/>
          <w:lang w:val="en-GB"/>
        </w:rPr>
        <w:t>(</w:t>
      </w:r>
      <w:hyperlink w:anchor="_ENREF_27" w:tooltip="Sandberg, 2011 #256" w:history="1">
        <w:r w:rsidR="000600F6" w:rsidRPr="00D53F4F">
          <w:rPr>
            <w:bCs/>
            <w:i/>
            <w:noProof/>
            <w:szCs w:val="22"/>
            <w:lang w:val="en-GB"/>
          </w:rPr>
          <w:t>27</w:t>
        </w:r>
      </w:hyperlink>
      <w:r w:rsidR="00D53F4F" w:rsidRPr="00D53F4F">
        <w:rPr>
          <w:bCs/>
          <w:i/>
          <w:noProof/>
          <w:szCs w:val="22"/>
          <w:lang w:val="en-GB"/>
        </w:rPr>
        <w:t xml:space="preserve">, </w:t>
      </w:r>
      <w:hyperlink w:anchor="_ENREF_28" w:tooltip="Sandberg, 2014 #257" w:history="1">
        <w:r w:rsidR="000600F6" w:rsidRPr="00D53F4F">
          <w:rPr>
            <w:bCs/>
            <w:i/>
            <w:noProof/>
            <w:szCs w:val="22"/>
            <w:lang w:val="en-GB"/>
          </w:rPr>
          <w:t>28</w:t>
        </w:r>
      </w:hyperlink>
      <w:r w:rsidR="00D53F4F">
        <w:rPr>
          <w:bCs/>
          <w:noProof/>
          <w:szCs w:val="22"/>
          <w:lang w:val="en-GB"/>
        </w:rPr>
        <w:t>)</w:t>
      </w:r>
      <w:r w:rsidR="008B3F6D" w:rsidRPr="008A2D59">
        <w:rPr>
          <w:bCs/>
          <w:szCs w:val="22"/>
          <w:lang w:val="en-GB"/>
        </w:rPr>
        <w:fldChar w:fldCharType="end"/>
      </w:r>
      <w:r w:rsidR="000C52C5" w:rsidRPr="008A2D59">
        <w:rPr>
          <w:szCs w:val="22"/>
          <w:lang w:val="en-GB"/>
        </w:rPr>
        <w:t>.</w:t>
      </w:r>
      <w:r w:rsidR="006F1847" w:rsidRPr="008A2D59">
        <w:rPr>
          <w:szCs w:val="22"/>
          <w:lang w:val="en-GB"/>
        </w:rPr>
        <w:t xml:space="preserve"> </w:t>
      </w:r>
      <w:r w:rsidR="004A3A80">
        <w:rPr>
          <w:szCs w:val="22"/>
          <w:lang w:val="en-GB"/>
        </w:rPr>
        <w:t>The p</w:t>
      </w:r>
      <w:r w:rsidR="0055753C" w:rsidRPr="008A2D59">
        <w:rPr>
          <w:szCs w:val="22"/>
          <w:lang w:val="en-GB"/>
        </w:rPr>
        <w:t>rion replication</w:t>
      </w:r>
      <w:r w:rsidR="008A0870" w:rsidRPr="008A2D59">
        <w:rPr>
          <w:szCs w:val="22"/>
          <w:lang w:val="en-GB"/>
        </w:rPr>
        <w:t xml:space="preserve"> </w:t>
      </w:r>
      <w:r w:rsidR="004A3A80">
        <w:rPr>
          <w:szCs w:val="22"/>
          <w:lang w:val="en-GB"/>
        </w:rPr>
        <w:t xml:space="preserve">process </w:t>
      </w:r>
      <w:r w:rsidR="00C01185" w:rsidRPr="008A2D59">
        <w:rPr>
          <w:szCs w:val="22"/>
          <w:lang w:val="en-GB"/>
        </w:rPr>
        <w:t xml:space="preserve">thus </w:t>
      </w:r>
      <w:r w:rsidR="008A0870" w:rsidRPr="008A2D59">
        <w:rPr>
          <w:szCs w:val="22"/>
          <w:lang w:val="en-GB"/>
        </w:rPr>
        <w:t xml:space="preserve">intrinsically </w:t>
      </w:r>
      <w:r w:rsidR="000C23A9">
        <w:rPr>
          <w:szCs w:val="22"/>
          <w:lang w:val="en-GB"/>
        </w:rPr>
        <w:t>allows</w:t>
      </w:r>
      <w:r w:rsidR="00D80768">
        <w:rPr>
          <w:szCs w:val="22"/>
          <w:lang w:val="en-GB"/>
        </w:rPr>
        <w:t xml:space="preserve"> </w:t>
      </w:r>
      <w:r w:rsidR="000C23A9">
        <w:rPr>
          <w:szCs w:val="22"/>
          <w:lang w:val="en-GB"/>
        </w:rPr>
        <w:t xml:space="preserve">a </w:t>
      </w:r>
      <w:r w:rsidR="008A0870" w:rsidRPr="008A2D59">
        <w:rPr>
          <w:szCs w:val="22"/>
          <w:lang w:val="en-GB"/>
        </w:rPr>
        <w:t>structural diversification of PrP</w:t>
      </w:r>
      <w:r w:rsidR="008A0870" w:rsidRPr="008A2D59">
        <w:rPr>
          <w:szCs w:val="22"/>
          <w:vertAlign w:val="superscript"/>
          <w:lang w:val="en-GB"/>
        </w:rPr>
        <w:t>Sc</w:t>
      </w:r>
      <w:r w:rsidR="00814270" w:rsidRPr="008A2D59">
        <w:rPr>
          <w:szCs w:val="22"/>
          <w:lang w:val="en-GB"/>
        </w:rPr>
        <w:t xml:space="preserve"> assemblies</w:t>
      </w:r>
      <w:r w:rsidR="008A0870" w:rsidRPr="008A2D59">
        <w:rPr>
          <w:szCs w:val="22"/>
          <w:lang w:val="en-GB"/>
        </w:rPr>
        <w:t>.</w:t>
      </w:r>
    </w:p>
    <w:p w14:paraId="2380C641" w14:textId="77777777" w:rsidR="00AE5C0B" w:rsidRPr="008A2D59" w:rsidRDefault="00373B77" w:rsidP="00451757">
      <w:pPr>
        <w:autoSpaceDE w:val="0"/>
        <w:autoSpaceDN w:val="0"/>
        <w:adjustRightInd w:val="0"/>
        <w:spacing w:before="60" w:line="480" w:lineRule="auto"/>
        <w:jc w:val="both"/>
        <w:rPr>
          <w:bCs/>
          <w:szCs w:val="22"/>
          <w:lang w:val="en-GB"/>
        </w:rPr>
      </w:pPr>
      <w:r w:rsidRPr="008A2D59">
        <w:rPr>
          <w:szCs w:val="22"/>
          <w:lang w:val="en-GB"/>
        </w:rPr>
        <w:lastRenderedPageBreak/>
        <w:t xml:space="preserve">While </w:t>
      </w:r>
      <w:r w:rsidR="00235999" w:rsidRPr="008A2D59">
        <w:rPr>
          <w:szCs w:val="22"/>
          <w:lang w:val="en-GB"/>
        </w:rPr>
        <w:t>the kinetic aspect</w:t>
      </w:r>
      <w:r w:rsidR="005218C6" w:rsidRPr="008A2D59">
        <w:rPr>
          <w:szCs w:val="22"/>
          <w:lang w:val="en-GB"/>
        </w:rPr>
        <w:t>s</w:t>
      </w:r>
      <w:r w:rsidR="00235999" w:rsidRPr="008A2D59">
        <w:rPr>
          <w:szCs w:val="22"/>
          <w:lang w:val="en-GB"/>
        </w:rPr>
        <w:t xml:space="preserve"> of prion replication </w:t>
      </w:r>
      <w:r w:rsidR="00EC03CC">
        <w:rPr>
          <w:szCs w:val="22"/>
          <w:lang w:val="en-GB"/>
        </w:rPr>
        <w:t xml:space="preserve">‘as a whole’ </w:t>
      </w:r>
      <w:r w:rsidR="00235999" w:rsidRPr="008A2D59">
        <w:rPr>
          <w:bCs/>
          <w:szCs w:val="22"/>
          <w:lang w:val="en-GB"/>
        </w:rPr>
        <w:t>have been comprehensively described by measuring infectivity or PrP</w:t>
      </w:r>
      <w:r w:rsidR="00235999" w:rsidRPr="008A2D59">
        <w:rPr>
          <w:bCs/>
          <w:szCs w:val="22"/>
          <w:vertAlign w:val="superscript"/>
          <w:lang w:val="en-GB"/>
        </w:rPr>
        <w:t>Sc</w:t>
      </w:r>
      <w:r w:rsidR="00235999" w:rsidRPr="008A2D59">
        <w:rPr>
          <w:bCs/>
          <w:szCs w:val="22"/>
          <w:lang w:val="en-GB"/>
        </w:rPr>
        <w:t xml:space="preserve"> levels in the brain (see references</w:t>
      </w:r>
      <w:r w:rsidR="00EC03CC">
        <w:rPr>
          <w:bCs/>
          <w:szCs w:val="22"/>
          <w:lang w:val="en-GB"/>
        </w:rPr>
        <w:t xml:space="preserve"> </w:t>
      </w:r>
      <w:r w:rsidR="00235999" w:rsidRPr="008A2D59">
        <w:rPr>
          <w:bCs/>
          <w:szCs w:val="22"/>
          <w:lang w:val="en-GB"/>
        </w:rPr>
        <w:fldChar w:fldCharType="begin">
          <w:fldData xml:space="preserve">PEVuZE5vdGU+PENpdGU+PEF1dGhvcj5MYW5nZXZpbjwvQXV0aG9yPjxZZWFyPjIwMTE8L1llYXI+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==
</w:fldData>
        </w:fldChar>
      </w:r>
      <w:r w:rsidR="00D53F4F">
        <w:rPr>
          <w:bCs/>
          <w:szCs w:val="22"/>
          <w:lang w:val="en-GB"/>
        </w:rPr>
        <w:instrText xml:space="preserve"> ADDIN EN.CITE </w:instrText>
      </w:r>
      <w:r w:rsidR="00D53F4F">
        <w:rPr>
          <w:bCs/>
          <w:szCs w:val="22"/>
          <w:lang w:val="en-GB"/>
        </w:rPr>
        <w:fldChar w:fldCharType="begin">
          <w:fldData xml:space="preserve">PEVuZE5vdGU+PENpdGU+PEF1dGhvcj5MYW5nZXZpbjwvQXV0aG9yPjxZZWFyPjIwMTE8L1llYXI+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==
</w:fldData>
        </w:fldChar>
      </w:r>
      <w:r w:rsidR="00D53F4F">
        <w:rPr>
          <w:bCs/>
          <w:szCs w:val="22"/>
          <w:lang w:val="en-GB"/>
        </w:rPr>
        <w:instrText xml:space="preserve"> ADDIN EN.CITE.DATA </w:instrText>
      </w:r>
      <w:r w:rsidR="00D53F4F">
        <w:rPr>
          <w:bCs/>
          <w:szCs w:val="22"/>
          <w:lang w:val="en-GB"/>
        </w:rPr>
      </w:r>
      <w:r w:rsidR="00D53F4F">
        <w:rPr>
          <w:bCs/>
          <w:szCs w:val="22"/>
          <w:lang w:val="en-GB"/>
        </w:rPr>
        <w:fldChar w:fldCharType="end"/>
      </w:r>
      <w:r w:rsidR="00235999" w:rsidRPr="008A2D59">
        <w:rPr>
          <w:bCs/>
          <w:szCs w:val="22"/>
          <w:lang w:val="en-GB"/>
        </w:rPr>
      </w:r>
      <w:r w:rsidR="00235999" w:rsidRPr="008A2D59">
        <w:rPr>
          <w:bCs/>
          <w:szCs w:val="22"/>
          <w:lang w:val="en-GB"/>
        </w:rPr>
        <w:fldChar w:fldCharType="separate"/>
      </w:r>
      <w:r w:rsidR="00D53F4F">
        <w:rPr>
          <w:bCs/>
          <w:noProof/>
          <w:szCs w:val="22"/>
          <w:lang w:val="en-GB"/>
        </w:rPr>
        <w:t>(</w:t>
      </w:r>
      <w:hyperlink w:anchor="_ENREF_29" w:tooltip="Langevin, 2011 #43" w:history="1">
        <w:r w:rsidR="000600F6" w:rsidRPr="00D53F4F">
          <w:rPr>
            <w:bCs/>
            <w:i/>
            <w:noProof/>
            <w:szCs w:val="22"/>
            <w:lang w:val="en-GB"/>
          </w:rPr>
          <w:t>29</w:t>
        </w:r>
      </w:hyperlink>
      <w:r w:rsidR="00D53F4F" w:rsidRPr="00D53F4F">
        <w:rPr>
          <w:bCs/>
          <w:i/>
          <w:noProof/>
          <w:szCs w:val="22"/>
          <w:lang w:val="en-GB"/>
        </w:rPr>
        <w:t xml:space="preserve">, </w:t>
      </w:r>
      <w:hyperlink w:anchor="_ENREF_30" w:tooltip="Nakaoke, 2000 #383" w:history="1">
        <w:r w:rsidR="000600F6" w:rsidRPr="00D53F4F">
          <w:rPr>
            <w:bCs/>
            <w:i/>
            <w:noProof/>
            <w:szCs w:val="22"/>
            <w:lang w:val="en-GB"/>
          </w:rPr>
          <w:t>30</w:t>
        </w:r>
      </w:hyperlink>
      <w:r w:rsidR="00D53F4F">
        <w:rPr>
          <w:bCs/>
          <w:noProof/>
          <w:szCs w:val="22"/>
          <w:lang w:val="en-GB"/>
        </w:rPr>
        <w:t>)</w:t>
      </w:r>
      <w:r w:rsidR="00235999" w:rsidRPr="008A2D59">
        <w:rPr>
          <w:bCs/>
          <w:szCs w:val="22"/>
          <w:lang w:val="en-GB"/>
        </w:rPr>
        <w:fldChar w:fldCharType="end"/>
      </w:r>
      <w:r w:rsidR="00235999" w:rsidRPr="008A2D59">
        <w:rPr>
          <w:bCs/>
          <w:szCs w:val="22"/>
          <w:lang w:val="en-GB"/>
        </w:rPr>
        <w:t xml:space="preserve"> as examples), the mechanisms by which </w:t>
      </w:r>
      <w:r w:rsidR="007F2EF8" w:rsidRPr="008A2D59">
        <w:rPr>
          <w:bCs/>
          <w:szCs w:val="22"/>
          <w:lang w:val="en-GB"/>
        </w:rPr>
        <w:t>PrP</w:t>
      </w:r>
      <w:r w:rsidR="007F2EF8" w:rsidRPr="008A2D59">
        <w:rPr>
          <w:bCs/>
          <w:szCs w:val="22"/>
          <w:vertAlign w:val="superscript"/>
          <w:lang w:val="en-GB"/>
        </w:rPr>
        <w:t>Sc</w:t>
      </w:r>
      <w:r w:rsidR="007F2EF8" w:rsidRPr="008A2D59">
        <w:rPr>
          <w:bCs/>
          <w:szCs w:val="22"/>
          <w:lang w:val="en-GB"/>
        </w:rPr>
        <w:t xml:space="preserve"> </w:t>
      </w:r>
      <w:r w:rsidR="00235999" w:rsidRPr="008A2D59">
        <w:rPr>
          <w:bCs/>
          <w:szCs w:val="22"/>
          <w:lang w:val="en-GB"/>
        </w:rPr>
        <w:t>structural diversification and formation of different subpopulation</w:t>
      </w:r>
      <w:r w:rsidR="005218C6" w:rsidRPr="008A2D59">
        <w:rPr>
          <w:bCs/>
          <w:szCs w:val="22"/>
          <w:lang w:val="en-GB"/>
        </w:rPr>
        <w:t>s</w:t>
      </w:r>
      <w:r w:rsidR="00235999" w:rsidRPr="008A2D59">
        <w:rPr>
          <w:bCs/>
          <w:szCs w:val="22"/>
          <w:lang w:val="en-GB"/>
        </w:rPr>
        <w:t xml:space="preserve"> </w:t>
      </w:r>
      <w:r w:rsidR="005218C6" w:rsidRPr="008A2D59">
        <w:rPr>
          <w:bCs/>
          <w:szCs w:val="22"/>
          <w:lang w:val="en-GB"/>
        </w:rPr>
        <w:t xml:space="preserve">occur </w:t>
      </w:r>
      <w:r w:rsidR="00235999" w:rsidRPr="008A2D59">
        <w:rPr>
          <w:bCs/>
          <w:szCs w:val="22"/>
          <w:lang w:val="en-GB"/>
        </w:rPr>
        <w:t xml:space="preserve">within a given strain remain </w:t>
      </w:r>
      <w:r w:rsidR="00F862F1" w:rsidRPr="008A2D59">
        <w:rPr>
          <w:bCs/>
          <w:szCs w:val="22"/>
          <w:lang w:val="en-GB"/>
        </w:rPr>
        <w:t xml:space="preserve">undescribed </w:t>
      </w:r>
      <w:r w:rsidR="007F2EF8" w:rsidRPr="008A2D59">
        <w:rPr>
          <w:bCs/>
          <w:szCs w:val="22"/>
          <w:lang w:val="en-GB"/>
        </w:rPr>
        <w:t xml:space="preserve">in </w:t>
      </w:r>
      <w:r w:rsidR="00F862F1" w:rsidRPr="008A2D59">
        <w:rPr>
          <w:bCs/>
          <w:szCs w:val="22"/>
          <w:lang w:val="en-GB"/>
        </w:rPr>
        <w:t xml:space="preserve">the actual </w:t>
      </w:r>
      <w:r w:rsidR="00F862F1" w:rsidRPr="008A2D59">
        <w:rPr>
          <w:szCs w:val="22"/>
          <w:lang w:val="en-GB"/>
        </w:rPr>
        <w:t xml:space="preserve">framework of prion paradigm. </w:t>
      </w:r>
      <w:r w:rsidR="00007C83" w:rsidRPr="008A2D59">
        <w:rPr>
          <w:szCs w:val="22"/>
          <w:lang w:val="en-GB"/>
        </w:rPr>
        <w:t>T</w:t>
      </w:r>
      <w:r w:rsidR="00416F3D" w:rsidRPr="008A2D59">
        <w:rPr>
          <w:szCs w:val="22"/>
          <w:lang w:val="en-GB"/>
        </w:rPr>
        <w:t>he autocatalytic conversion model proposed by Griffith in 1967</w:t>
      </w:r>
      <w:r w:rsidR="00EC03CC">
        <w:rPr>
          <w:szCs w:val="22"/>
          <w:lang w:val="en-GB"/>
        </w:rPr>
        <w:t xml:space="preserve"> </w:t>
      </w:r>
      <w:r w:rsidR="00612F04" w:rsidRPr="008A2D59">
        <w:rPr>
          <w:szCs w:val="22"/>
          <w:lang w:val="en-GB"/>
        </w:rPr>
        <w:fldChar w:fldCharType="begin"/>
      </w:r>
      <w:r w:rsidR="00AF4D23">
        <w:rPr>
          <w:szCs w:val="22"/>
          <w:lang w:val="en-GB"/>
        </w:rPr>
        <w:instrText xml:space="preserve"> ADDIN EN.CITE &lt;EndNote&gt;&lt;Cite&gt;&lt;Author&gt;Griffith&lt;/Author&gt;&lt;Year&gt;1967&lt;/Year&gt;&lt;RecNum&gt;415&lt;/RecNum&gt;&lt;DisplayText&gt;(&lt;style face="italic"&gt;31&lt;/style&gt;)&lt;/DisplayText&gt;&lt;record&gt;&lt;rec-number&gt;415&lt;/rec-number&gt;&lt;foreign-keys&gt;&lt;key app="EN" db-id="5zdsfz0smsxed6erdv2xeff0f2x5eavzw05v" timestamp="1509819500"&gt;415&lt;/key&gt;&lt;/foreign-keys&gt;&lt;ref-type name="Journal Article"&gt;17&lt;/ref-type&gt;&lt;contributors&gt;&lt;authors&gt;&lt;author&gt;Griffith, J. S.&lt;/author&gt;&lt;/authors&gt;&lt;/contributors&gt;&lt;titles&gt;&lt;title&gt;Self-replication and scrapie&lt;/title&gt;&lt;secondary-title&gt;Nature&lt;/secondary-title&gt;&lt;/titles&gt;&lt;periodical&gt;&lt;full-title&gt;Nature&lt;/full-title&gt;&lt;/periodical&gt;&lt;pages&gt;1043-4&lt;/pages&gt;&lt;volume&gt;215&lt;/volume&gt;&lt;number&gt;5105&lt;/number&gt;&lt;keywords&gt;&lt;keyword&gt;Models, Biological&lt;/keyword&gt;&lt;keyword&gt;Prions/*physiology&lt;/keyword&gt;&lt;keyword&gt;*Proteins&lt;/keyword&gt;&lt;keyword&gt;Reproduction&lt;/keyword&gt;&lt;/keywords&gt;&lt;dates&gt;&lt;year&gt;1967&lt;/year&gt;&lt;pub-dates&gt;&lt;date&gt;Sep 02&lt;/date&gt;&lt;/pub-dates&gt;&lt;/dates&gt;&lt;isbn&gt;0028-0836 (Print)&amp;#xD;0028-0836 (Linking)&lt;/isbn&gt;&lt;accession-num&gt;4964084&lt;/accession-num&gt;&lt;urls&gt;&lt;related-urls&gt;&lt;url&gt;http://www.ncbi.nlm.nih.gov/pubmed/4964084&lt;/url&gt;&lt;/related-urls&gt;&lt;/urls&gt;&lt;research-notes&gt;SIT&lt;/research-notes&gt;&lt;/record&gt;&lt;/Cite&gt;&lt;/EndNote&gt;</w:instrText>
      </w:r>
      <w:r w:rsidR="00612F04" w:rsidRPr="008A2D59">
        <w:rPr>
          <w:szCs w:val="22"/>
          <w:lang w:val="en-GB"/>
        </w:rPr>
        <w:fldChar w:fldCharType="separate"/>
      </w:r>
      <w:r w:rsidR="00AF4D23">
        <w:rPr>
          <w:noProof/>
          <w:szCs w:val="22"/>
          <w:lang w:val="en-GB"/>
        </w:rPr>
        <w:t>(</w:t>
      </w:r>
      <w:hyperlink w:anchor="_ENREF_31" w:tooltip="Griffith, 1967 #415" w:history="1">
        <w:r w:rsidR="000600F6" w:rsidRPr="00AF4D23">
          <w:rPr>
            <w:i/>
            <w:noProof/>
            <w:szCs w:val="22"/>
            <w:lang w:val="en-GB"/>
          </w:rPr>
          <w:t>31</w:t>
        </w:r>
      </w:hyperlink>
      <w:r w:rsidR="00AF4D23">
        <w:rPr>
          <w:noProof/>
          <w:szCs w:val="22"/>
          <w:lang w:val="en-GB"/>
        </w:rPr>
        <w:t>)</w:t>
      </w:r>
      <w:r w:rsidR="00612F04" w:rsidRPr="008A2D59">
        <w:rPr>
          <w:szCs w:val="22"/>
          <w:lang w:val="en-GB"/>
        </w:rPr>
        <w:fldChar w:fldCharType="end"/>
      </w:r>
      <w:r w:rsidR="00BD012F" w:rsidRPr="008A2D59">
        <w:rPr>
          <w:szCs w:val="22"/>
          <w:lang w:val="en-GB"/>
        </w:rPr>
        <w:t xml:space="preserve">, </w:t>
      </w:r>
      <w:r w:rsidR="00416F3D" w:rsidRPr="008A2D59">
        <w:rPr>
          <w:szCs w:val="22"/>
          <w:lang w:val="en-GB"/>
        </w:rPr>
        <w:t>the nucleated-polymerization model by Lansbury and Caughey in 1995</w:t>
      </w:r>
      <w:r w:rsidR="00EC03CC">
        <w:rPr>
          <w:szCs w:val="22"/>
          <w:lang w:val="en-GB"/>
        </w:rPr>
        <w:t xml:space="preserve"> </w:t>
      </w:r>
      <w:r w:rsidR="00612F04" w:rsidRPr="008A2D59">
        <w:rPr>
          <w:szCs w:val="22"/>
          <w:lang w:val="en-GB"/>
        </w:rPr>
        <w:fldChar w:fldCharType="begin"/>
      </w:r>
      <w:r w:rsidR="00AF4D23">
        <w:rPr>
          <w:szCs w:val="22"/>
          <w:lang w:val="en-GB"/>
        </w:rPr>
        <w:instrText xml:space="preserve"> ADDIN EN.CITE &lt;EndNote&gt;&lt;Cite&gt;&lt;Author&gt;Lansbury&lt;/Author&gt;&lt;Year&gt;1995&lt;/Year&gt;&lt;RecNum&gt;400&lt;/RecNum&gt;&lt;DisplayText&gt;(&lt;style face="italic"&gt;32&lt;/style&gt;)&lt;/DisplayText&gt;&lt;record&gt;&lt;rec-number&gt;400&lt;/rec-number&gt;&lt;foreign-keys&gt;&lt;key app="EN" db-id="5zdsfz0smsxed6erdv2xeff0f2x5eavzw05v" timestamp="1509557896"&gt;400&lt;/key&gt;&lt;/foreign-keys&gt;&lt;ref-type name="Journal Article"&gt;17&lt;/ref-type&gt;&lt;contributors&gt;&lt;authors&gt;&lt;author&gt;Lansbury, P. T., Jr.&lt;/author&gt;&lt;author&gt;Caughey, B.&lt;/author&gt;&lt;/authors&gt;&lt;/contributors&gt;&lt;auth-address&gt;Department of Chemistry, Massachusetts Institute of Technology, Cambridge, USA.&lt;/auth-address&gt;&lt;titles&gt;&lt;title&gt;The chemistry of scrapie infection: implications of the &amp;apos;ice 9&amp;apos; metaphor&lt;/title&gt;&lt;secondary-title&gt;Chem Biol&lt;/secondary-title&gt;&lt;/titles&gt;&lt;periodical&gt;&lt;full-title&gt;Chem Biol&lt;/full-title&gt;&lt;/periodical&gt;&lt;pages&gt;1-5&lt;/pages&gt;&lt;volume&gt;2&lt;/volume&gt;&lt;number&gt;1&lt;/number&gt;&lt;keywords&gt;&lt;keyword&gt;Animals&lt;/keyword&gt;&lt;keyword&gt;Humans&lt;/keyword&gt;&lt;keyword&gt;Models, Chemical&lt;/keyword&gt;&lt;keyword&gt;Nucleic Acids/*physiology&lt;/keyword&gt;&lt;keyword&gt;PrPSc Proteins/*chemistry/genetics&lt;/keyword&gt;&lt;keyword&gt;Scrapie/transmission&lt;/keyword&gt;&lt;/keywords&gt;&lt;dates&gt;&lt;year&gt;1995&lt;/year&gt;&lt;pub-dates&gt;&lt;date&gt;Jan&lt;/date&gt;&lt;/pub-dates&gt;&lt;/dates&gt;&lt;isbn&gt;1074-5521 (Print)&amp;#xD;1074-5521 (Linking)&lt;/isbn&gt;&lt;accession-num&gt;9383397&lt;/accession-num&gt;&lt;urls&gt;&lt;related-urls&gt;&lt;url&gt;http://www.ncbi.nlm.nih.gov/pubmed/9383397&lt;/url&gt;&lt;/related-urls&gt;&lt;/urls&gt;&lt;research-notes&gt;SIT&lt;/research-notes&gt;&lt;/record&gt;&lt;/Cite&gt;&lt;/EndNote&gt;</w:instrText>
      </w:r>
      <w:r w:rsidR="00612F04" w:rsidRPr="008A2D59">
        <w:rPr>
          <w:szCs w:val="22"/>
          <w:lang w:val="en-GB"/>
        </w:rPr>
        <w:fldChar w:fldCharType="separate"/>
      </w:r>
      <w:r w:rsidR="00AF4D23">
        <w:rPr>
          <w:noProof/>
          <w:szCs w:val="22"/>
          <w:lang w:val="en-GB"/>
        </w:rPr>
        <w:t>(</w:t>
      </w:r>
      <w:hyperlink w:anchor="_ENREF_32" w:tooltip="Lansbury, 1995 #400" w:history="1">
        <w:r w:rsidR="000600F6" w:rsidRPr="00AF4D23">
          <w:rPr>
            <w:i/>
            <w:noProof/>
            <w:szCs w:val="22"/>
            <w:lang w:val="en-GB"/>
          </w:rPr>
          <w:t>32</w:t>
        </w:r>
      </w:hyperlink>
      <w:r w:rsidR="00AF4D23">
        <w:rPr>
          <w:noProof/>
          <w:szCs w:val="22"/>
          <w:lang w:val="en-GB"/>
        </w:rPr>
        <w:t>)</w:t>
      </w:r>
      <w:r w:rsidR="00612F04" w:rsidRPr="008A2D59">
        <w:rPr>
          <w:szCs w:val="22"/>
          <w:lang w:val="en-GB"/>
        </w:rPr>
        <w:fldChar w:fldCharType="end"/>
      </w:r>
      <w:r w:rsidR="00416F3D" w:rsidRPr="008A2D59">
        <w:rPr>
          <w:szCs w:val="22"/>
          <w:lang w:val="en-GB"/>
        </w:rPr>
        <w:t xml:space="preserve"> and other derived </w:t>
      </w:r>
      <w:r w:rsidR="00416F3D" w:rsidRPr="008A2D59">
        <w:rPr>
          <w:bCs/>
          <w:szCs w:val="22"/>
          <w:lang w:val="en-GB"/>
        </w:rPr>
        <w:t>models</w:t>
      </w:r>
      <w:r w:rsidR="00EC03CC">
        <w:rPr>
          <w:bCs/>
          <w:szCs w:val="22"/>
          <w:lang w:val="en-GB"/>
        </w:rPr>
        <w:t xml:space="preserve"> </w:t>
      </w:r>
      <w:r w:rsidR="00235999" w:rsidRPr="008A2D59">
        <w:rPr>
          <w:bCs/>
          <w:szCs w:val="22"/>
          <w:lang w:val="en-GB"/>
        </w:rPr>
        <w:t xml:space="preserve"> as examples)</w:t>
      </w:r>
      <w:r w:rsidR="00416F3D" w:rsidRPr="008A2D59">
        <w:rPr>
          <w:bCs/>
          <w:szCs w:val="22"/>
          <w:lang w:val="en-GB"/>
        </w:rPr>
        <w:t xml:space="preserve"> </w:t>
      </w:r>
      <w:r w:rsidR="00482331" w:rsidRPr="000C23A9">
        <w:rPr>
          <w:bCs/>
          <w:szCs w:val="22"/>
          <w:lang w:val="en-GB"/>
        </w:rPr>
        <w:t>merely</w:t>
      </w:r>
      <w:r w:rsidR="00482331" w:rsidRPr="008A2D59">
        <w:rPr>
          <w:bCs/>
          <w:szCs w:val="22"/>
          <w:lang w:val="en-GB"/>
        </w:rPr>
        <w:t xml:space="preserve"> assumed the existence of structurally homogenous assemblies </w:t>
      </w:r>
      <w:r w:rsidR="005219D2" w:rsidRPr="008A2D59">
        <w:rPr>
          <w:bCs/>
          <w:szCs w:val="22"/>
          <w:lang w:val="en-GB"/>
        </w:rPr>
        <w:t>having</w:t>
      </w:r>
      <w:r w:rsidR="00843657" w:rsidRPr="008A2D59">
        <w:rPr>
          <w:bCs/>
          <w:szCs w:val="22"/>
          <w:lang w:val="en-GB"/>
        </w:rPr>
        <w:t xml:space="preserve"> absolutely identic</w:t>
      </w:r>
      <w:r w:rsidR="005218C6" w:rsidRPr="008A2D59">
        <w:rPr>
          <w:bCs/>
          <w:szCs w:val="22"/>
          <w:lang w:val="en-GB"/>
        </w:rPr>
        <w:t>al</w:t>
      </w:r>
      <w:r w:rsidR="00843657" w:rsidRPr="008A2D59">
        <w:rPr>
          <w:bCs/>
          <w:szCs w:val="22"/>
          <w:lang w:val="en-GB"/>
        </w:rPr>
        <w:t xml:space="preserve"> propensity to replicate</w:t>
      </w:r>
      <w:r w:rsidR="00A975E4" w:rsidRPr="008A2D59">
        <w:rPr>
          <w:bCs/>
          <w:szCs w:val="22"/>
          <w:lang w:val="en-GB"/>
        </w:rPr>
        <w:t xml:space="preserve"> all along the disease progression</w:t>
      </w:r>
      <w:r w:rsidR="00843657" w:rsidRPr="008A2D59">
        <w:rPr>
          <w:bCs/>
          <w:szCs w:val="22"/>
          <w:lang w:val="en-GB"/>
        </w:rPr>
        <w:t xml:space="preserve">. </w:t>
      </w:r>
      <w:r w:rsidR="00293DF3" w:rsidRPr="008A2D59">
        <w:rPr>
          <w:bCs/>
          <w:szCs w:val="22"/>
          <w:lang w:val="en-GB"/>
        </w:rPr>
        <w:t>Recent high-resolution structural analysis of the N-terminal doma</w:t>
      </w:r>
      <w:r w:rsidR="00BB74A5" w:rsidRPr="008A2D59">
        <w:rPr>
          <w:bCs/>
          <w:szCs w:val="22"/>
          <w:lang w:val="en-GB"/>
        </w:rPr>
        <w:t xml:space="preserve">in of </w:t>
      </w:r>
      <w:r w:rsidR="005118D2" w:rsidRPr="008A2D59">
        <w:rPr>
          <w:bCs/>
          <w:szCs w:val="22"/>
          <w:lang w:val="en-GB"/>
        </w:rPr>
        <w:t xml:space="preserve">the yeast prion </w:t>
      </w:r>
      <w:r w:rsidR="00BB74A5" w:rsidRPr="008A2D59">
        <w:rPr>
          <w:bCs/>
          <w:szCs w:val="22"/>
          <w:lang w:val="en-GB"/>
        </w:rPr>
        <w:t xml:space="preserve">SuP35 tend to suggest </w:t>
      </w:r>
      <w:r w:rsidR="00A03A8A" w:rsidRPr="008A2D59">
        <w:rPr>
          <w:bCs/>
          <w:szCs w:val="22"/>
          <w:lang w:val="en-GB"/>
        </w:rPr>
        <w:t xml:space="preserve">that </w:t>
      </w:r>
      <w:r w:rsidR="00007C83" w:rsidRPr="008A2D59">
        <w:rPr>
          <w:bCs/>
          <w:szCs w:val="22"/>
          <w:lang w:val="en-GB"/>
        </w:rPr>
        <w:t xml:space="preserve">conformational </w:t>
      </w:r>
      <w:r w:rsidR="00293DF3" w:rsidRPr="008A2D59">
        <w:rPr>
          <w:bCs/>
          <w:szCs w:val="22"/>
          <w:lang w:val="en-GB"/>
        </w:rPr>
        <w:t>fluctuation</w:t>
      </w:r>
      <w:r w:rsidR="00A03A8A" w:rsidRPr="008A2D59">
        <w:rPr>
          <w:bCs/>
          <w:szCs w:val="22"/>
          <w:lang w:val="en-GB"/>
        </w:rPr>
        <w:t>s</w:t>
      </w:r>
      <w:r w:rsidR="00293DF3" w:rsidRPr="008A2D59">
        <w:rPr>
          <w:bCs/>
          <w:szCs w:val="22"/>
          <w:lang w:val="en-GB"/>
        </w:rPr>
        <w:t xml:space="preserve"> in natively disordered monomeric </w:t>
      </w:r>
      <w:r w:rsidR="001E278A" w:rsidRPr="008A2D59">
        <w:rPr>
          <w:bCs/>
          <w:szCs w:val="22"/>
          <w:lang w:val="en-GB"/>
        </w:rPr>
        <w:t>Sup35</w:t>
      </w:r>
      <w:r w:rsidR="00293DF3" w:rsidRPr="008A2D59">
        <w:rPr>
          <w:bCs/>
          <w:szCs w:val="22"/>
          <w:lang w:val="en-GB"/>
        </w:rPr>
        <w:t xml:space="preserve"> </w:t>
      </w:r>
      <w:r w:rsidR="00A03A8A" w:rsidRPr="008A2D59">
        <w:rPr>
          <w:bCs/>
          <w:szCs w:val="22"/>
          <w:lang w:val="en-GB"/>
        </w:rPr>
        <w:t>were</w:t>
      </w:r>
      <w:r w:rsidR="004C2315" w:rsidRPr="008A2D59">
        <w:rPr>
          <w:bCs/>
          <w:szCs w:val="22"/>
          <w:lang w:val="en-GB"/>
        </w:rPr>
        <w:t xml:space="preserve"> responsible </w:t>
      </w:r>
      <w:r w:rsidR="00A03A8A" w:rsidRPr="008A2D59">
        <w:rPr>
          <w:bCs/>
          <w:szCs w:val="22"/>
          <w:lang w:val="en-GB"/>
        </w:rPr>
        <w:t xml:space="preserve">for </w:t>
      </w:r>
      <w:r w:rsidR="004C2315" w:rsidRPr="008A2D59">
        <w:rPr>
          <w:bCs/>
          <w:szCs w:val="22"/>
          <w:lang w:val="en-GB"/>
        </w:rPr>
        <w:t xml:space="preserve"> structural diversi</w:t>
      </w:r>
      <w:r w:rsidR="00A03A8A" w:rsidRPr="008A2D59">
        <w:rPr>
          <w:bCs/>
          <w:szCs w:val="22"/>
          <w:lang w:val="en-GB"/>
        </w:rPr>
        <w:t>fication</w:t>
      </w:r>
      <w:r w:rsidR="00007C83" w:rsidRPr="008A2D59">
        <w:rPr>
          <w:bCs/>
          <w:szCs w:val="22"/>
          <w:lang w:val="en-GB"/>
        </w:rPr>
        <w:t xml:space="preserve"> of Sup35 aggregates</w:t>
      </w:r>
      <w:r w:rsidR="00EC03CC">
        <w:rPr>
          <w:bCs/>
          <w:szCs w:val="22"/>
          <w:lang w:val="en-GB"/>
        </w:rPr>
        <w:t xml:space="preserve"> </w:t>
      </w:r>
      <w:r w:rsidR="00612F04" w:rsidRPr="008A2D59">
        <w:rPr>
          <w:bCs/>
          <w:szCs w:val="22"/>
          <w:lang w:val="en-GB"/>
        </w:rPr>
        <w:fldChar w:fldCharType="begin">
          <w:fldData xml:space="preserve">PEVuZE5vdGU+PENpdGU+PEF1dGhvcj5PaGhhc2hpPC9BdXRob3I+PFllYXI+MjAxODwvWWVhcj48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==
</w:fldData>
        </w:fldChar>
      </w:r>
      <w:r w:rsidR="007E2FCB">
        <w:rPr>
          <w:bCs/>
          <w:szCs w:val="22"/>
          <w:lang w:val="en-GB"/>
        </w:rPr>
        <w:instrText xml:space="preserve"> ADDIN EN.CITE </w:instrText>
      </w:r>
      <w:r w:rsidR="007E2FCB">
        <w:rPr>
          <w:bCs/>
          <w:szCs w:val="22"/>
          <w:lang w:val="en-GB"/>
        </w:rPr>
        <w:fldChar w:fldCharType="begin">
          <w:fldData xml:space="preserve">PEVuZE5vdGU+PENpdGU+PEF1dGhvcj5PaGhhc2hpPC9BdXRob3I+PFllYXI+MjAxODwvWWVhcj48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==
</w:fldData>
        </w:fldChar>
      </w:r>
      <w:r w:rsidR="007E2FCB">
        <w:rPr>
          <w:bCs/>
          <w:szCs w:val="22"/>
          <w:lang w:val="en-GB"/>
        </w:rPr>
        <w:instrText xml:space="preserve"> ADDIN EN.CITE.DATA </w:instrText>
      </w:r>
      <w:r w:rsidR="007E2FCB">
        <w:rPr>
          <w:bCs/>
          <w:szCs w:val="22"/>
          <w:lang w:val="en-GB"/>
        </w:rPr>
      </w:r>
      <w:r w:rsidR="007E2FCB">
        <w:rPr>
          <w:bCs/>
          <w:szCs w:val="22"/>
          <w:lang w:val="en-GB"/>
        </w:rPr>
        <w:fldChar w:fldCharType="end"/>
      </w:r>
      <w:r w:rsidR="00612F04" w:rsidRPr="008A2D59">
        <w:rPr>
          <w:bCs/>
          <w:szCs w:val="22"/>
          <w:lang w:val="en-GB"/>
        </w:rPr>
      </w:r>
      <w:r w:rsidR="00612F04" w:rsidRPr="008A2D59">
        <w:rPr>
          <w:bCs/>
          <w:szCs w:val="22"/>
          <w:lang w:val="en-GB"/>
        </w:rPr>
        <w:fldChar w:fldCharType="separate"/>
      </w:r>
      <w:r w:rsidR="007E2FCB">
        <w:rPr>
          <w:bCs/>
          <w:noProof/>
          <w:szCs w:val="22"/>
          <w:lang w:val="en-GB"/>
        </w:rPr>
        <w:t>(</w:t>
      </w:r>
      <w:hyperlink w:anchor="_ENREF_33" w:tooltip="Ohhashi, 2018 #745" w:history="1">
        <w:r w:rsidR="000600F6" w:rsidRPr="007E2FCB">
          <w:rPr>
            <w:bCs/>
            <w:i/>
            <w:noProof/>
            <w:szCs w:val="22"/>
            <w:lang w:val="en-GB"/>
          </w:rPr>
          <w:t>33</w:t>
        </w:r>
      </w:hyperlink>
      <w:r w:rsidR="007E2FCB">
        <w:rPr>
          <w:bCs/>
          <w:noProof/>
          <w:szCs w:val="22"/>
          <w:lang w:val="en-GB"/>
        </w:rPr>
        <w:t>)</w:t>
      </w:r>
      <w:r w:rsidR="00612F04" w:rsidRPr="008A2D59">
        <w:rPr>
          <w:bCs/>
          <w:szCs w:val="22"/>
          <w:lang w:val="en-GB"/>
        </w:rPr>
        <w:fldChar w:fldCharType="end"/>
      </w:r>
      <w:r w:rsidR="000C274B" w:rsidRPr="008A2D59">
        <w:rPr>
          <w:bCs/>
          <w:szCs w:val="22"/>
          <w:lang w:val="en-GB"/>
        </w:rPr>
        <w:t xml:space="preserve">. </w:t>
      </w:r>
      <w:r w:rsidR="004C2315" w:rsidRPr="008A2D59">
        <w:rPr>
          <w:bCs/>
          <w:szCs w:val="22"/>
          <w:lang w:val="en-GB"/>
        </w:rPr>
        <w:t>This</w:t>
      </w:r>
      <w:r w:rsidR="006B5BB4" w:rsidRPr="008A2D59">
        <w:rPr>
          <w:bCs/>
          <w:szCs w:val="22"/>
          <w:lang w:val="en-GB"/>
        </w:rPr>
        <w:t xml:space="preserve"> </w:t>
      </w:r>
      <w:r w:rsidR="00C8131C" w:rsidRPr="008A2D59">
        <w:rPr>
          <w:bCs/>
          <w:szCs w:val="22"/>
          <w:lang w:val="en-GB"/>
        </w:rPr>
        <w:t>idea</w:t>
      </w:r>
      <w:r w:rsidR="006B5BB4" w:rsidRPr="008A2D59">
        <w:rPr>
          <w:bCs/>
          <w:szCs w:val="22"/>
          <w:lang w:val="en-GB"/>
        </w:rPr>
        <w:t xml:space="preserve"> could be extrapolated to mammalian prion </w:t>
      </w:r>
      <w:r w:rsidR="00C8131C" w:rsidRPr="008A2D59">
        <w:rPr>
          <w:bCs/>
          <w:szCs w:val="22"/>
          <w:lang w:val="en-GB"/>
        </w:rPr>
        <w:t xml:space="preserve">PrP in order to explain </w:t>
      </w:r>
      <w:r w:rsidR="00007C83" w:rsidRPr="008A2D59">
        <w:rPr>
          <w:bCs/>
          <w:szCs w:val="22"/>
          <w:lang w:val="en-GB"/>
        </w:rPr>
        <w:t>strain</w:t>
      </w:r>
      <w:r w:rsidR="00C8131C" w:rsidRPr="008A2D59">
        <w:rPr>
          <w:bCs/>
          <w:szCs w:val="22"/>
          <w:lang w:val="en-GB"/>
        </w:rPr>
        <w:t xml:space="preserve"> </w:t>
      </w:r>
      <w:r w:rsidR="001E278A" w:rsidRPr="008A2D59">
        <w:rPr>
          <w:bCs/>
          <w:szCs w:val="22"/>
          <w:lang w:val="en-GB"/>
        </w:rPr>
        <w:t xml:space="preserve">structural diversification and </w:t>
      </w:r>
      <w:r w:rsidR="00C8131C" w:rsidRPr="008A2D59">
        <w:rPr>
          <w:bCs/>
          <w:szCs w:val="22"/>
          <w:lang w:val="en-GB"/>
        </w:rPr>
        <w:t>strain mutation</w:t>
      </w:r>
      <w:r w:rsidR="00846EEE" w:rsidRPr="008A2D59">
        <w:rPr>
          <w:bCs/>
          <w:szCs w:val="22"/>
          <w:lang w:val="en-GB"/>
        </w:rPr>
        <w:t xml:space="preserve"> </w:t>
      </w:r>
      <w:r w:rsidR="00B54DAD">
        <w:rPr>
          <w:bCs/>
          <w:szCs w:val="22"/>
          <w:lang w:val="en-GB"/>
        </w:rPr>
        <w:fldChar w:fldCharType="begin"/>
      </w:r>
      <w:r w:rsidR="00AF4D23">
        <w:rPr>
          <w:bCs/>
          <w:szCs w:val="22"/>
          <w:lang w:val="en-GB"/>
        </w:rPr>
        <w:instrText xml:space="preserve"> ADDIN EN.CITE &lt;EndNote&gt;&lt;Cite&gt;&lt;Author&gt;Collinge&lt;/Author&gt;&lt;Year&gt;2007&lt;/Year&gt;&lt;RecNum&gt;35&lt;/RecNum&gt;&lt;DisplayText&gt;(&lt;style face="italic"&gt;8&lt;/style&gt;)&lt;/DisplayText&gt;&lt;record&gt;&lt;rec-number&gt;35&lt;/rec-number&gt;&lt;foreign-keys&gt;&lt;key app="EN" db-id="5zdsfz0smsxed6erdv2xeff0f2x5eavzw05v" timestamp="1480601988"&gt;35&lt;/key&gt;&lt;/foreign-keys&gt;&lt;ref-type name="Journal Article"&gt;17&lt;/ref-type&gt;&lt;contributors&gt;&lt;authors&gt;&lt;author&gt;Collinge, J.&lt;/author&gt;&lt;author&gt;Clarke, A. R.&lt;/author&gt;&lt;/authors&gt;&lt;/contributors&gt;&lt;auth-address&gt;MRC Prion Unit, Department of Neurodegenerative Disease, UCL Institute of Neurology, London WC1N 3BG, UK. j.collinge@prion.ucl.ac.uk&lt;/auth-address&gt;&lt;titles&gt;&lt;title&gt;A general model of prion strains and their pathogenicity&lt;/title&gt;&lt;secondary-title&gt;Science&lt;/secondary-title&gt;&lt;/titles&gt;&lt;periodical&gt;&lt;full-title&gt;Science&lt;/full-title&gt;&lt;/periodical&gt;&lt;pages&gt;930-6&lt;/pages&gt;&lt;volume&gt;318&lt;/volume&gt;&lt;number&gt;5852&lt;/number&gt;&lt;keywords&gt;&lt;keyword&gt;Animals&lt;/keyword&gt;&lt;keyword&gt;Brain Chemistry&lt;/keyword&gt;&lt;keyword&gt;Humans&lt;/keyword&gt;&lt;keyword&gt;Models, Biological&lt;/keyword&gt;&lt;keyword&gt;PrPC Proteins/chemistry/isolation &amp;amp; purification/metabolism&lt;/keyword&gt;&lt;keyword&gt;PrPSc Proteins/*chemistry/isolation &amp;amp;&lt;/keyword&gt;&lt;keyword&gt;purification/metabolism/*pathogenicity&lt;/keyword&gt;&lt;keyword&gt;Prion Diseases/*metabolism/*transmission&lt;/keyword&gt;&lt;keyword&gt;Prions/*chemistry/isolation &amp;amp; purification/*pathogenicity&lt;/keyword&gt;&lt;keyword&gt;Protein Conformation&lt;/keyword&gt;&lt;keyword&gt;Protein Folding&lt;/keyword&gt;&lt;keyword&gt;Recombinant Proteins/chemistry&lt;/keyword&gt;&lt;keyword&gt;Species Specificity&lt;/keyword&gt;&lt;/keywords&gt;&lt;dates&gt;&lt;year&gt;2007&lt;/year&gt;&lt;pub-dates&gt;&lt;date&gt;Nov 9&lt;/date&gt;&lt;/pub-dates&gt;&lt;/dates&gt;&lt;accession-num&gt;17991853&lt;/accession-num&gt;&lt;urls&gt;&lt;related-urls&gt;&lt;url&gt;http://www.ncbi.nlm.nih.gov/entrez/query.fcgi?cmd=Retrieve&amp;amp;db=PubMed&amp;amp;dopt=Citation&amp;amp;list_uids=17991853&lt;/url&gt;&lt;/related-urls&gt;&lt;/urls&gt;&lt;research-notes&gt;Review&lt;/research-notes&gt;&lt;/record&gt;&lt;/Cite&gt;&lt;/EndNote&gt;</w:instrText>
      </w:r>
      <w:r w:rsidR="00B54DAD">
        <w:rPr>
          <w:bCs/>
          <w:szCs w:val="22"/>
          <w:lang w:val="en-GB"/>
        </w:rPr>
        <w:fldChar w:fldCharType="separate"/>
      </w:r>
      <w:r w:rsidR="00AF4D23">
        <w:rPr>
          <w:bCs/>
          <w:noProof/>
          <w:szCs w:val="22"/>
          <w:lang w:val="en-GB"/>
        </w:rPr>
        <w:t>(</w:t>
      </w:r>
      <w:hyperlink w:anchor="_ENREF_8" w:tooltip="Collinge, 2007 #35" w:history="1">
        <w:r w:rsidR="000600F6" w:rsidRPr="00AF4D23">
          <w:rPr>
            <w:bCs/>
            <w:i/>
            <w:noProof/>
            <w:szCs w:val="22"/>
            <w:lang w:val="en-GB"/>
          </w:rPr>
          <w:t>8</w:t>
        </w:r>
      </w:hyperlink>
      <w:r w:rsidR="00AF4D23">
        <w:rPr>
          <w:bCs/>
          <w:noProof/>
          <w:szCs w:val="22"/>
          <w:lang w:val="en-GB"/>
        </w:rPr>
        <w:t>)</w:t>
      </w:r>
      <w:r w:rsidR="00B54DAD">
        <w:rPr>
          <w:bCs/>
          <w:szCs w:val="22"/>
          <w:lang w:val="en-GB"/>
        </w:rPr>
        <w:fldChar w:fldCharType="end"/>
      </w:r>
      <w:r w:rsidR="001E278A" w:rsidRPr="008A2D59">
        <w:rPr>
          <w:bCs/>
          <w:szCs w:val="22"/>
          <w:lang w:val="en-GB"/>
        </w:rPr>
        <w:t>.</w:t>
      </w:r>
      <w:r w:rsidR="00C61049" w:rsidRPr="008A2D59">
        <w:rPr>
          <w:bCs/>
          <w:szCs w:val="22"/>
          <w:lang w:val="en-GB"/>
        </w:rPr>
        <w:t xml:space="preserve"> </w:t>
      </w:r>
      <w:r w:rsidR="001E278A" w:rsidRPr="000C23A9">
        <w:rPr>
          <w:bCs/>
          <w:szCs w:val="22"/>
          <w:lang w:val="en-GB"/>
        </w:rPr>
        <w:t>H</w:t>
      </w:r>
      <w:r w:rsidR="004C2315" w:rsidRPr="000C23A9">
        <w:rPr>
          <w:bCs/>
          <w:szCs w:val="22"/>
          <w:lang w:val="en-GB"/>
        </w:rPr>
        <w:t>owever</w:t>
      </w:r>
      <w:r w:rsidR="005E2E43" w:rsidRPr="000C23A9">
        <w:rPr>
          <w:bCs/>
          <w:szCs w:val="22"/>
          <w:lang w:val="en-GB"/>
        </w:rPr>
        <w:t xml:space="preserve">, based on the best replicator selection </w:t>
      </w:r>
      <w:r w:rsidR="00AE5C0B" w:rsidRPr="000C23A9">
        <w:rPr>
          <w:bCs/>
          <w:szCs w:val="22"/>
          <w:lang w:val="en-GB"/>
        </w:rPr>
        <w:t>concept</w:t>
      </w:r>
      <w:r w:rsidR="00CA71A9" w:rsidRPr="000C23A9">
        <w:rPr>
          <w:bCs/>
          <w:szCs w:val="22"/>
          <w:lang w:val="en-GB"/>
        </w:rPr>
        <w:t xml:space="preserve"> </w:t>
      </w:r>
      <w:r w:rsidR="00AE5C0B" w:rsidRPr="000C23A9">
        <w:rPr>
          <w:bCs/>
          <w:szCs w:val="22"/>
          <w:lang w:val="en-GB"/>
        </w:rPr>
        <w:fldChar w:fldCharType="begin">
          <w:fldData xml:space="preserve">PEVuZE5vdGU+PENpdGU+PEF1dGhvcj5Nb3VsaW48L0F1dGhvcj48WWVhcj4yMDEyPC9ZZWFyPjxS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</w:fldData>
        </w:fldChar>
      </w:r>
      <w:r w:rsidR="007E2FCB">
        <w:rPr>
          <w:bCs/>
          <w:szCs w:val="22"/>
          <w:lang w:val="en-GB"/>
        </w:rPr>
        <w:instrText xml:space="preserve"> ADDIN EN.CITE </w:instrText>
      </w:r>
      <w:r w:rsidR="007E2FCB">
        <w:rPr>
          <w:bCs/>
          <w:szCs w:val="22"/>
          <w:lang w:val="en-GB"/>
        </w:rPr>
        <w:fldChar w:fldCharType="begin">
          <w:fldData xml:space="preserve">PEVuZE5vdGU+PENpdGU+PEF1dGhvcj5Nb3VsaW48L0F1dGhvcj48WWVhcj4yMDEyPC9ZZWFyPjxS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</w:fldData>
        </w:fldChar>
      </w:r>
      <w:r w:rsidR="007E2FCB">
        <w:rPr>
          <w:bCs/>
          <w:szCs w:val="22"/>
          <w:lang w:val="en-GB"/>
        </w:rPr>
        <w:instrText xml:space="preserve"> ADDIN EN.CITE.DATA </w:instrText>
      </w:r>
      <w:r w:rsidR="007E2FCB">
        <w:rPr>
          <w:bCs/>
          <w:szCs w:val="22"/>
          <w:lang w:val="en-GB"/>
        </w:rPr>
      </w:r>
      <w:r w:rsidR="007E2FCB">
        <w:rPr>
          <w:bCs/>
          <w:szCs w:val="22"/>
          <w:lang w:val="en-GB"/>
        </w:rPr>
        <w:fldChar w:fldCharType="end"/>
      </w:r>
      <w:r w:rsidR="00AE5C0B" w:rsidRPr="000C23A9">
        <w:rPr>
          <w:bCs/>
          <w:szCs w:val="22"/>
          <w:lang w:val="en-GB"/>
        </w:rPr>
      </w:r>
      <w:r w:rsidR="00AE5C0B" w:rsidRPr="000C23A9">
        <w:rPr>
          <w:bCs/>
          <w:szCs w:val="22"/>
          <w:lang w:val="en-GB"/>
        </w:rPr>
        <w:fldChar w:fldCharType="separate"/>
      </w:r>
      <w:r w:rsidR="007E2FCB">
        <w:rPr>
          <w:bCs/>
          <w:noProof/>
          <w:szCs w:val="22"/>
          <w:lang w:val="en-GB"/>
        </w:rPr>
        <w:t>(</w:t>
      </w:r>
      <w:hyperlink w:anchor="_ENREF_34" w:tooltip="Moulin, 2012 #747" w:history="1">
        <w:r w:rsidR="000600F6" w:rsidRPr="007E2FCB">
          <w:rPr>
            <w:bCs/>
            <w:i/>
            <w:noProof/>
            <w:szCs w:val="22"/>
            <w:lang w:val="en-GB"/>
          </w:rPr>
          <w:t>34</w:t>
        </w:r>
      </w:hyperlink>
      <w:r w:rsidR="007E2FCB" w:rsidRPr="007E2FCB">
        <w:rPr>
          <w:bCs/>
          <w:i/>
          <w:noProof/>
          <w:szCs w:val="22"/>
          <w:lang w:val="en-GB"/>
        </w:rPr>
        <w:t xml:space="preserve">, </w:t>
      </w:r>
      <w:hyperlink w:anchor="_ENREF_35" w:tooltip="Ojosnegros, 2011 #746" w:history="1">
        <w:r w:rsidR="000600F6" w:rsidRPr="007E2FCB">
          <w:rPr>
            <w:bCs/>
            <w:i/>
            <w:noProof/>
            <w:szCs w:val="22"/>
            <w:lang w:val="en-GB"/>
          </w:rPr>
          <w:t>35</w:t>
        </w:r>
      </w:hyperlink>
      <w:r w:rsidR="007E2FCB">
        <w:rPr>
          <w:bCs/>
          <w:noProof/>
          <w:szCs w:val="22"/>
          <w:lang w:val="en-GB"/>
        </w:rPr>
        <w:t>)</w:t>
      </w:r>
      <w:r w:rsidR="00AE5C0B" w:rsidRPr="000C23A9">
        <w:rPr>
          <w:bCs/>
          <w:szCs w:val="22"/>
          <w:lang w:val="en-GB"/>
        </w:rPr>
        <w:fldChar w:fldCharType="end"/>
      </w:r>
      <w:r w:rsidR="005E2E43" w:rsidRPr="000C23A9">
        <w:rPr>
          <w:bCs/>
          <w:szCs w:val="22"/>
          <w:lang w:val="en-GB"/>
        </w:rPr>
        <w:t xml:space="preserve"> </w:t>
      </w:r>
      <w:r w:rsidR="00AE5C0B" w:rsidRPr="000C23A9">
        <w:rPr>
          <w:bCs/>
          <w:szCs w:val="22"/>
          <w:lang w:val="en-GB"/>
        </w:rPr>
        <w:t xml:space="preserve"> </w:t>
      </w:r>
      <w:r w:rsidR="00C8131C" w:rsidRPr="000C23A9">
        <w:rPr>
          <w:bCs/>
          <w:szCs w:val="22"/>
          <w:lang w:val="en-GB"/>
        </w:rPr>
        <w:t>it</w:t>
      </w:r>
      <w:r w:rsidR="00C8131C" w:rsidRPr="008A2D59">
        <w:rPr>
          <w:bCs/>
          <w:szCs w:val="22"/>
          <w:lang w:val="en-GB"/>
        </w:rPr>
        <w:t xml:space="preserve"> will not explain</w:t>
      </w:r>
      <w:r w:rsidR="003C5093" w:rsidRPr="008A2D59">
        <w:rPr>
          <w:bCs/>
          <w:szCs w:val="22"/>
          <w:lang w:val="en-GB"/>
        </w:rPr>
        <w:t xml:space="preserve"> </w:t>
      </w:r>
      <w:r w:rsidR="00C8131C" w:rsidRPr="008A2D59">
        <w:rPr>
          <w:bCs/>
          <w:szCs w:val="22"/>
          <w:lang w:val="en-GB"/>
        </w:rPr>
        <w:t>the coevolution of at least two structurally distinct PrP</w:t>
      </w:r>
      <w:r w:rsidR="00C8131C" w:rsidRPr="008A2D59">
        <w:rPr>
          <w:bCs/>
          <w:szCs w:val="22"/>
          <w:vertAlign w:val="superscript"/>
          <w:lang w:val="en-GB"/>
        </w:rPr>
        <w:t>Sc</w:t>
      </w:r>
      <w:r w:rsidR="00C8131C" w:rsidRPr="008A2D59">
        <w:rPr>
          <w:bCs/>
          <w:szCs w:val="22"/>
          <w:lang w:val="en-GB"/>
        </w:rPr>
        <w:t xml:space="preserve"> subassemblies within the same environment</w:t>
      </w:r>
      <w:r w:rsidR="00B54DAD">
        <w:rPr>
          <w:bCs/>
          <w:szCs w:val="22"/>
          <w:lang w:val="en-GB"/>
        </w:rPr>
        <w:t xml:space="preserve"> </w:t>
      </w:r>
      <w:r w:rsidR="00AE5C0B" w:rsidRPr="008A2D59">
        <w:rPr>
          <w:bCs/>
          <w:szCs w:val="22"/>
          <w:lang w:val="en-GB"/>
        </w:rPr>
        <w:fldChar w:fldCharType="begin">
          <w:fldData xml:space="preserve">PEVuZE5vdGU+PENpdGU+PEF1dGhvcj5DaGFwdWlzPC9BdXRob3I+PFllYXI+MjAxNjwvWWVhcj48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</w:fldData>
        </w:fldChar>
      </w:r>
      <w:r w:rsidR="007E2FCB">
        <w:rPr>
          <w:bCs/>
          <w:szCs w:val="22"/>
          <w:lang w:val="en-GB"/>
        </w:rPr>
        <w:instrText xml:space="preserve"> ADDIN EN.CITE </w:instrText>
      </w:r>
      <w:r w:rsidR="007E2FCB">
        <w:rPr>
          <w:bCs/>
          <w:szCs w:val="22"/>
          <w:lang w:val="en-GB"/>
        </w:rPr>
        <w:fldChar w:fldCharType="begin">
          <w:fldData xml:space="preserve">PEVuZE5vdGU+PENpdGU+PEF1dGhvcj5DaGFwdWlzPC9BdXRob3I+PFllYXI+MjAxNjwvWWVhcj48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</w:fldData>
        </w:fldChar>
      </w:r>
      <w:r w:rsidR="007E2FCB">
        <w:rPr>
          <w:bCs/>
          <w:szCs w:val="22"/>
          <w:lang w:val="en-GB"/>
        </w:rPr>
        <w:instrText xml:space="preserve"> ADDIN EN.CITE.DATA </w:instrText>
      </w:r>
      <w:r w:rsidR="007E2FCB">
        <w:rPr>
          <w:bCs/>
          <w:szCs w:val="22"/>
          <w:lang w:val="en-GB"/>
        </w:rPr>
      </w:r>
      <w:r w:rsidR="007E2FCB">
        <w:rPr>
          <w:bCs/>
          <w:szCs w:val="22"/>
          <w:lang w:val="en-GB"/>
        </w:rPr>
        <w:fldChar w:fldCharType="end"/>
      </w:r>
      <w:r w:rsidR="00AE5C0B" w:rsidRPr="008A2D59">
        <w:rPr>
          <w:bCs/>
          <w:szCs w:val="22"/>
          <w:lang w:val="en-GB"/>
        </w:rPr>
      </w:r>
      <w:r w:rsidR="00AE5C0B" w:rsidRPr="008A2D59">
        <w:rPr>
          <w:bCs/>
          <w:szCs w:val="22"/>
          <w:lang w:val="en-GB"/>
        </w:rPr>
        <w:fldChar w:fldCharType="separate"/>
      </w:r>
      <w:r w:rsidR="007E2FCB">
        <w:rPr>
          <w:bCs/>
          <w:noProof/>
          <w:szCs w:val="22"/>
          <w:lang w:val="en-GB"/>
        </w:rPr>
        <w:t>(</w:t>
      </w:r>
      <w:hyperlink w:anchor="_ENREF_36" w:tooltip="Chapuis, 2016 #14" w:history="1">
        <w:r w:rsidR="000600F6" w:rsidRPr="007E2FCB">
          <w:rPr>
            <w:bCs/>
            <w:i/>
            <w:noProof/>
            <w:szCs w:val="22"/>
            <w:lang w:val="en-GB"/>
          </w:rPr>
          <w:t>36</w:t>
        </w:r>
      </w:hyperlink>
      <w:r w:rsidR="007E2FCB" w:rsidRPr="007E2FCB">
        <w:rPr>
          <w:bCs/>
          <w:i/>
          <w:noProof/>
          <w:szCs w:val="22"/>
          <w:lang w:val="en-GB"/>
        </w:rPr>
        <w:t xml:space="preserve">, </w:t>
      </w:r>
      <w:hyperlink w:anchor="_ENREF_37" w:tooltip="Le Dur, 2017 #113" w:history="1">
        <w:r w:rsidR="000600F6" w:rsidRPr="007E2FCB">
          <w:rPr>
            <w:bCs/>
            <w:i/>
            <w:noProof/>
            <w:szCs w:val="22"/>
            <w:lang w:val="en-GB"/>
          </w:rPr>
          <w:t>37</w:t>
        </w:r>
      </w:hyperlink>
      <w:r w:rsidR="007E2FCB">
        <w:rPr>
          <w:bCs/>
          <w:noProof/>
          <w:szCs w:val="22"/>
          <w:lang w:val="en-GB"/>
        </w:rPr>
        <w:t>)</w:t>
      </w:r>
      <w:r w:rsidR="00AE5C0B" w:rsidRPr="008A2D59">
        <w:rPr>
          <w:bCs/>
          <w:szCs w:val="22"/>
          <w:lang w:val="en-GB"/>
        </w:rPr>
        <w:fldChar w:fldCharType="end"/>
      </w:r>
      <w:r w:rsidR="00AE5C0B" w:rsidRPr="008A2D59">
        <w:rPr>
          <w:bCs/>
          <w:szCs w:val="22"/>
          <w:lang w:val="en-GB"/>
        </w:rPr>
        <w:t xml:space="preserve"> . </w:t>
      </w:r>
    </w:p>
    <w:p w14:paraId="1E42757F" w14:textId="77777777" w:rsidR="004111AF" w:rsidRPr="0019166D" w:rsidRDefault="00AE5C0B" w:rsidP="002A3352">
      <w:pPr>
        <w:autoSpaceDE w:val="0"/>
        <w:autoSpaceDN w:val="0"/>
        <w:adjustRightInd w:val="0"/>
        <w:spacing w:before="60" w:line="480" w:lineRule="auto"/>
        <w:jc w:val="both"/>
        <w:rPr>
          <w:rFonts w:eastAsia="Cambria"/>
          <w:lang w:val="en-GB" w:eastAsia="en-US"/>
        </w:rPr>
      </w:pPr>
      <w:r w:rsidRPr="008A2D59">
        <w:rPr>
          <w:bCs/>
          <w:szCs w:val="22"/>
          <w:lang w:val="en-GB"/>
        </w:rPr>
        <w:t>I</w:t>
      </w:r>
      <w:r w:rsidR="00045B24" w:rsidRPr="008A2D59">
        <w:rPr>
          <w:bCs/>
          <w:szCs w:val="22"/>
          <w:lang w:val="en-GB"/>
        </w:rPr>
        <w:t xml:space="preserve">n order to go deep inside </w:t>
      </w:r>
      <w:r w:rsidR="0096696F" w:rsidRPr="008A2D59">
        <w:rPr>
          <w:bCs/>
          <w:szCs w:val="22"/>
          <w:lang w:val="en-GB"/>
        </w:rPr>
        <w:t xml:space="preserve">into </w:t>
      </w:r>
      <w:r w:rsidR="00045B24" w:rsidRPr="008A2D59">
        <w:rPr>
          <w:bCs/>
          <w:szCs w:val="22"/>
          <w:lang w:val="en-GB"/>
        </w:rPr>
        <w:t>the molecular mechanisms of PrP</w:t>
      </w:r>
      <w:r w:rsidR="00045B24" w:rsidRPr="008A2D59">
        <w:rPr>
          <w:bCs/>
          <w:szCs w:val="22"/>
          <w:vertAlign w:val="superscript"/>
          <w:lang w:val="en-GB"/>
        </w:rPr>
        <w:t>Sc</w:t>
      </w:r>
      <w:r w:rsidR="00045B24" w:rsidRPr="008A2D59">
        <w:rPr>
          <w:bCs/>
          <w:szCs w:val="22"/>
          <w:lang w:val="en-GB"/>
        </w:rPr>
        <w:t xml:space="preserve"> structural diversification, </w:t>
      </w:r>
      <w:r w:rsidR="008A3FB9" w:rsidRPr="008A2D59">
        <w:rPr>
          <w:bCs/>
          <w:szCs w:val="22"/>
          <w:lang w:val="en-GB"/>
        </w:rPr>
        <w:t xml:space="preserve">we explored </w:t>
      </w:r>
      <w:r w:rsidR="000D6B5E">
        <w:rPr>
          <w:bCs/>
          <w:szCs w:val="22"/>
          <w:lang w:val="en-GB"/>
        </w:rPr>
        <w:t>by</w:t>
      </w:r>
      <w:r w:rsidR="00AE6DA8">
        <w:rPr>
          <w:bCs/>
          <w:szCs w:val="22"/>
          <w:lang w:val="en-GB"/>
        </w:rPr>
        <w:t xml:space="preserve"> </w:t>
      </w:r>
      <w:r w:rsidR="00AE6DA8">
        <w:rPr>
          <w:szCs w:val="22"/>
          <w:lang w:val="en-GB"/>
        </w:rPr>
        <w:t xml:space="preserve">sedimentation </w:t>
      </w:r>
      <w:r w:rsidR="00AE6DA8" w:rsidRPr="008A2D59">
        <w:rPr>
          <w:szCs w:val="22"/>
          <w:lang w:val="en-GB"/>
        </w:rPr>
        <w:t xml:space="preserve">velocity </w:t>
      </w:r>
      <w:r w:rsidR="00AE6DA8">
        <w:rPr>
          <w:szCs w:val="22"/>
          <w:lang w:val="en-GB"/>
        </w:rPr>
        <w:t xml:space="preserve">(SV) based </w:t>
      </w:r>
      <w:r w:rsidR="00AE6DA8" w:rsidRPr="008A2D59">
        <w:rPr>
          <w:szCs w:val="22"/>
          <w:lang w:val="en-GB"/>
        </w:rPr>
        <w:t xml:space="preserve">methods </w:t>
      </w:r>
      <w:r w:rsidR="008A3FB9" w:rsidRPr="008A2D59">
        <w:rPr>
          <w:bCs/>
          <w:szCs w:val="22"/>
          <w:lang w:val="en-GB"/>
        </w:rPr>
        <w:t xml:space="preserve">the early stage of </w:t>
      </w:r>
      <w:r w:rsidR="00CA416F" w:rsidRPr="008A2D59">
        <w:rPr>
          <w:bCs/>
          <w:szCs w:val="22"/>
          <w:lang w:val="en-GB"/>
        </w:rPr>
        <w:t>the</w:t>
      </w:r>
      <w:r w:rsidR="008A3FB9" w:rsidRPr="008A2D59">
        <w:rPr>
          <w:bCs/>
          <w:szCs w:val="22"/>
          <w:lang w:val="en-GB"/>
        </w:rPr>
        <w:t xml:space="preserve"> prion conversion </w:t>
      </w:r>
      <w:r w:rsidR="00AE6DA8" w:rsidRPr="008A2D59">
        <w:rPr>
          <w:i/>
          <w:szCs w:val="22"/>
          <w:lang w:val="en-GB"/>
        </w:rPr>
        <w:t>in vivo</w:t>
      </w:r>
      <w:r w:rsidR="00AE6DA8" w:rsidRPr="008A2D59">
        <w:rPr>
          <w:szCs w:val="22"/>
          <w:lang w:val="en-GB"/>
        </w:rPr>
        <w:t xml:space="preserve"> </w:t>
      </w:r>
      <w:r w:rsidR="00AE6DA8">
        <w:rPr>
          <w:szCs w:val="22"/>
          <w:lang w:val="en-GB"/>
        </w:rPr>
        <w:t xml:space="preserve">and in a </w:t>
      </w:r>
      <w:r w:rsidR="00AE6DA8" w:rsidRPr="008A2D59">
        <w:rPr>
          <w:szCs w:val="22"/>
          <w:lang w:val="en-GB"/>
        </w:rPr>
        <w:t xml:space="preserve">cell-free system called </w:t>
      </w:r>
      <w:r w:rsidR="00AE6DA8" w:rsidRPr="008A2D59">
        <w:rPr>
          <w:bCs/>
          <w:lang w:val="en-GB"/>
        </w:rPr>
        <w:t>p</w:t>
      </w:r>
      <w:r w:rsidR="00AE6DA8" w:rsidRPr="008A2D59">
        <w:rPr>
          <w:rFonts w:eastAsia="Cambria"/>
          <w:lang w:val="en-GB" w:eastAsia="en-US"/>
        </w:rPr>
        <w:t>rotein misfolding cyclic amplification (PMCA).</w:t>
      </w:r>
      <w:r w:rsidR="008A3FB9" w:rsidRPr="008A2D59">
        <w:rPr>
          <w:rFonts w:eastAsia="Cambria"/>
          <w:lang w:val="en-GB" w:eastAsia="en-US"/>
        </w:rPr>
        <w:t xml:space="preserve"> </w:t>
      </w:r>
      <w:r w:rsidR="00CF46A3" w:rsidRPr="008A2D59">
        <w:rPr>
          <w:rFonts w:eastAsia="Cambria"/>
          <w:lang w:val="en-GB" w:eastAsia="en-US"/>
        </w:rPr>
        <w:t xml:space="preserve">This technique mimics </w:t>
      </w:r>
      <w:r w:rsidR="00CF46A3" w:rsidRPr="008A2D59">
        <w:rPr>
          <w:rFonts w:eastAsia="Cambria"/>
          <w:i/>
          <w:lang w:val="en-GB" w:eastAsia="en-US"/>
        </w:rPr>
        <w:t>in</w:t>
      </w:r>
      <w:r w:rsidR="00AE6DA8">
        <w:rPr>
          <w:rFonts w:eastAsia="Cambria"/>
          <w:i/>
          <w:lang w:val="en-GB" w:eastAsia="en-US"/>
        </w:rPr>
        <w:t xml:space="preserve"> </w:t>
      </w:r>
      <w:r w:rsidR="00CF46A3" w:rsidRPr="008A2D59">
        <w:rPr>
          <w:rFonts w:eastAsia="Cambria"/>
          <w:i/>
          <w:lang w:val="en-GB" w:eastAsia="en-US"/>
        </w:rPr>
        <w:t>vivo</w:t>
      </w:r>
      <w:r w:rsidR="00CF46A3" w:rsidRPr="008A2D59">
        <w:rPr>
          <w:rFonts w:eastAsia="Cambria"/>
          <w:lang w:val="en-GB" w:eastAsia="en-US"/>
        </w:rPr>
        <w:t xml:space="preserve"> prion replication with accelerated kinetics</w:t>
      </w:r>
      <w:r w:rsidR="00AE6DA8">
        <w:rPr>
          <w:rFonts w:eastAsia="Cambria"/>
          <w:lang w:val="en-GB" w:eastAsia="en-US"/>
        </w:rPr>
        <w:t xml:space="preserve"> </w:t>
      </w:r>
      <w:r w:rsidR="00612F04" w:rsidRPr="008A2D59">
        <w:rPr>
          <w:rFonts w:eastAsia="Cambria"/>
          <w:lang w:val="en-GB" w:eastAsia="en-US"/>
        </w:rPr>
        <w:fldChar w:fldCharType="begin"/>
      </w:r>
      <w:r w:rsidR="007E2FCB">
        <w:rPr>
          <w:rFonts w:eastAsia="Cambria"/>
          <w:lang w:val="en-GB" w:eastAsia="en-US"/>
        </w:rPr>
        <w:instrText xml:space="preserve"> ADDIN EN.CITE &lt;EndNote&gt;&lt;Cite&gt;&lt;Author&gt;Saborio&lt;/Author&gt;&lt;Year&gt;2001&lt;/Year&gt;&lt;RecNum&gt;384&lt;/RecNum&gt;&lt;DisplayText&gt;(&lt;style face="italic"&gt;38&lt;/style&gt;)&lt;/DisplayText&gt;&lt;record&gt;&lt;rec-number&gt;384&lt;/rec-number&gt;&lt;foreign-keys&gt;&lt;key app="EN" db-id="5zdsfz0smsxed6erdv2xeff0f2x5eavzw05v" timestamp="1507713260"&gt;384&lt;/key&gt;&lt;/foreign-keys&gt;&lt;ref-type name="Journal Article"&gt;17&lt;/ref-type&gt;&lt;contributors&gt;&lt;authors&gt;&lt;author&gt;Saborio, G. P.&lt;/author&gt;&lt;author&gt;Permanne, B.&lt;/author&gt;&lt;author&gt;Soto, C.&lt;/author&gt;&lt;/authors&gt;&lt;/contributors&gt;&lt;auth-address&gt;Serono Pharmaceutical Research Institute, Geneva, Switzerland. gabriela.saborio@serono.com&lt;/auth-address&gt;&lt;titles&gt;&lt;title&gt;Sensitive detection of pathological prion protein by cyclic amplification of protein misfolding&lt;/title&gt;&lt;secondary-title&gt;Nature&lt;/secondary-title&gt;&lt;/titles&gt;&lt;periodical&gt;&lt;full-title&gt;Nature&lt;/full-title&gt;&lt;/periodical&gt;&lt;pages&gt;810-3&lt;/pages&gt;&lt;volume&gt;411&lt;/volume&gt;&lt;number&gt;6839&lt;/number&gt;&lt;keywords&gt;&lt;keyword&gt;Animals&lt;/keyword&gt;&lt;keyword&gt;Brain Chemistry&lt;/keyword&gt;&lt;keyword&gt;Chemistry Techniques, Analytical/methods&lt;/keyword&gt;&lt;keyword&gt;Cricetinae&lt;/keyword&gt;&lt;keyword&gt;PrPC Proteins&lt;/keyword&gt;&lt;keyword&gt;PrPSc Proteins/*analysis/chemistry&lt;/keyword&gt;&lt;keyword&gt;Prion Diseases/diagnosis/etiology&lt;/keyword&gt;&lt;keyword&gt;*Protein Folding&lt;/keyword&gt;&lt;keyword&gt;Rats&lt;/keyword&gt;&lt;keyword&gt;Scrapie/metabolism&lt;/keyword&gt;&lt;keyword&gt;Templates, Genetic&lt;/keyword&gt;&lt;/keywords&gt;&lt;dates&gt;&lt;year&gt;2001&lt;/year&gt;&lt;pub-dates&gt;&lt;date&gt;Jun 14&lt;/date&gt;&lt;/pub-dates&gt;&lt;/dates&gt;&lt;isbn&gt;0028-0836 (Print)&amp;#xD;0028-0836 (Linking)&lt;/isbn&gt;&lt;accession-num&gt;11459061&lt;/accession-num&gt;&lt;urls&gt;&lt;related-urls&gt;&lt;url&gt;http://www.ncbi.nlm.nih.gov/pubmed/11459061&lt;/url&gt;&lt;/related-urls&gt;&lt;/urls&gt;&lt;electronic-resource-num&gt;10.1038/35081095&lt;/electronic-resource-num&gt;&lt;research-notes&gt;PMCA&lt;/research-notes&gt;&lt;/record&gt;&lt;/Cite&gt;&lt;/EndNote&gt;</w:instrText>
      </w:r>
      <w:r w:rsidR="00612F04" w:rsidRPr="008A2D59">
        <w:rPr>
          <w:rFonts w:eastAsia="Cambria"/>
          <w:lang w:val="en-GB" w:eastAsia="en-US"/>
        </w:rPr>
        <w:fldChar w:fldCharType="separate"/>
      </w:r>
      <w:r w:rsidR="007E2FCB">
        <w:rPr>
          <w:rFonts w:eastAsia="Cambria"/>
          <w:noProof/>
          <w:lang w:val="en-GB" w:eastAsia="en-US"/>
        </w:rPr>
        <w:t>(</w:t>
      </w:r>
      <w:hyperlink w:anchor="_ENREF_38" w:tooltip="Saborio, 2001 #384" w:history="1">
        <w:r w:rsidR="000600F6" w:rsidRPr="007E2FCB">
          <w:rPr>
            <w:rFonts w:eastAsia="Cambria"/>
            <w:i/>
            <w:noProof/>
            <w:lang w:val="en-GB" w:eastAsia="en-US"/>
          </w:rPr>
          <w:t>38</w:t>
        </w:r>
      </w:hyperlink>
      <w:r w:rsidR="007E2FCB">
        <w:rPr>
          <w:rFonts w:eastAsia="Cambria"/>
          <w:noProof/>
          <w:lang w:val="en-GB" w:eastAsia="en-US"/>
        </w:rPr>
        <w:t>)</w:t>
      </w:r>
      <w:r w:rsidR="00612F04" w:rsidRPr="008A2D59">
        <w:rPr>
          <w:rFonts w:eastAsia="Cambria"/>
          <w:lang w:val="en-GB" w:eastAsia="en-US"/>
        </w:rPr>
        <w:fldChar w:fldCharType="end"/>
      </w:r>
      <w:r w:rsidR="00CF46A3" w:rsidRPr="008A2D59">
        <w:rPr>
          <w:rFonts w:eastAsia="Cambria"/>
          <w:lang w:val="en-GB" w:eastAsia="en-US"/>
        </w:rPr>
        <w:t xml:space="preserve">. </w:t>
      </w:r>
      <w:r w:rsidR="009E3EA8" w:rsidRPr="008A2D59">
        <w:rPr>
          <w:rFonts w:eastAsia="Cambria"/>
          <w:lang w:val="en-GB" w:eastAsia="en-US"/>
        </w:rPr>
        <w:t>By using several prion strains</w:t>
      </w:r>
      <w:r w:rsidR="00655042">
        <w:rPr>
          <w:rFonts w:eastAsia="Cambria"/>
          <w:lang w:val="en-GB" w:eastAsia="en-US"/>
        </w:rPr>
        <w:t xml:space="preserve"> </w:t>
      </w:r>
      <w:r w:rsidR="003C3D11" w:rsidRPr="008A2D59">
        <w:rPr>
          <w:rFonts w:eastAsia="Cambria"/>
          <w:lang w:val="en-GB" w:eastAsia="en-US"/>
        </w:rPr>
        <w:t>as template</w:t>
      </w:r>
      <w:r w:rsidR="00655042">
        <w:rPr>
          <w:rFonts w:eastAsia="Cambria"/>
          <w:lang w:val="en-GB" w:eastAsia="en-US"/>
        </w:rPr>
        <w:t>,</w:t>
      </w:r>
      <w:r w:rsidR="00AC52A1">
        <w:rPr>
          <w:rFonts w:eastAsia="Cambria"/>
          <w:lang w:val="en-GB" w:eastAsia="en-US"/>
        </w:rPr>
        <w:t xml:space="preserve"> </w:t>
      </w:r>
      <w:r w:rsidR="003C3D11" w:rsidRPr="008A2D59">
        <w:rPr>
          <w:rFonts w:eastAsia="Cambria"/>
          <w:lang w:val="en-GB" w:eastAsia="en-US"/>
        </w:rPr>
        <w:t xml:space="preserve">we demonstrate that the early stage of prion replication </w:t>
      </w:r>
      <w:r w:rsidR="00FC541A" w:rsidRPr="008A2D59">
        <w:rPr>
          <w:rFonts w:eastAsia="Cambria"/>
          <w:lang w:val="en-GB" w:eastAsia="en-US"/>
        </w:rPr>
        <w:t>generate</w:t>
      </w:r>
      <w:r w:rsidR="00CC51FA" w:rsidRPr="008A2D59">
        <w:rPr>
          <w:rFonts w:eastAsia="Cambria"/>
          <w:lang w:val="en-GB" w:eastAsia="en-US"/>
        </w:rPr>
        <w:t>s</w:t>
      </w:r>
      <w:r w:rsidR="003C3D11" w:rsidRPr="008A2D59">
        <w:rPr>
          <w:rFonts w:eastAsia="Cambria"/>
          <w:lang w:val="en-GB" w:eastAsia="en-US"/>
        </w:rPr>
        <w:t xml:space="preserve"> </w:t>
      </w:r>
      <w:r w:rsidR="008A69D5">
        <w:rPr>
          <w:rFonts w:eastAsia="Cambria"/>
          <w:lang w:val="en-GB" w:eastAsia="en-US"/>
        </w:rPr>
        <w:t xml:space="preserve">invariably </w:t>
      </w:r>
      <w:r w:rsidR="003C3D11" w:rsidRPr="008A2D59">
        <w:rPr>
          <w:rFonts w:eastAsia="Cambria"/>
          <w:lang w:val="en-GB" w:eastAsia="en-US"/>
        </w:rPr>
        <w:t xml:space="preserve">two </w:t>
      </w:r>
      <w:r w:rsidR="00A57F33">
        <w:rPr>
          <w:rFonts w:eastAsia="Cambria"/>
          <w:lang w:val="en-GB" w:eastAsia="en-US"/>
        </w:rPr>
        <w:t>subsets of assemblies termed A and B, differ</w:t>
      </w:r>
      <w:r w:rsidR="00473C2F">
        <w:rPr>
          <w:rFonts w:eastAsia="Cambria"/>
          <w:lang w:val="en-GB" w:eastAsia="en-US"/>
        </w:rPr>
        <w:t>ing</w:t>
      </w:r>
      <w:r w:rsidR="00A57F33">
        <w:rPr>
          <w:rFonts w:eastAsia="Cambria"/>
          <w:lang w:val="en-GB" w:eastAsia="en-US"/>
        </w:rPr>
        <w:t xml:space="preserve"> in </w:t>
      </w:r>
      <w:r w:rsidR="00CE693F">
        <w:rPr>
          <w:rFonts w:eastAsia="Cambria"/>
          <w:lang w:val="en-GB" w:eastAsia="en-US"/>
        </w:rPr>
        <w:t xml:space="preserve">proportion, </w:t>
      </w:r>
      <w:r w:rsidR="00A57F33">
        <w:rPr>
          <w:rFonts w:eastAsia="Cambria"/>
          <w:lang w:val="en-GB" w:eastAsia="en-US"/>
        </w:rPr>
        <w:t xml:space="preserve">size and </w:t>
      </w:r>
      <w:r w:rsidR="00FC541A" w:rsidRPr="008A2D59">
        <w:rPr>
          <w:rFonts w:eastAsia="Cambria"/>
          <w:lang w:val="en-GB" w:eastAsia="en-US"/>
        </w:rPr>
        <w:t>structur</w:t>
      </w:r>
      <w:r w:rsidR="00CE693F">
        <w:rPr>
          <w:rFonts w:eastAsia="Cambria"/>
          <w:lang w:val="en-GB" w:eastAsia="en-US"/>
        </w:rPr>
        <w:t xml:space="preserve">e. </w:t>
      </w:r>
      <w:r w:rsidR="00AC52A1">
        <w:rPr>
          <w:rFonts w:eastAsia="Cambria"/>
          <w:lang w:val="en-GB" w:eastAsia="en-US"/>
        </w:rPr>
        <w:t xml:space="preserve"> </w:t>
      </w:r>
      <w:r w:rsidR="00AC52A1" w:rsidRPr="008A2D59">
        <w:rPr>
          <w:rFonts w:eastAsia="Cambria"/>
          <w:lang w:val="en-GB" w:eastAsia="en-US"/>
        </w:rPr>
        <w:t xml:space="preserve">The exploration of their kinetic </w:t>
      </w:r>
      <w:r w:rsidR="00AC52A1">
        <w:rPr>
          <w:rFonts w:eastAsia="Cambria"/>
          <w:lang w:val="en-GB" w:eastAsia="en-US"/>
        </w:rPr>
        <w:t xml:space="preserve">of </w:t>
      </w:r>
      <w:r w:rsidR="00AC52A1" w:rsidRPr="008A2D59">
        <w:rPr>
          <w:rFonts w:eastAsia="Cambria"/>
          <w:lang w:val="en-GB" w:eastAsia="en-US"/>
        </w:rPr>
        <w:t xml:space="preserve">formation </w:t>
      </w:r>
      <w:r w:rsidR="00AC52A1">
        <w:rPr>
          <w:rFonts w:eastAsia="Cambria"/>
          <w:lang w:val="en-GB" w:eastAsia="en-US"/>
        </w:rPr>
        <w:t xml:space="preserve">by PMCA and </w:t>
      </w:r>
      <w:r w:rsidR="00AC52A1" w:rsidRPr="000C23A9">
        <w:rPr>
          <w:rFonts w:eastAsia="Cambria"/>
          <w:lang w:val="en-GB" w:eastAsia="en-US"/>
        </w:rPr>
        <w:t>mathematical modeling</w:t>
      </w:r>
      <w:r w:rsidR="00AC52A1">
        <w:rPr>
          <w:rFonts w:eastAsia="Cambria"/>
          <w:lang w:val="en-GB" w:eastAsia="en-US"/>
        </w:rPr>
        <w:t xml:space="preserve"> reveal </w:t>
      </w:r>
      <w:r w:rsidR="00AF4309">
        <w:rPr>
          <w:rFonts w:eastAsia="Cambria"/>
          <w:lang w:val="en-GB" w:eastAsia="en-US"/>
        </w:rPr>
        <w:t xml:space="preserve">the </w:t>
      </w:r>
      <w:r w:rsidR="00AC52A1">
        <w:rPr>
          <w:rFonts w:eastAsia="Cambria"/>
          <w:lang w:val="en-GB" w:eastAsia="en-US"/>
        </w:rPr>
        <w:t xml:space="preserve">existence of two processes of prion replication. The first process reduces the parental polydispersity present in the seed/template </w:t>
      </w:r>
      <w:r w:rsidR="00AF4309">
        <w:rPr>
          <w:rFonts w:eastAsia="Cambria"/>
          <w:lang w:val="en-GB" w:eastAsia="en-US"/>
        </w:rPr>
        <w:t xml:space="preserve">to </w:t>
      </w:r>
      <w:r w:rsidR="00AC52A1">
        <w:rPr>
          <w:rFonts w:eastAsia="Cambria"/>
          <w:lang w:val="en-GB" w:eastAsia="en-US"/>
        </w:rPr>
        <w:t>generat</w:t>
      </w:r>
      <w:r w:rsidR="00AF4309">
        <w:rPr>
          <w:rFonts w:eastAsia="Cambria"/>
          <w:lang w:val="en-GB" w:eastAsia="en-US"/>
        </w:rPr>
        <w:t xml:space="preserve">e </w:t>
      </w:r>
      <w:r w:rsidR="00AC52A1">
        <w:rPr>
          <w:rFonts w:eastAsia="Cambria"/>
          <w:lang w:val="en-GB" w:eastAsia="en-US"/>
        </w:rPr>
        <w:t xml:space="preserve">mostly </w:t>
      </w:r>
      <w:r w:rsidR="00AF4309">
        <w:rPr>
          <w:rFonts w:eastAsia="Cambria"/>
          <w:lang w:val="en-GB" w:eastAsia="en-US"/>
        </w:rPr>
        <w:t xml:space="preserve">the </w:t>
      </w:r>
      <w:r w:rsidR="00AC52A1">
        <w:rPr>
          <w:rFonts w:eastAsia="Cambria"/>
          <w:lang w:val="en-GB" w:eastAsia="en-US"/>
        </w:rPr>
        <w:t xml:space="preserve">small-sized </w:t>
      </w:r>
      <w:r w:rsidR="00AF4309">
        <w:rPr>
          <w:rFonts w:eastAsia="Cambria"/>
          <w:lang w:val="en-GB" w:eastAsia="en-US"/>
        </w:rPr>
        <w:t xml:space="preserve">A </w:t>
      </w:r>
      <w:r w:rsidR="00AC52A1">
        <w:rPr>
          <w:rFonts w:eastAsia="Cambria"/>
          <w:lang w:val="en-GB" w:eastAsia="en-US"/>
        </w:rPr>
        <w:t xml:space="preserve">assemblies. The second one allows </w:t>
      </w:r>
      <w:r w:rsidR="00AC52A1">
        <w:rPr>
          <w:rFonts w:eastAsia="Cambria"/>
          <w:lang w:val="en-GB" w:eastAsia="en-US"/>
        </w:rPr>
        <w:lastRenderedPageBreak/>
        <w:t>diversification of A assemblies into B assemblies. This secondary process is autocatalytic where B assists th</w:t>
      </w:r>
      <w:r w:rsidR="00AC52A1" w:rsidRPr="008A2D59">
        <w:rPr>
          <w:rFonts w:eastAsia="Cambria"/>
          <w:lang w:val="en-GB" w:eastAsia="en-US"/>
        </w:rPr>
        <w:t xml:space="preserve">e transformation of </w:t>
      </w:r>
      <w:r w:rsidR="00AC52A1">
        <w:rPr>
          <w:rFonts w:eastAsia="Cambria"/>
          <w:lang w:val="en-GB" w:eastAsia="en-US"/>
        </w:rPr>
        <w:t>A</w:t>
      </w:r>
      <w:r w:rsidR="00AC52A1" w:rsidRPr="008A2D59">
        <w:rPr>
          <w:rFonts w:eastAsia="Cambria"/>
          <w:lang w:val="en-GB" w:eastAsia="en-US"/>
        </w:rPr>
        <w:t xml:space="preserve"> into </w:t>
      </w:r>
      <w:r w:rsidR="00AC52A1">
        <w:rPr>
          <w:rFonts w:eastAsia="Cambria"/>
          <w:lang w:val="en-GB" w:eastAsia="en-US"/>
        </w:rPr>
        <w:t>B</w:t>
      </w:r>
      <w:r w:rsidR="00AC52A1" w:rsidRPr="008A2D59">
        <w:rPr>
          <w:rFonts w:eastAsia="Cambria"/>
          <w:lang w:val="en-GB" w:eastAsia="en-US"/>
        </w:rPr>
        <w:t xml:space="preserve"> through the consumption</w:t>
      </w:r>
      <w:r w:rsidR="0092097C">
        <w:rPr>
          <w:rFonts w:eastAsia="Cambria"/>
          <w:lang w:val="en-GB" w:eastAsia="en-US"/>
        </w:rPr>
        <w:t>/conversion</w:t>
      </w:r>
      <w:r w:rsidR="00AC52A1" w:rsidRPr="008A2D59">
        <w:rPr>
          <w:rFonts w:eastAsia="Cambria"/>
          <w:lang w:val="en-GB" w:eastAsia="en-US"/>
        </w:rPr>
        <w:t xml:space="preserve"> of monomeric PrP</w:t>
      </w:r>
      <w:r w:rsidR="00AC52A1" w:rsidRPr="003F48FA">
        <w:rPr>
          <w:rFonts w:eastAsia="Cambria"/>
          <w:vertAlign w:val="superscript"/>
          <w:lang w:val="en-GB" w:eastAsia="en-US"/>
        </w:rPr>
        <w:t>C</w:t>
      </w:r>
      <w:r w:rsidR="00AC52A1" w:rsidRPr="008A2D59">
        <w:rPr>
          <w:rFonts w:eastAsia="Cambria"/>
          <w:lang w:val="en-GB" w:eastAsia="en-US"/>
        </w:rPr>
        <w:t>.</w:t>
      </w:r>
      <w:r w:rsidR="00AC52A1">
        <w:rPr>
          <w:rFonts w:eastAsia="Cambria"/>
          <w:lang w:val="en-GB" w:eastAsia="en-US"/>
        </w:rPr>
        <w:t xml:space="preserve"> </w:t>
      </w:r>
      <w:r w:rsidR="00AD5524" w:rsidRPr="008A2D59">
        <w:rPr>
          <w:bCs/>
          <w:szCs w:val="22"/>
          <w:lang w:val="en-GB"/>
        </w:rPr>
        <w:t xml:space="preserve">Our findings reveal the dynamic character of </w:t>
      </w:r>
      <w:r w:rsidR="00473C2F">
        <w:rPr>
          <w:bCs/>
          <w:szCs w:val="22"/>
          <w:lang w:val="en-GB"/>
        </w:rPr>
        <w:t>the prion replication</w:t>
      </w:r>
      <w:r w:rsidR="00473C2F" w:rsidRPr="00473C2F">
        <w:rPr>
          <w:bCs/>
          <w:szCs w:val="22"/>
          <w:lang w:val="en-GB"/>
        </w:rPr>
        <w:t xml:space="preserve"> </w:t>
      </w:r>
      <w:r w:rsidR="00473C2F">
        <w:rPr>
          <w:bCs/>
          <w:szCs w:val="22"/>
          <w:lang w:val="en-GB"/>
        </w:rPr>
        <w:t xml:space="preserve">process with important implications for prion </w:t>
      </w:r>
      <w:r w:rsidR="00473C2F">
        <w:rPr>
          <w:rFonts w:eastAsia="Cambria"/>
          <w:lang w:val="en-GB" w:eastAsia="en-US"/>
        </w:rPr>
        <w:t>propagation</w:t>
      </w:r>
      <w:r w:rsidR="0092097C">
        <w:rPr>
          <w:rFonts w:eastAsia="Cambria"/>
          <w:lang w:val="en-GB" w:eastAsia="en-US"/>
        </w:rPr>
        <w:t>, selection</w:t>
      </w:r>
      <w:r w:rsidR="00473C2F">
        <w:rPr>
          <w:rFonts w:eastAsia="Cambria"/>
          <w:lang w:val="en-GB" w:eastAsia="en-US"/>
        </w:rPr>
        <w:t xml:space="preserve"> and adaptation to different environment.</w:t>
      </w:r>
      <w:r w:rsidR="004111AF" w:rsidRPr="008A2D59">
        <w:rPr>
          <w:rFonts w:ascii="Arial" w:hAnsi="Arial" w:cs="Arial"/>
          <w:lang w:val="en-GB"/>
        </w:rPr>
        <w:br w:type="page"/>
      </w:r>
    </w:p>
    <w:p w14:paraId="76A2405B" w14:textId="77777777" w:rsidR="00F53BB2" w:rsidRPr="00EC125B" w:rsidRDefault="001A4406" w:rsidP="00491F2E">
      <w:pPr>
        <w:rPr>
          <w:lang w:val="en-US"/>
          <w:rPrChange w:id="12" w:author="Microsoft Office User" w:date="2018-09-06T10:03:00Z">
            <w:rPr/>
          </w:rPrChange>
        </w:rPr>
      </w:pPr>
      <w:r w:rsidRPr="00EC125B">
        <w:rPr>
          <w:b/>
          <w:lang w:val="en-US"/>
          <w:rPrChange w:id="13" w:author="Microsoft Office User" w:date="2018-09-06T10:03:00Z">
            <w:rPr>
              <w:b/>
            </w:rPr>
          </w:rPrChange>
        </w:rPr>
        <w:lastRenderedPageBreak/>
        <w:t>Results</w:t>
      </w:r>
    </w:p>
    <w:p w14:paraId="498BDE3E" w14:textId="77777777" w:rsidR="00C51EFF" w:rsidRPr="00EC125B" w:rsidRDefault="00CF46A3" w:rsidP="00C51EFF">
      <w:pPr>
        <w:rPr>
          <w:lang w:val="en-US"/>
          <w:rPrChange w:id="14" w:author="Microsoft Office User" w:date="2018-09-06T10:03:00Z">
            <w:rPr/>
          </w:rPrChange>
        </w:rPr>
      </w:pPr>
      <w:r w:rsidRPr="00EC125B">
        <w:rPr>
          <w:lang w:val="en-US"/>
          <w:rPrChange w:id="15" w:author="Microsoft Office User" w:date="2018-09-06T10:03:00Z">
            <w:rPr/>
          </w:rPrChange>
        </w:rPr>
        <w:t>Low-sized PrP</w:t>
      </w:r>
      <w:r w:rsidRPr="00EC125B">
        <w:rPr>
          <w:vertAlign w:val="superscript"/>
          <w:lang w:val="en-US"/>
          <w:rPrChange w:id="16" w:author="Microsoft Office User" w:date="2018-09-06T10:03:00Z">
            <w:rPr>
              <w:vertAlign w:val="superscript"/>
            </w:rPr>
          </w:rPrChange>
        </w:rPr>
        <w:t>Sc</w:t>
      </w:r>
      <w:r w:rsidRPr="00EC125B">
        <w:rPr>
          <w:lang w:val="en-US"/>
          <w:rPrChange w:id="17" w:author="Microsoft Office User" w:date="2018-09-06T10:03:00Z">
            <w:rPr/>
          </w:rPrChange>
        </w:rPr>
        <w:t xml:space="preserve"> assemblies are formed at </w:t>
      </w:r>
      <w:r w:rsidR="003D35C4" w:rsidRPr="00EC125B">
        <w:rPr>
          <w:lang w:val="en-US"/>
          <w:rPrChange w:id="18" w:author="Microsoft Office User" w:date="2018-09-06T10:03:00Z">
            <w:rPr/>
          </w:rPrChange>
        </w:rPr>
        <w:t xml:space="preserve">early stage of prion replication </w:t>
      </w:r>
    </w:p>
    <w:p w14:paraId="15D9BBAE" w14:textId="77777777" w:rsidR="00B87FA8" w:rsidRPr="008A2D59" w:rsidRDefault="004C5709" w:rsidP="00C07628">
      <w:pPr>
        <w:spacing w:before="240" w:line="480" w:lineRule="auto"/>
        <w:jc w:val="both"/>
        <w:rPr>
          <w:lang w:val="en-GB"/>
        </w:rPr>
      </w:pPr>
      <w:r w:rsidRPr="008A2D59">
        <w:rPr>
          <w:lang w:val="en-GB"/>
        </w:rPr>
        <w:t xml:space="preserve">The early phases of prion replication </w:t>
      </w:r>
      <w:r w:rsidR="00BA2348" w:rsidRPr="008A2D59">
        <w:rPr>
          <w:lang w:val="en-GB"/>
        </w:rPr>
        <w:t>are</w:t>
      </w:r>
      <w:r w:rsidRPr="008A2D59">
        <w:rPr>
          <w:lang w:val="en-GB"/>
        </w:rPr>
        <w:t xml:space="preserve"> </w:t>
      </w:r>
      <w:r w:rsidR="00A20633" w:rsidRPr="008A2D59">
        <w:rPr>
          <w:lang w:val="en-GB"/>
        </w:rPr>
        <w:t xml:space="preserve">commonly thought </w:t>
      </w:r>
      <w:r w:rsidRPr="008A2D59">
        <w:rPr>
          <w:lang w:val="en-GB"/>
        </w:rPr>
        <w:t xml:space="preserve">to </w:t>
      </w:r>
      <w:r w:rsidR="008A2BC1" w:rsidRPr="008A2D59">
        <w:rPr>
          <w:lang w:val="en-GB"/>
        </w:rPr>
        <w:t>consist</w:t>
      </w:r>
      <w:r w:rsidR="003201F2" w:rsidRPr="008A2D59">
        <w:rPr>
          <w:lang w:val="en-GB"/>
        </w:rPr>
        <w:t xml:space="preserve"> </w:t>
      </w:r>
      <w:r w:rsidR="009D3A09" w:rsidRPr="008A2D59">
        <w:rPr>
          <w:lang w:val="en-GB"/>
        </w:rPr>
        <w:t xml:space="preserve">in </w:t>
      </w:r>
      <w:r w:rsidR="00652E71" w:rsidRPr="008A2D59">
        <w:rPr>
          <w:lang w:val="en-GB"/>
        </w:rPr>
        <w:t>a</w:t>
      </w:r>
      <w:r w:rsidRPr="008A2D59">
        <w:rPr>
          <w:lang w:val="en-GB"/>
        </w:rPr>
        <w:t>n</w:t>
      </w:r>
      <w:r w:rsidR="00652E71" w:rsidRPr="008A2D59">
        <w:rPr>
          <w:lang w:val="en-GB"/>
        </w:rPr>
        <w:t xml:space="preserve"> </w:t>
      </w:r>
      <w:r w:rsidR="00E93D45" w:rsidRPr="008A2D59">
        <w:rPr>
          <w:lang w:val="en-GB"/>
        </w:rPr>
        <w:t>elongation</w:t>
      </w:r>
      <w:r w:rsidR="00CB13CE" w:rsidRPr="008A2D59">
        <w:rPr>
          <w:lang w:val="en-GB"/>
        </w:rPr>
        <w:t>/growing</w:t>
      </w:r>
      <w:r w:rsidR="00E93D45" w:rsidRPr="008A2D59">
        <w:rPr>
          <w:lang w:val="en-GB"/>
        </w:rPr>
        <w:t xml:space="preserve"> process</w:t>
      </w:r>
      <w:r w:rsidR="00612F04">
        <w:rPr>
          <w:lang w:val="en-GB"/>
        </w:rPr>
        <w:t xml:space="preserve"> </w:t>
      </w:r>
      <w:r w:rsidR="00612F04">
        <w:rPr>
          <w:lang w:val="en-GB"/>
        </w:rPr>
        <w:fldChar w:fldCharType="begin"/>
      </w:r>
      <w:r w:rsidR="007E2FCB">
        <w:rPr>
          <w:lang w:val="en-GB"/>
        </w:rPr>
        <w:instrText xml:space="preserve"> ADDIN EN.CITE &lt;EndNote&gt;&lt;Cite&gt;&lt;Author&gt;Gaspar&lt;/Author&gt;&lt;Year&gt;2017&lt;/Year&gt;&lt;RecNum&gt;499&lt;/RecNum&gt;&lt;DisplayText&gt;(&lt;style face="italic"&gt;39&lt;/style&gt;)&lt;/DisplayText&gt;&lt;record&gt;&lt;rec-number&gt;499&lt;/rec-number&gt;&lt;foreign-keys&gt;&lt;key app="EN" db-id="5zdsfz0smsxed6erdv2xeff0f2x5eavzw05v" timestamp="1531898373"&gt;499&lt;/key&gt;&lt;/foreign-keys&gt;&lt;ref-type name="Journal Article"&gt;17&lt;/ref-type&gt;&lt;contributors&gt;&lt;authors&gt;&lt;author&gt;Gaspar, R.&lt;/author&gt;&lt;author&gt;Meisl, G.&lt;/author&gt;&lt;author&gt;Buell, A. K.&lt;/author&gt;&lt;author&gt;Young, L.&lt;/author&gt;&lt;author&gt;Kaminski, C. F.&lt;/author&gt;&lt;author&gt;Knowles, T. P. J.&lt;/author&gt;&lt;author&gt;Sparr, E.&lt;/author&gt;&lt;author&gt;Linse, S.&lt;/author&gt;&lt;/authors&gt;&lt;/contributors&gt;&lt;auth-address&gt;Department of Physical-Chemistry,Lund University,Lund,Sweden.&amp;#xD;Department of Chemistry,University of Cambridge,Cambridge,UK.&amp;#xD;Department of Chemical Engineering and Biotechnology,University of Cambridge,Cambridge,UK.&amp;#xD;Department of Biochemistry and Structural Biology,Lund University,Lund,Sweden.&lt;/auth-address&gt;&lt;titles&gt;&lt;title&gt;Secondary nucleation of monomers on fibril surface dominates alpha-synuclein aggregation and provides autocatalytic amyloid amplification&lt;/title&gt;&lt;secondary-title&gt;Q Rev Biophys&lt;/secondary-title&gt;&lt;/titles&gt;&lt;periodical&gt;&lt;full-title&gt;Q Rev Biophys&lt;/full-title&gt;&lt;/periodical&gt;&lt;pages&gt;e6&lt;/pages&gt;&lt;volume&gt;50&lt;/volume&gt;&lt;edition&gt;2017/12/14&lt;/edition&gt;&lt;keywords&gt;&lt;keyword&gt;Amyloid/*chemistry&lt;/keyword&gt;&lt;keyword&gt;*Biocatalysis&lt;/keyword&gt;&lt;keyword&gt;Kinetics&lt;/keyword&gt;&lt;keyword&gt;Molecular Imaging&lt;/keyword&gt;&lt;keyword&gt;*Protein Multimerization&lt;/keyword&gt;&lt;keyword&gt;Protein Structure, Secondary&lt;/keyword&gt;&lt;keyword&gt;Surface Properties&lt;/keyword&gt;&lt;keyword&gt;alpha-Synuclein/*chemistry&lt;/keyword&gt;&lt;/keywords&gt;&lt;dates&gt;&lt;year&gt;2017&lt;/year&gt;&lt;pub-dates&gt;&lt;date&gt;Jan&lt;/date&gt;&lt;/pub-dates&gt;&lt;/dates&gt;&lt;isbn&gt;1469-8994 (Electronic)&amp;#xD;0033-5835 (Linking)&lt;/isbn&gt;&lt;accession-num&gt;29233218&lt;/accession-num&gt;&lt;urls&gt;&lt;related-urls&gt;&lt;url&gt;https://www.ncbi.nlm.nih.gov/pubmed/29233218&lt;/url&gt;&lt;/related-urls&gt;&lt;/urls&gt;&lt;electronic-resource-num&gt;10.1017/S0033583516000172&lt;/electronic-resource-num&gt;&lt;/record&gt;&lt;/Cite&gt;&lt;/EndNote&gt;</w:instrText>
      </w:r>
      <w:r w:rsidR="00612F04">
        <w:rPr>
          <w:lang w:val="en-GB"/>
        </w:rPr>
        <w:fldChar w:fldCharType="separate"/>
      </w:r>
      <w:r w:rsidR="007E2FCB">
        <w:rPr>
          <w:noProof/>
          <w:lang w:val="en-GB"/>
        </w:rPr>
        <w:t>(</w:t>
      </w:r>
      <w:hyperlink w:anchor="_ENREF_39" w:tooltip="Gaspar, 2017 #499" w:history="1">
        <w:r w:rsidR="000600F6" w:rsidRPr="007E2FCB">
          <w:rPr>
            <w:i/>
            <w:noProof/>
            <w:lang w:val="en-GB"/>
          </w:rPr>
          <w:t>39</w:t>
        </w:r>
      </w:hyperlink>
      <w:r w:rsidR="007E2FCB">
        <w:rPr>
          <w:noProof/>
          <w:lang w:val="en-GB"/>
        </w:rPr>
        <w:t>)</w:t>
      </w:r>
      <w:r w:rsidR="00612F04">
        <w:rPr>
          <w:lang w:val="en-GB"/>
        </w:rPr>
        <w:fldChar w:fldCharType="end"/>
      </w:r>
      <w:r w:rsidR="001D15EF" w:rsidRPr="008A2D59">
        <w:rPr>
          <w:lang w:val="en-GB"/>
        </w:rPr>
        <w:t>, the template</w:t>
      </w:r>
      <w:r w:rsidR="00C57D78" w:rsidRPr="008A2D59">
        <w:rPr>
          <w:lang w:val="en-GB"/>
        </w:rPr>
        <w:t xml:space="preserve"> serving as base</w:t>
      </w:r>
      <w:r w:rsidR="00E93D45" w:rsidRPr="008A2D59">
        <w:rPr>
          <w:lang w:val="en-GB"/>
        </w:rPr>
        <w:t>.</w:t>
      </w:r>
      <w:r w:rsidR="005A3478" w:rsidRPr="008A2D59">
        <w:rPr>
          <w:lang w:val="en-GB"/>
        </w:rPr>
        <w:t xml:space="preserve"> </w:t>
      </w:r>
      <w:r w:rsidR="00621166" w:rsidRPr="008A2D59">
        <w:rPr>
          <w:lang w:val="en-GB"/>
        </w:rPr>
        <w:t xml:space="preserve">We studied the size distribution of </w:t>
      </w:r>
      <w:r w:rsidR="0036266D" w:rsidRPr="008A2D59">
        <w:rPr>
          <w:lang w:val="en-GB"/>
        </w:rPr>
        <w:t xml:space="preserve">proteinase K (PK)-resistant </w:t>
      </w:r>
      <w:r w:rsidR="005A3478" w:rsidRPr="008A2D59">
        <w:rPr>
          <w:lang w:val="en-GB"/>
        </w:rPr>
        <w:t>PrP</w:t>
      </w:r>
      <w:r w:rsidR="005A3478" w:rsidRPr="008A2D59">
        <w:rPr>
          <w:vertAlign w:val="superscript"/>
          <w:lang w:val="en-GB"/>
        </w:rPr>
        <w:t>Sc</w:t>
      </w:r>
      <w:r w:rsidR="00B77AA8" w:rsidRPr="008A2D59">
        <w:rPr>
          <w:lang w:val="en-GB"/>
        </w:rPr>
        <w:t xml:space="preserve"> </w:t>
      </w:r>
      <w:r w:rsidR="0036266D" w:rsidRPr="008A2D59">
        <w:rPr>
          <w:lang w:val="en-GB"/>
        </w:rPr>
        <w:t>(PrP</w:t>
      </w:r>
      <w:r w:rsidR="0036266D" w:rsidRPr="008A2D59">
        <w:rPr>
          <w:vertAlign w:val="superscript"/>
          <w:lang w:val="en-GB"/>
        </w:rPr>
        <w:t>res</w:t>
      </w:r>
      <w:r w:rsidR="0036266D" w:rsidRPr="008A2D59">
        <w:rPr>
          <w:lang w:val="en-GB"/>
        </w:rPr>
        <w:t xml:space="preserve">) </w:t>
      </w:r>
      <w:r w:rsidR="005A3478" w:rsidRPr="008A2D59">
        <w:rPr>
          <w:lang w:val="en-GB"/>
        </w:rPr>
        <w:t xml:space="preserve">assemblies </w:t>
      </w:r>
      <w:r w:rsidR="006529EE">
        <w:rPr>
          <w:lang w:val="en-GB"/>
        </w:rPr>
        <w:t>at</w:t>
      </w:r>
      <w:r w:rsidR="006529EE" w:rsidRPr="008A2D59">
        <w:rPr>
          <w:lang w:val="en-GB"/>
        </w:rPr>
        <w:t xml:space="preserve"> </w:t>
      </w:r>
      <w:r w:rsidR="00034D4F" w:rsidRPr="008A2D59">
        <w:rPr>
          <w:lang w:val="en-GB"/>
        </w:rPr>
        <w:t xml:space="preserve">the early step of </w:t>
      </w:r>
      <w:r w:rsidR="00621166" w:rsidRPr="008A2D59">
        <w:rPr>
          <w:lang w:val="en-GB"/>
        </w:rPr>
        <w:t xml:space="preserve">prion </w:t>
      </w:r>
      <w:r w:rsidR="00F80C59" w:rsidRPr="008A2D59">
        <w:rPr>
          <w:lang w:val="en-GB"/>
        </w:rPr>
        <w:t>replication</w:t>
      </w:r>
      <w:r w:rsidR="00621166" w:rsidRPr="008A2D59">
        <w:rPr>
          <w:lang w:val="en-GB"/>
        </w:rPr>
        <w:t xml:space="preserve"> in the brain </w:t>
      </w:r>
      <w:r w:rsidR="00F80C59" w:rsidRPr="008A2D59">
        <w:rPr>
          <w:lang w:val="en-GB"/>
        </w:rPr>
        <w:t xml:space="preserve">by sedimentation velocity (SV) in an iodixanol gradient, </w:t>
      </w:r>
      <w:r w:rsidR="00AC6E53">
        <w:rPr>
          <w:lang w:val="en-GB"/>
        </w:rPr>
        <w:t xml:space="preserve">using a </w:t>
      </w:r>
      <w:r w:rsidR="00F80C59" w:rsidRPr="008A2D59">
        <w:rPr>
          <w:lang w:val="en-GB"/>
        </w:rPr>
        <w:t>previously published</w:t>
      </w:r>
      <w:r w:rsidR="00AC6E53">
        <w:rPr>
          <w:lang w:val="en-GB"/>
        </w:rPr>
        <w:t xml:space="preserve"> methodology</w:t>
      </w:r>
      <w:r w:rsidR="00612F04">
        <w:rPr>
          <w:lang w:val="en-GB"/>
        </w:rPr>
        <w:t xml:space="preserve"> </w:t>
      </w:r>
      <w:r w:rsidR="00F80C59" w:rsidRPr="008A2D59">
        <w:rPr>
          <w:lang w:val="en-GB"/>
        </w:rPr>
        <w:fldChar w:fldCharType="begin">
          <w:fldData xml:space="preserve">PEVuZE5vdGU+PENpdGU+PEF1dGhvcj5MYWZlcnJpZXJlPC9BdXRob3I+PFllYXI+MjAxMzwvWWVh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</w:fldData>
        </w:fldChar>
      </w:r>
      <w:r w:rsidR="007E2FCB">
        <w:rPr>
          <w:lang w:val="en-GB"/>
        </w:rPr>
        <w:instrText xml:space="preserve"> ADDIN EN.CITE </w:instrText>
      </w:r>
      <w:r w:rsidR="007E2FCB">
        <w:rPr>
          <w:lang w:val="en-GB"/>
        </w:rPr>
        <w:fldChar w:fldCharType="begin">
          <w:fldData xml:space="preserve">PEVuZE5vdGU+PENpdGU+PEF1dGhvcj5MYWZlcnJpZXJlPC9BdXRob3I+PFllYXI+MjAxMzwvWWVh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</w:fldData>
        </w:fldChar>
      </w:r>
      <w:r w:rsidR="007E2FCB">
        <w:rPr>
          <w:lang w:val="en-GB"/>
        </w:rPr>
        <w:instrText xml:space="preserve"> ADDIN EN.CITE.DATA </w:instrText>
      </w:r>
      <w:r w:rsidR="007E2FCB">
        <w:rPr>
          <w:lang w:val="en-GB"/>
        </w:rPr>
      </w:r>
      <w:r w:rsidR="007E2FCB">
        <w:rPr>
          <w:lang w:val="en-GB"/>
        </w:rPr>
        <w:fldChar w:fldCharType="end"/>
      </w:r>
      <w:r w:rsidR="00F80C59" w:rsidRPr="008A2D59">
        <w:rPr>
          <w:lang w:val="en-GB"/>
        </w:rPr>
      </w:r>
      <w:r w:rsidR="00F80C59" w:rsidRPr="008A2D59">
        <w:rPr>
          <w:lang w:val="en-GB"/>
        </w:rPr>
        <w:fldChar w:fldCharType="separate"/>
      </w:r>
      <w:r w:rsidR="007E2FCB">
        <w:rPr>
          <w:noProof/>
          <w:lang w:val="en-GB"/>
        </w:rPr>
        <w:t>(</w:t>
      </w:r>
      <w:hyperlink w:anchor="_ENREF_15" w:tooltip="Tixador, 2010 #171" w:history="1">
        <w:r w:rsidR="000600F6" w:rsidRPr="007E2FCB">
          <w:rPr>
            <w:i/>
            <w:noProof/>
            <w:lang w:val="en-GB"/>
          </w:rPr>
          <w:t>15</w:t>
        </w:r>
      </w:hyperlink>
      <w:r w:rsidR="007E2FCB" w:rsidRPr="007E2FCB">
        <w:rPr>
          <w:i/>
          <w:noProof/>
          <w:lang w:val="en-GB"/>
        </w:rPr>
        <w:t xml:space="preserve">, </w:t>
      </w:r>
      <w:hyperlink w:anchor="_ENREF_20" w:tooltip="Laferriere, 2013 #4" w:history="1">
        <w:r w:rsidR="000600F6" w:rsidRPr="007E2FCB">
          <w:rPr>
            <w:i/>
            <w:noProof/>
            <w:lang w:val="en-GB"/>
          </w:rPr>
          <w:t>20</w:t>
        </w:r>
      </w:hyperlink>
      <w:r w:rsidR="007E2FCB" w:rsidRPr="007E2FCB">
        <w:rPr>
          <w:i/>
          <w:noProof/>
          <w:lang w:val="en-GB"/>
        </w:rPr>
        <w:t xml:space="preserve">, </w:t>
      </w:r>
      <w:hyperlink w:anchor="_ENREF_40" w:tooltip="Igel-Egalon, 2017 #465" w:history="1">
        <w:r w:rsidR="000600F6" w:rsidRPr="007E2FCB">
          <w:rPr>
            <w:i/>
            <w:noProof/>
            <w:lang w:val="en-GB"/>
          </w:rPr>
          <w:t>40</w:t>
        </w:r>
      </w:hyperlink>
      <w:r w:rsidR="007E2FCB">
        <w:rPr>
          <w:noProof/>
          <w:lang w:val="en-GB"/>
        </w:rPr>
        <w:t>)</w:t>
      </w:r>
      <w:r w:rsidR="00F80C59" w:rsidRPr="008A2D59">
        <w:rPr>
          <w:lang w:val="en-GB"/>
        </w:rPr>
        <w:fldChar w:fldCharType="end"/>
      </w:r>
      <w:r w:rsidR="00F80C59" w:rsidRPr="008A2D59">
        <w:rPr>
          <w:lang w:val="en-GB"/>
        </w:rPr>
        <w:t xml:space="preserve">. </w:t>
      </w:r>
      <w:r w:rsidR="00716F3E" w:rsidRPr="008A2D59">
        <w:rPr>
          <w:lang w:val="en-GB"/>
        </w:rPr>
        <w:t>PrP</w:t>
      </w:r>
      <w:r w:rsidR="00716F3E" w:rsidRPr="008A2D59">
        <w:rPr>
          <w:vertAlign w:val="superscript"/>
          <w:lang w:val="en-GB"/>
        </w:rPr>
        <w:t>Sc</w:t>
      </w:r>
      <w:r w:rsidR="00716F3E" w:rsidRPr="008A2D59">
        <w:rPr>
          <w:lang w:val="en-GB"/>
        </w:rPr>
        <w:t xml:space="preserve"> </w:t>
      </w:r>
      <w:r w:rsidR="00716F3E">
        <w:rPr>
          <w:lang w:val="en-GB"/>
        </w:rPr>
        <w:t>s</w:t>
      </w:r>
      <w:r w:rsidR="00476839">
        <w:rPr>
          <w:lang w:val="en-GB"/>
        </w:rPr>
        <w:t xml:space="preserve">ize distribution </w:t>
      </w:r>
      <w:r w:rsidR="00716F3E">
        <w:rPr>
          <w:lang w:val="en-GB"/>
        </w:rPr>
        <w:t xml:space="preserve">at disease </w:t>
      </w:r>
      <w:r w:rsidR="00476839">
        <w:rPr>
          <w:lang w:val="en-GB"/>
        </w:rPr>
        <w:t xml:space="preserve">end stage </w:t>
      </w:r>
      <w:r w:rsidR="00716F3E">
        <w:rPr>
          <w:lang w:val="en-GB"/>
        </w:rPr>
        <w:t xml:space="preserve">served </w:t>
      </w:r>
      <w:r w:rsidR="00476839">
        <w:rPr>
          <w:lang w:val="en-GB"/>
        </w:rPr>
        <w:t>as control. T</w:t>
      </w:r>
      <w:r w:rsidR="00312B0D" w:rsidRPr="008A2D59">
        <w:rPr>
          <w:lang w:val="en-GB"/>
        </w:rPr>
        <w:t xml:space="preserve">hree different host PrP/strains combinations were studied, 127S cloned scrapie prion strain in ovine PrP tg338 </w:t>
      </w:r>
      <w:r w:rsidR="00AC6E53">
        <w:rPr>
          <w:lang w:val="en-GB"/>
        </w:rPr>
        <w:t xml:space="preserve">transgenic </w:t>
      </w:r>
      <w:r w:rsidR="00312B0D" w:rsidRPr="008A2D59">
        <w:rPr>
          <w:lang w:val="en-GB"/>
        </w:rPr>
        <w:t>mice</w:t>
      </w:r>
      <w:r w:rsidR="00612F04">
        <w:rPr>
          <w:lang w:val="en-GB"/>
        </w:rPr>
        <w:t xml:space="preserve"> </w:t>
      </w:r>
      <w:r w:rsidR="00612F04" w:rsidRPr="008A2D59">
        <w:rPr>
          <w:lang w:val="en-GB"/>
        </w:rPr>
        <w:fldChar w:fldCharType="begin">
          <w:fldData xml:space="preserve">PEVuZE5vdGU+PENpdGU+PEF1dGhvcj5MYW5nZXZpbjwvQXV0aG9yPjxZZWFyPjIwMTE8L1llYXI+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</w:fldData>
        </w:fldChar>
      </w:r>
      <w:r w:rsidR="00D53F4F">
        <w:rPr>
          <w:lang w:val="en-GB"/>
        </w:rPr>
        <w:instrText xml:space="preserve"> ADDIN EN.CITE </w:instrText>
      </w:r>
      <w:r w:rsidR="00D53F4F">
        <w:rPr>
          <w:lang w:val="en-GB"/>
        </w:rPr>
        <w:fldChar w:fldCharType="begin">
          <w:fldData xml:space="preserve">PEVuZE5vdGU+PENpdGU+PEF1dGhvcj5MYW5nZXZpbjwvQXV0aG9yPjxZZWFyPjIwMTE8L1llYXI+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</w:fldData>
        </w:fldChar>
      </w:r>
      <w:r w:rsidR="00D53F4F">
        <w:rPr>
          <w:lang w:val="en-GB"/>
        </w:rPr>
        <w:instrText xml:space="preserve"> ADDIN EN.CITE.DATA </w:instrText>
      </w:r>
      <w:r w:rsidR="00D53F4F">
        <w:rPr>
          <w:lang w:val="en-GB"/>
        </w:rPr>
      </w:r>
      <w:r w:rsidR="00D53F4F">
        <w:rPr>
          <w:lang w:val="en-GB"/>
        </w:rPr>
        <w:fldChar w:fldCharType="end"/>
      </w:r>
      <w:r w:rsidR="00612F04" w:rsidRPr="008A2D59">
        <w:rPr>
          <w:lang w:val="en-GB"/>
        </w:rPr>
      </w:r>
      <w:r w:rsidR="00612F04" w:rsidRPr="008A2D59">
        <w:rPr>
          <w:lang w:val="en-GB"/>
        </w:rPr>
        <w:fldChar w:fldCharType="separate"/>
      </w:r>
      <w:r w:rsidR="00D53F4F">
        <w:rPr>
          <w:noProof/>
          <w:lang w:val="en-GB"/>
        </w:rPr>
        <w:t>(</w:t>
      </w:r>
      <w:hyperlink w:anchor="_ENREF_29" w:tooltip="Langevin, 2011 #43" w:history="1">
        <w:r w:rsidR="000600F6" w:rsidRPr="00D53F4F">
          <w:rPr>
            <w:i/>
            <w:noProof/>
            <w:lang w:val="en-GB"/>
          </w:rPr>
          <w:t>29</w:t>
        </w:r>
      </w:hyperlink>
      <w:r w:rsidR="00D53F4F">
        <w:rPr>
          <w:noProof/>
          <w:lang w:val="en-GB"/>
        </w:rPr>
        <w:t>)</w:t>
      </w:r>
      <w:r w:rsidR="00612F04" w:rsidRPr="008A2D59">
        <w:rPr>
          <w:lang w:val="en-GB"/>
        </w:rPr>
        <w:fldChar w:fldCharType="end"/>
      </w:r>
      <w:r w:rsidR="00312B0D" w:rsidRPr="008A2D59">
        <w:rPr>
          <w:lang w:val="en-GB"/>
        </w:rPr>
        <w:t xml:space="preserve">, 139A cloned mouse prion strain in mouse PrP </w:t>
      </w:r>
      <w:r w:rsidR="00BC4025">
        <w:rPr>
          <w:lang w:val="en-GB"/>
        </w:rPr>
        <w:t xml:space="preserve">tga20 </w:t>
      </w:r>
      <w:r w:rsidR="00312B0D" w:rsidRPr="008A2D59">
        <w:rPr>
          <w:lang w:val="en-GB"/>
        </w:rPr>
        <w:t>mice</w:t>
      </w:r>
      <w:r w:rsidR="00612F04">
        <w:rPr>
          <w:lang w:val="en-GB"/>
        </w:rPr>
        <w:t xml:space="preserve"> </w:t>
      </w:r>
      <w:r w:rsidR="00612F04" w:rsidRPr="008A2D59">
        <w:rPr>
          <w:lang w:val="en-GB"/>
        </w:rPr>
        <w:fldChar w:fldCharType="begin">
          <w:fldData xml:space="preserve">PEVuZE5vdGU+PENpdGU+PEF1dGhvcj5GaXNjaGVyPC9BdXRob3I+PFllYXI+MTk5NjwvWWVhcj48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</w:fldData>
        </w:fldChar>
      </w:r>
      <w:r w:rsidR="007E2FCB">
        <w:rPr>
          <w:lang w:val="en-GB"/>
        </w:rPr>
        <w:instrText xml:space="preserve"> ADDIN EN.CITE </w:instrText>
      </w:r>
      <w:r w:rsidR="007E2FCB">
        <w:rPr>
          <w:lang w:val="en-GB"/>
        </w:rPr>
        <w:fldChar w:fldCharType="begin">
          <w:fldData xml:space="preserve">PEVuZE5vdGU+PENpdGU+PEF1dGhvcj5GaXNjaGVyPC9BdXRob3I+PFllYXI+MTk5NjwvWWVhcj48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</w:fldData>
        </w:fldChar>
      </w:r>
      <w:r w:rsidR="007E2FCB">
        <w:rPr>
          <w:lang w:val="en-GB"/>
        </w:rPr>
        <w:instrText xml:space="preserve"> ADDIN EN.CITE.DATA </w:instrText>
      </w:r>
      <w:r w:rsidR="007E2FCB">
        <w:rPr>
          <w:lang w:val="en-GB"/>
        </w:rPr>
      </w:r>
      <w:r w:rsidR="007E2FCB">
        <w:rPr>
          <w:lang w:val="en-GB"/>
        </w:rPr>
        <w:fldChar w:fldCharType="end"/>
      </w:r>
      <w:r w:rsidR="00612F04" w:rsidRPr="008A2D59">
        <w:rPr>
          <w:lang w:val="en-GB"/>
        </w:rPr>
      </w:r>
      <w:r w:rsidR="00612F04" w:rsidRPr="008A2D59">
        <w:rPr>
          <w:lang w:val="en-GB"/>
        </w:rPr>
        <w:fldChar w:fldCharType="separate"/>
      </w:r>
      <w:r w:rsidR="007E2FCB">
        <w:rPr>
          <w:noProof/>
          <w:lang w:val="en-GB"/>
        </w:rPr>
        <w:t>(</w:t>
      </w:r>
      <w:hyperlink w:anchor="_ENREF_41" w:tooltip="Fischer, 1996 #48" w:history="1">
        <w:r w:rsidR="000600F6" w:rsidRPr="007E2FCB">
          <w:rPr>
            <w:i/>
            <w:noProof/>
            <w:lang w:val="en-GB"/>
          </w:rPr>
          <w:t>41</w:t>
        </w:r>
      </w:hyperlink>
      <w:r w:rsidR="007E2FCB">
        <w:rPr>
          <w:noProof/>
          <w:lang w:val="en-GB"/>
        </w:rPr>
        <w:t>)</w:t>
      </w:r>
      <w:r w:rsidR="00612F04" w:rsidRPr="008A2D59">
        <w:rPr>
          <w:lang w:val="en-GB"/>
        </w:rPr>
        <w:fldChar w:fldCharType="end"/>
      </w:r>
      <w:r w:rsidR="00312B0D" w:rsidRPr="008A2D59">
        <w:rPr>
          <w:lang w:val="en-GB"/>
        </w:rPr>
        <w:t xml:space="preserve"> and vCJD cloned human prion strain in human PrP tg650 mice</w:t>
      </w:r>
      <w:r w:rsidR="00612F04">
        <w:rPr>
          <w:lang w:val="en-GB"/>
        </w:rPr>
        <w:t xml:space="preserve"> </w:t>
      </w:r>
      <w:r w:rsidR="00312B0D" w:rsidRPr="008A2D59">
        <w:rPr>
          <w:lang w:val="en-GB"/>
        </w:rPr>
        <w:fldChar w:fldCharType="begin">
          <w:fldData xml:space="preserve">PEVuZE5vdGU+PENpdGU+PEF1dGhvcj5CZXJpbmd1ZTwvQXV0aG9yPjxZZWFyPjIwMDg8L1llYXI+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</w:fldData>
        </w:fldChar>
      </w:r>
      <w:r w:rsidR="007E2FCB">
        <w:rPr>
          <w:lang w:val="en-GB"/>
        </w:rPr>
        <w:instrText xml:space="preserve"> ADDIN EN.CITE </w:instrText>
      </w:r>
      <w:r w:rsidR="007E2FCB">
        <w:rPr>
          <w:lang w:val="en-GB"/>
        </w:rPr>
        <w:fldChar w:fldCharType="begin">
          <w:fldData xml:space="preserve">PEVuZE5vdGU+PENpdGU+PEF1dGhvcj5CZXJpbmd1ZTwvQXV0aG9yPjxZZWFyPjIwMDg8L1llYXI+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</w:fldData>
        </w:fldChar>
      </w:r>
      <w:r w:rsidR="007E2FCB">
        <w:rPr>
          <w:lang w:val="en-GB"/>
        </w:rPr>
        <w:instrText xml:space="preserve"> ADDIN EN.CITE.DATA </w:instrText>
      </w:r>
      <w:r w:rsidR="007E2FCB">
        <w:rPr>
          <w:lang w:val="en-GB"/>
        </w:rPr>
      </w:r>
      <w:r w:rsidR="007E2FCB">
        <w:rPr>
          <w:lang w:val="en-GB"/>
        </w:rPr>
        <w:fldChar w:fldCharType="end"/>
      </w:r>
      <w:r w:rsidR="00312B0D" w:rsidRPr="008A2D59">
        <w:rPr>
          <w:lang w:val="en-GB"/>
        </w:rPr>
      </w:r>
      <w:r w:rsidR="00312B0D" w:rsidRPr="008A2D59">
        <w:rPr>
          <w:lang w:val="en-GB"/>
        </w:rPr>
        <w:fldChar w:fldCharType="separate"/>
      </w:r>
      <w:r w:rsidR="007E2FCB">
        <w:rPr>
          <w:noProof/>
          <w:lang w:val="en-GB"/>
        </w:rPr>
        <w:t>(</w:t>
      </w:r>
      <w:hyperlink w:anchor="_ENREF_42" w:tooltip="Beringue, 2008 #46" w:history="1">
        <w:r w:rsidR="000600F6" w:rsidRPr="007E2FCB">
          <w:rPr>
            <w:i/>
            <w:noProof/>
            <w:lang w:val="en-GB"/>
          </w:rPr>
          <w:t>42</w:t>
        </w:r>
      </w:hyperlink>
      <w:r w:rsidR="007E2FCB" w:rsidRPr="007E2FCB">
        <w:rPr>
          <w:i/>
          <w:noProof/>
          <w:lang w:val="en-GB"/>
        </w:rPr>
        <w:t xml:space="preserve">, </w:t>
      </w:r>
      <w:hyperlink w:anchor="_ENREF_43" w:tooltip="Halliez, 2014 #332" w:history="1">
        <w:r w:rsidR="000600F6" w:rsidRPr="007E2FCB">
          <w:rPr>
            <w:i/>
            <w:noProof/>
            <w:lang w:val="en-GB"/>
          </w:rPr>
          <w:t>43</w:t>
        </w:r>
      </w:hyperlink>
      <w:r w:rsidR="007E2FCB">
        <w:rPr>
          <w:noProof/>
          <w:lang w:val="en-GB"/>
        </w:rPr>
        <w:t>)</w:t>
      </w:r>
      <w:r w:rsidR="00312B0D" w:rsidRPr="008A2D59">
        <w:rPr>
          <w:lang w:val="en-GB"/>
        </w:rPr>
        <w:fldChar w:fldCharType="end"/>
      </w:r>
      <w:r w:rsidR="00CD7CDC" w:rsidRPr="008A2D59">
        <w:rPr>
          <w:lang w:val="en-GB"/>
        </w:rPr>
        <w:t xml:space="preserve">. </w:t>
      </w:r>
      <w:r w:rsidR="00476839" w:rsidRPr="00D90618">
        <w:rPr>
          <w:lang w:val="en-US"/>
        </w:rPr>
        <w:t xml:space="preserve">As shown in </w:t>
      </w:r>
      <w:r w:rsidR="00476839" w:rsidRPr="008A2D59">
        <w:rPr>
          <w:lang w:val="en-GB"/>
        </w:rPr>
        <w:t>Figure 1A-C</w:t>
      </w:r>
      <w:r w:rsidR="00476839" w:rsidRPr="00D90618">
        <w:rPr>
          <w:lang w:val="en-US"/>
        </w:rPr>
        <w:t xml:space="preserve">, small-sized assemblies </w:t>
      </w:r>
      <w:r w:rsidR="00476839" w:rsidRPr="008A2D59">
        <w:rPr>
          <w:lang w:val="en-GB"/>
        </w:rPr>
        <w:t>s</w:t>
      </w:r>
      <w:r w:rsidR="000C23A9">
        <w:rPr>
          <w:lang w:val="en-GB"/>
        </w:rPr>
        <w:t>edimenting between fractions</w:t>
      </w:r>
      <w:r w:rsidR="00476839" w:rsidRPr="008A2D59">
        <w:rPr>
          <w:lang w:val="en-GB"/>
        </w:rPr>
        <w:t xml:space="preserve"> 1 to 4 </w:t>
      </w:r>
      <w:r w:rsidR="00476839" w:rsidRPr="00D90618">
        <w:rPr>
          <w:lang w:val="en-US"/>
        </w:rPr>
        <w:t xml:space="preserve">were preferentially </w:t>
      </w:r>
      <w:r w:rsidR="00716F3E">
        <w:rPr>
          <w:lang w:val="en-US"/>
        </w:rPr>
        <w:t>detected</w:t>
      </w:r>
      <w:r w:rsidR="00476839">
        <w:rPr>
          <w:lang w:val="en-US"/>
        </w:rPr>
        <w:t xml:space="preserve"> at the early </w:t>
      </w:r>
      <w:r w:rsidR="00716F3E">
        <w:rPr>
          <w:lang w:val="en-US"/>
        </w:rPr>
        <w:t>stage</w:t>
      </w:r>
      <w:r w:rsidR="00476839" w:rsidRPr="00D90618">
        <w:rPr>
          <w:lang w:val="en-US"/>
        </w:rPr>
        <w:t xml:space="preserve"> of the pathogenesis, independently of the strain considered.</w:t>
      </w:r>
      <w:r w:rsidR="00866DB0" w:rsidRPr="00D90618">
        <w:rPr>
          <w:lang w:val="en-US"/>
        </w:rPr>
        <w:t xml:space="preserve"> </w:t>
      </w:r>
      <w:r w:rsidR="00866DB0">
        <w:rPr>
          <w:lang w:val="en-US"/>
        </w:rPr>
        <w:t xml:space="preserve">A second population </w:t>
      </w:r>
      <w:r w:rsidR="0009550E" w:rsidRPr="008A2D59">
        <w:rPr>
          <w:lang w:val="en-GB"/>
        </w:rPr>
        <w:t xml:space="preserve">with a larger size distribution </w:t>
      </w:r>
      <w:r w:rsidR="007657D2">
        <w:rPr>
          <w:lang w:val="en-GB"/>
        </w:rPr>
        <w:t xml:space="preserve">and peaking in fraction </w:t>
      </w:r>
      <w:r w:rsidR="00716F3E">
        <w:rPr>
          <w:lang w:val="en-GB"/>
        </w:rPr>
        <w:t>8-10 and fraction 18 was detected for 127S. At disease end stage and for the 3 strains, the small size assemblies have mostly disappeared at the expense of larger size assemblies.</w:t>
      </w:r>
    </w:p>
    <w:p w14:paraId="5D01BCCE" w14:textId="77777777" w:rsidR="00E633A0" w:rsidRPr="008A2D59" w:rsidRDefault="008A2BC1" w:rsidP="009D1105">
      <w:pPr>
        <w:spacing w:before="240" w:line="480" w:lineRule="auto"/>
        <w:jc w:val="both"/>
        <w:rPr>
          <w:lang w:val="en-GB"/>
        </w:rPr>
      </w:pPr>
      <w:r w:rsidRPr="008A2D59">
        <w:rPr>
          <w:lang w:val="en-GB"/>
        </w:rPr>
        <w:t>T</w:t>
      </w:r>
      <w:r w:rsidR="00B87FA8" w:rsidRPr="008A2D59">
        <w:rPr>
          <w:lang w:val="en-GB"/>
        </w:rPr>
        <w:t xml:space="preserve">o determine if </w:t>
      </w:r>
      <w:r w:rsidR="006D33BD" w:rsidRPr="008A2D59">
        <w:rPr>
          <w:lang w:val="en-GB"/>
        </w:rPr>
        <w:t xml:space="preserve">the </w:t>
      </w:r>
      <w:r w:rsidR="0006757B" w:rsidRPr="008A2D59">
        <w:rPr>
          <w:lang w:val="en-GB"/>
        </w:rPr>
        <w:t xml:space="preserve">early </w:t>
      </w:r>
      <w:r w:rsidR="006D33BD" w:rsidRPr="008A2D59">
        <w:rPr>
          <w:lang w:val="en-GB"/>
        </w:rPr>
        <w:t xml:space="preserve">formation of small assemblies </w:t>
      </w:r>
      <w:r w:rsidR="0006757B" w:rsidRPr="008A2D59">
        <w:rPr>
          <w:lang w:val="en-GB"/>
        </w:rPr>
        <w:t xml:space="preserve">in the brain </w:t>
      </w:r>
      <w:r w:rsidR="00313585" w:rsidRPr="008A2D59">
        <w:rPr>
          <w:lang w:val="en-GB"/>
        </w:rPr>
        <w:t>could</w:t>
      </w:r>
      <w:r w:rsidR="0006757B" w:rsidRPr="008A2D59">
        <w:rPr>
          <w:lang w:val="en-GB"/>
        </w:rPr>
        <w:t xml:space="preserve"> </w:t>
      </w:r>
      <w:r w:rsidR="00DE59D4" w:rsidRPr="008A2D59">
        <w:rPr>
          <w:lang w:val="en-GB"/>
        </w:rPr>
        <w:t xml:space="preserve">be </w:t>
      </w:r>
      <w:r w:rsidR="00E53600" w:rsidRPr="008A2D59">
        <w:rPr>
          <w:lang w:val="en-GB"/>
        </w:rPr>
        <w:t>reproduced</w:t>
      </w:r>
      <w:r w:rsidR="00DE59D4" w:rsidRPr="008A2D59">
        <w:rPr>
          <w:lang w:val="en-GB"/>
        </w:rPr>
        <w:t xml:space="preserve"> </w:t>
      </w:r>
      <w:r w:rsidR="006D6F4D" w:rsidRPr="008A2D59">
        <w:rPr>
          <w:lang w:val="en-GB"/>
        </w:rPr>
        <w:t>by</w:t>
      </w:r>
      <w:r w:rsidR="00DE59D4" w:rsidRPr="008A2D59">
        <w:rPr>
          <w:lang w:val="en-GB"/>
        </w:rPr>
        <w:t xml:space="preserve"> a</w:t>
      </w:r>
      <w:r w:rsidR="00914A8A" w:rsidRPr="008A2D59">
        <w:rPr>
          <w:lang w:val="en-GB"/>
        </w:rPr>
        <w:t xml:space="preserve">n </w:t>
      </w:r>
      <w:r w:rsidR="00914A8A" w:rsidRPr="008A2D59">
        <w:rPr>
          <w:i/>
          <w:lang w:val="en-GB"/>
        </w:rPr>
        <w:t>in vitro</w:t>
      </w:r>
      <w:r w:rsidR="00DE59D4" w:rsidRPr="008A2D59">
        <w:rPr>
          <w:i/>
          <w:lang w:val="en-GB"/>
        </w:rPr>
        <w:t xml:space="preserve"> bona fide</w:t>
      </w:r>
      <w:r w:rsidR="00DE59D4" w:rsidRPr="008A2D59">
        <w:rPr>
          <w:lang w:val="en-GB"/>
        </w:rPr>
        <w:t xml:space="preserve"> amplification method</w:t>
      </w:r>
      <w:r w:rsidR="0006757B" w:rsidRPr="008A2D59">
        <w:rPr>
          <w:lang w:val="en-GB"/>
        </w:rPr>
        <w:t>,</w:t>
      </w:r>
      <w:r w:rsidR="00914A8A" w:rsidRPr="008A2D59">
        <w:rPr>
          <w:lang w:val="en-GB"/>
        </w:rPr>
        <w:t xml:space="preserve"> we used a high-throughput variant of PMCA (i.e. mb-PMCA)</w:t>
      </w:r>
      <w:r w:rsidR="00710E9B">
        <w:rPr>
          <w:lang w:val="en-GB"/>
        </w:rPr>
        <w:t>,</w:t>
      </w:r>
      <w:r w:rsidR="00E53600" w:rsidRPr="008A2D59">
        <w:rPr>
          <w:lang w:val="en-GB"/>
        </w:rPr>
        <w:t xml:space="preserve"> </w:t>
      </w:r>
      <w:r w:rsidR="00914A8A" w:rsidRPr="008A2D59">
        <w:rPr>
          <w:lang w:val="en-GB"/>
        </w:rPr>
        <w:t>generating in one unique round of 48h as much infectivity as in the brain at terminal stage of the disease</w:t>
      </w:r>
      <w:r w:rsidR="00F35130" w:rsidRPr="008A2D59">
        <w:rPr>
          <w:lang w:val="en-GB"/>
        </w:rPr>
        <w:t xml:space="preserve"> with high reproducibility in term</w:t>
      </w:r>
      <w:r w:rsidR="00710E9B">
        <w:rPr>
          <w:lang w:val="en-GB"/>
        </w:rPr>
        <w:t>s</w:t>
      </w:r>
      <w:r w:rsidR="00F35130" w:rsidRPr="008A2D59">
        <w:rPr>
          <w:lang w:val="en-GB"/>
        </w:rPr>
        <w:t xml:space="preserve"> </w:t>
      </w:r>
      <w:r w:rsidR="00E53600" w:rsidRPr="008A2D59">
        <w:rPr>
          <w:lang w:val="en-GB"/>
        </w:rPr>
        <w:t xml:space="preserve">of </w:t>
      </w:r>
      <w:r w:rsidR="006D6F4D" w:rsidRPr="008A2D59">
        <w:rPr>
          <w:lang w:val="en-GB"/>
        </w:rPr>
        <w:t>limit</w:t>
      </w:r>
      <w:r w:rsidR="00313585" w:rsidRPr="008A2D59">
        <w:rPr>
          <w:lang w:val="en-GB"/>
        </w:rPr>
        <w:t xml:space="preserve">ing </w:t>
      </w:r>
      <w:r w:rsidR="00E53600" w:rsidRPr="008A2D59">
        <w:rPr>
          <w:lang w:val="en-GB"/>
        </w:rPr>
        <w:t>dilution</w:t>
      </w:r>
      <w:r w:rsidR="006D6F4D" w:rsidRPr="008A2D59">
        <w:rPr>
          <w:lang w:val="en-GB"/>
        </w:rPr>
        <w:t xml:space="preserve"> and </w:t>
      </w:r>
      <w:r w:rsidR="00F35130" w:rsidRPr="008A2D59">
        <w:rPr>
          <w:lang w:val="en-GB"/>
        </w:rPr>
        <w:t>amplification yield</w:t>
      </w:r>
      <w:r w:rsidR="005214BA">
        <w:rPr>
          <w:lang w:val="en-GB"/>
        </w:rPr>
        <w:t xml:space="preserve"> </w:t>
      </w:r>
      <w:r w:rsidR="005214BA">
        <w:rPr>
          <w:lang w:val="en-GB"/>
        </w:rPr>
        <w:fldChar w:fldCharType="begin">
          <w:fldData xml:space="preserve">PEVuZE5vdGU+PENpdGU+PEF1dGhvcj5Nb3Vkam91PC9BdXRob3I+PFllYXI+MjAxNjwvWWVhcj48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</w:fldData>
        </w:fldChar>
      </w:r>
      <w:r w:rsidR="007E2FCB">
        <w:rPr>
          <w:lang w:val="en-GB"/>
        </w:rPr>
        <w:instrText xml:space="preserve"> ADDIN EN.CITE </w:instrText>
      </w:r>
      <w:r w:rsidR="007E2FCB">
        <w:rPr>
          <w:lang w:val="en-GB"/>
        </w:rPr>
        <w:fldChar w:fldCharType="begin">
          <w:fldData xml:space="preserve">PEVuZE5vdGU+PENpdGU+PEF1dGhvcj5Nb3Vkam91PC9BdXRob3I+PFllYXI+MjAxNjwvWWVhcj48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</w:fldData>
        </w:fldChar>
      </w:r>
      <w:r w:rsidR="007E2FCB">
        <w:rPr>
          <w:lang w:val="en-GB"/>
        </w:rPr>
        <w:instrText xml:space="preserve"> ADDIN EN.CITE.DATA </w:instrText>
      </w:r>
      <w:r w:rsidR="007E2FCB">
        <w:rPr>
          <w:lang w:val="en-GB"/>
        </w:rPr>
      </w:r>
      <w:r w:rsidR="007E2FCB">
        <w:rPr>
          <w:lang w:val="en-GB"/>
        </w:rPr>
        <w:fldChar w:fldCharType="end"/>
      </w:r>
      <w:r w:rsidR="005214BA">
        <w:rPr>
          <w:lang w:val="en-GB"/>
        </w:rPr>
      </w:r>
      <w:r w:rsidR="005214BA">
        <w:rPr>
          <w:lang w:val="en-GB"/>
        </w:rPr>
        <w:fldChar w:fldCharType="separate"/>
      </w:r>
      <w:r w:rsidR="007E2FCB">
        <w:rPr>
          <w:noProof/>
          <w:lang w:val="en-GB"/>
        </w:rPr>
        <w:t>(</w:t>
      </w:r>
      <w:hyperlink w:anchor="_ENREF_44" w:tooltip="Moudjou, 2016 #103" w:history="1">
        <w:r w:rsidR="000600F6" w:rsidRPr="007E2FCB">
          <w:rPr>
            <w:i/>
            <w:noProof/>
            <w:lang w:val="en-GB"/>
          </w:rPr>
          <w:t>44</w:t>
        </w:r>
      </w:hyperlink>
      <w:r w:rsidR="007E2FCB" w:rsidRPr="007E2FCB">
        <w:rPr>
          <w:i/>
          <w:noProof/>
          <w:lang w:val="en-GB"/>
        </w:rPr>
        <w:t xml:space="preserve">, </w:t>
      </w:r>
      <w:hyperlink w:anchor="_ENREF_45" w:tooltip="Moudjou, 2014 #3" w:history="1">
        <w:r w:rsidR="000600F6" w:rsidRPr="007E2FCB">
          <w:rPr>
            <w:i/>
            <w:noProof/>
            <w:lang w:val="en-GB"/>
          </w:rPr>
          <w:t>45</w:t>
        </w:r>
      </w:hyperlink>
      <w:r w:rsidR="007E2FCB">
        <w:rPr>
          <w:noProof/>
          <w:lang w:val="en-GB"/>
        </w:rPr>
        <w:t>)</w:t>
      </w:r>
      <w:r w:rsidR="005214BA">
        <w:rPr>
          <w:lang w:val="en-GB"/>
        </w:rPr>
        <w:fldChar w:fldCharType="end"/>
      </w:r>
      <w:r w:rsidR="00E633A0" w:rsidRPr="008A2D59">
        <w:rPr>
          <w:lang w:val="en-GB"/>
        </w:rPr>
        <w:t xml:space="preserve">. </w:t>
      </w:r>
      <w:r w:rsidR="0009111A" w:rsidRPr="008A2D59">
        <w:rPr>
          <w:lang w:val="en-GB"/>
        </w:rPr>
        <w:t xml:space="preserve"> </w:t>
      </w:r>
      <w:r w:rsidR="005C4213" w:rsidRPr="008A2D59">
        <w:rPr>
          <w:lang w:val="en-GB"/>
        </w:rPr>
        <w:t>The</w:t>
      </w:r>
      <w:r w:rsidR="00E753B2" w:rsidRPr="008A2D59">
        <w:rPr>
          <w:lang w:val="en-GB"/>
        </w:rPr>
        <w:t xml:space="preserve"> same three strains were </w:t>
      </w:r>
      <w:r w:rsidR="005C4213" w:rsidRPr="008A2D59">
        <w:rPr>
          <w:lang w:val="en-GB"/>
        </w:rPr>
        <w:t xml:space="preserve">used as seeds </w:t>
      </w:r>
      <w:r w:rsidR="005234A8">
        <w:rPr>
          <w:lang w:val="en-GB"/>
        </w:rPr>
        <w:t>while</w:t>
      </w:r>
      <w:r w:rsidR="005C4213" w:rsidRPr="008A2D59">
        <w:rPr>
          <w:lang w:val="en-GB"/>
        </w:rPr>
        <w:t xml:space="preserve"> brain homogenates from healthy mice in which these strains were passaged </w:t>
      </w:r>
      <w:r w:rsidR="005234A8">
        <w:rPr>
          <w:lang w:val="en-GB"/>
        </w:rPr>
        <w:t xml:space="preserve">served as </w:t>
      </w:r>
      <w:r w:rsidR="005234A8" w:rsidRPr="008A2D59">
        <w:rPr>
          <w:lang w:val="en-GB"/>
        </w:rPr>
        <w:t>PrP</w:t>
      </w:r>
      <w:r w:rsidR="005234A8" w:rsidRPr="008A2D59">
        <w:rPr>
          <w:vertAlign w:val="superscript"/>
          <w:lang w:val="en-GB"/>
        </w:rPr>
        <w:t>C</w:t>
      </w:r>
      <w:r w:rsidR="005234A8" w:rsidRPr="008A2D59">
        <w:rPr>
          <w:lang w:val="en-GB"/>
        </w:rPr>
        <w:t>-containing substrat</w:t>
      </w:r>
      <w:r w:rsidR="005234A8">
        <w:rPr>
          <w:lang w:val="en-GB"/>
        </w:rPr>
        <w:t>es</w:t>
      </w:r>
      <w:r w:rsidR="005C4213" w:rsidRPr="008A2D59">
        <w:rPr>
          <w:lang w:val="en-GB"/>
        </w:rPr>
        <w:t>. The prion seeds were &gt;</w:t>
      </w:r>
      <w:r w:rsidR="005C4213" w:rsidRPr="008A2D59">
        <w:rPr>
          <w:color w:val="000000" w:themeColor="text1"/>
          <w:lang w:val="en-GB"/>
        </w:rPr>
        <w:t>10</w:t>
      </w:r>
      <w:r w:rsidR="005C4213" w:rsidRPr="008A2D59">
        <w:rPr>
          <w:color w:val="000000" w:themeColor="text1"/>
          <w:vertAlign w:val="superscript"/>
          <w:lang w:val="en-GB"/>
        </w:rPr>
        <w:t>5-</w:t>
      </w:r>
      <w:r w:rsidR="005C4213" w:rsidRPr="008A2D59">
        <w:rPr>
          <w:lang w:val="en-GB"/>
        </w:rPr>
        <w:t>diluted to avoid detection of input PrP</w:t>
      </w:r>
      <w:r w:rsidR="005C4213" w:rsidRPr="008A2D59">
        <w:rPr>
          <w:vertAlign w:val="superscript"/>
          <w:lang w:val="en-GB"/>
        </w:rPr>
        <w:t xml:space="preserve">Sc </w:t>
      </w:r>
      <w:r w:rsidR="005C4213" w:rsidRPr="008A2D59">
        <w:rPr>
          <w:lang w:val="en-GB"/>
        </w:rPr>
        <w:t xml:space="preserve">in the PMCA products. </w:t>
      </w:r>
      <w:r w:rsidR="00876844" w:rsidRPr="008A2D59">
        <w:rPr>
          <w:lang w:val="en-GB"/>
        </w:rPr>
        <w:t xml:space="preserve">When </w:t>
      </w:r>
      <w:r w:rsidR="005D7AB9" w:rsidRPr="008A2D59">
        <w:rPr>
          <w:lang w:val="en-GB"/>
        </w:rPr>
        <w:t xml:space="preserve">the size distribution of the </w:t>
      </w:r>
      <w:r w:rsidR="00D450B9" w:rsidRPr="008A2D59">
        <w:rPr>
          <w:lang w:val="en-GB"/>
        </w:rPr>
        <w:t xml:space="preserve">amplified </w:t>
      </w:r>
      <w:r w:rsidR="005D7AB9" w:rsidRPr="008A2D59">
        <w:rPr>
          <w:lang w:val="en-GB"/>
        </w:rPr>
        <w:t>product</w:t>
      </w:r>
      <w:r w:rsidR="00D450B9" w:rsidRPr="008A2D59">
        <w:rPr>
          <w:lang w:val="en-GB"/>
        </w:rPr>
        <w:t>s</w:t>
      </w:r>
      <w:r w:rsidR="00026968" w:rsidRPr="008A2D59">
        <w:rPr>
          <w:lang w:val="en-GB"/>
        </w:rPr>
        <w:t xml:space="preserve"> </w:t>
      </w:r>
      <w:r w:rsidR="005D7AB9" w:rsidRPr="008A2D59">
        <w:rPr>
          <w:lang w:val="en-GB"/>
        </w:rPr>
        <w:t>was analysed</w:t>
      </w:r>
      <w:r w:rsidR="004E78F7" w:rsidRPr="008A2D59">
        <w:rPr>
          <w:lang w:val="en-GB"/>
        </w:rPr>
        <w:t xml:space="preserve"> by SV</w:t>
      </w:r>
      <w:r w:rsidR="00026968" w:rsidRPr="008A2D59">
        <w:rPr>
          <w:lang w:val="en-GB"/>
        </w:rPr>
        <w:t xml:space="preserve"> after </w:t>
      </w:r>
      <w:r w:rsidR="0050338A" w:rsidRPr="008A2D59">
        <w:rPr>
          <w:lang w:val="en-GB"/>
        </w:rPr>
        <w:t xml:space="preserve">one </w:t>
      </w:r>
      <w:r w:rsidR="00026968" w:rsidRPr="008A2D59">
        <w:rPr>
          <w:lang w:val="en-GB"/>
        </w:rPr>
        <w:t xml:space="preserve">mb-PMCA </w:t>
      </w:r>
      <w:r w:rsidR="00D450B9" w:rsidRPr="008A2D59">
        <w:rPr>
          <w:lang w:val="en-GB"/>
        </w:rPr>
        <w:t xml:space="preserve">round (4 independent </w:t>
      </w:r>
      <w:r w:rsidR="00CF6580" w:rsidRPr="008A2D59">
        <w:rPr>
          <w:lang w:val="en-GB"/>
        </w:rPr>
        <w:t>mb-</w:t>
      </w:r>
      <w:r w:rsidR="00D450B9" w:rsidRPr="008A2D59">
        <w:rPr>
          <w:lang w:val="en-GB"/>
        </w:rPr>
        <w:t>PMCA reactions)</w:t>
      </w:r>
      <w:r w:rsidR="00026968" w:rsidRPr="008A2D59">
        <w:rPr>
          <w:lang w:val="en-GB"/>
        </w:rPr>
        <w:t xml:space="preserve">, </w:t>
      </w:r>
      <w:r w:rsidR="00A63A7C" w:rsidRPr="000C23A9">
        <w:rPr>
          <w:lang w:val="en-GB"/>
        </w:rPr>
        <w:t xml:space="preserve">two </w:t>
      </w:r>
      <w:r w:rsidR="00710E9B" w:rsidRPr="000C23A9">
        <w:rPr>
          <w:lang w:val="en-GB"/>
        </w:rPr>
        <w:t>discrete</w:t>
      </w:r>
      <w:r w:rsidR="0050338A" w:rsidRPr="000C23A9">
        <w:rPr>
          <w:lang w:val="en-GB"/>
        </w:rPr>
        <w:t xml:space="preserve"> </w:t>
      </w:r>
      <w:r w:rsidR="00A63A7C" w:rsidRPr="000C23A9">
        <w:rPr>
          <w:lang w:val="en-GB"/>
        </w:rPr>
        <w:lastRenderedPageBreak/>
        <w:t>distribution</w:t>
      </w:r>
      <w:r w:rsidR="009627F5" w:rsidRPr="000C23A9">
        <w:rPr>
          <w:lang w:val="en-GB"/>
        </w:rPr>
        <w:t>s</w:t>
      </w:r>
      <w:r w:rsidR="00A63A7C" w:rsidRPr="000C23A9">
        <w:rPr>
          <w:lang w:val="en-GB"/>
        </w:rPr>
        <w:t xml:space="preserve"> </w:t>
      </w:r>
      <w:r w:rsidR="0050338A" w:rsidRPr="000C23A9">
        <w:rPr>
          <w:lang w:val="en-GB"/>
        </w:rPr>
        <w:t>were</w:t>
      </w:r>
      <w:r w:rsidR="00A63A7C" w:rsidRPr="008A2D59">
        <w:rPr>
          <w:lang w:val="en-GB"/>
        </w:rPr>
        <w:t xml:space="preserve"> observed</w:t>
      </w:r>
      <w:r w:rsidR="00710E9B">
        <w:rPr>
          <w:lang w:val="en-GB"/>
        </w:rPr>
        <w:t>,</w:t>
      </w:r>
      <w:r w:rsidRPr="008A2D59">
        <w:rPr>
          <w:lang w:val="en-GB"/>
        </w:rPr>
        <w:t xml:space="preserve"> for the three strains</w:t>
      </w:r>
      <w:r w:rsidR="00D369DF" w:rsidRPr="008A2D59">
        <w:rPr>
          <w:lang w:val="en-GB"/>
        </w:rPr>
        <w:t xml:space="preserve"> (Figure 1D)</w:t>
      </w:r>
      <w:r w:rsidR="00A63A7C" w:rsidRPr="008A2D59">
        <w:rPr>
          <w:lang w:val="en-GB"/>
        </w:rPr>
        <w:t xml:space="preserve">. </w:t>
      </w:r>
      <w:r w:rsidR="0050338A" w:rsidRPr="008A2D59">
        <w:rPr>
          <w:lang w:val="en-GB"/>
        </w:rPr>
        <w:t>The</w:t>
      </w:r>
      <w:r w:rsidR="00740EE5" w:rsidRPr="008A2D59">
        <w:rPr>
          <w:lang w:val="en-GB"/>
        </w:rPr>
        <w:t xml:space="preserve"> </w:t>
      </w:r>
      <w:r w:rsidR="001C051B" w:rsidRPr="008A2D59">
        <w:rPr>
          <w:lang w:val="en-GB"/>
        </w:rPr>
        <w:t xml:space="preserve">post-PMCA </w:t>
      </w:r>
      <w:r w:rsidR="00740EE5" w:rsidRPr="008A2D59">
        <w:rPr>
          <w:lang w:val="en-GB"/>
        </w:rPr>
        <w:t>sedimentogram</w:t>
      </w:r>
      <w:r w:rsidR="001C051B" w:rsidRPr="008A2D59">
        <w:rPr>
          <w:lang w:val="en-GB"/>
        </w:rPr>
        <w:t>s</w:t>
      </w:r>
      <w:r w:rsidR="00E05EB7" w:rsidRPr="008A2D59">
        <w:rPr>
          <w:lang w:val="en-GB"/>
        </w:rPr>
        <w:t xml:space="preserve"> </w:t>
      </w:r>
      <w:r w:rsidR="00740EE5" w:rsidRPr="008A2D59">
        <w:rPr>
          <w:lang w:val="en-GB"/>
        </w:rPr>
        <w:t xml:space="preserve">revealed the existence of a </w:t>
      </w:r>
      <w:r w:rsidR="0050338A" w:rsidRPr="008A2D59">
        <w:rPr>
          <w:lang w:val="en-GB"/>
        </w:rPr>
        <w:t xml:space="preserve">major </w:t>
      </w:r>
      <w:r w:rsidR="00740EE5" w:rsidRPr="008A2D59">
        <w:rPr>
          <w:lang w:val="en-GB"/>
        </w:rPr>
        <w:t xml:space="preserve">set of small assemblies (named </w:t>
      </w:r>
      <w:r w:rsidR="009627F5" w:rsidRPr="008A2D59">
        <w:rPr>
          <w:lang w:val="en-GB"/>
        </w:rPr>
        <w:t>A</w:t>
      </w:r>
      <w:r w:rsidR="00740EE5" w:rsidRPr="008A2D59">
        <w:rPr>
          <w:lang w:val="en-GB"/>
        </w:rPr>
        <w:t xml:space="preserve">) sedimenting between </w:t>
      </w:r>
      <w:r w:rsidR="006620B9" w:rsidRPr="008A2D59">
        <w:rPr>
          <w:lang w:val="en-GB"/>
        </w:rPr>
        <w:t xml:space="preserve">fractions </w:t>
      </w:r>
      <w:r w:rsidR="00740EE5" w:rsidRPr="008A2D59">
        <w:rPr>
          <w:lang w:val="en-GB"/>
        </w:rPr>
        <w:t xml:space="preserve">1 to 3 and a minor set of </w:t>
      </w:r>
      <w:r w:rsidR="000D1D8B" w:rsidRPr="008A2D59">
        <w:rPr>
          <w:lang w:val="en-GB"/>
        </w:rPr>
        <w:t xml:space="preserve">larger </w:t>
      </w:r>
      <w:r w:rsidR="00740EE5" w:rsidRPr="008A2D59">
        <w:rPr>
          <w:lang w:val="en-GB"/>
        </w:rPr>
        <w:t>assemblies</w:t>
      </w:r>
      <w:r w:rsidR="0030110C" w:rsidRPr="008A2D59">
        <w:rPr>
          <w:lang w:val="en-GB"/>
        </w:rPr>
        <w:t xml:space="preserve"> (named </w:t>
      </w:r>
      <w:r w:rsidR="009627F5" w:rsidRPr="008A2D59">
        <w:rPr>
          <w:lang w:val="en-GB"/>
        </w:rPr>
        <w:t>B</w:t>
      </w:r>
      <w:r w:rsidR="0030110C" w:rsidRPr="008A2D59">
        <w:rPr>
          <w:lang w:val="en-GB"/>
        </w:rPr>
        <w:t>)</w:t>
      </w:r>
      <w:r w:rsidR="00B14BEF" w:rsidRPr="008A2D59">
        <w:rPr>
          <w:lang w:val="en-GB"/>
        </w:rPr>
        <w:t xml:space="preserve"> well-defined by a gaussian</w:t>
      </w:r>
      <w:r w:rsidR="000D1D8B" w:rsidRPr="008A2D59">
        <w:rPr>
          <w:lang w:val="en-GB"/>
        </w:rPr>
        <w:t xml:space="preserve"> distribution</w:t>
      </w:r>
      <w:r w:rsidR="00B14BEF" w:rsidRPr="008A2D59">
        <w:rPr>
          <w:lang w:val="en-GB"/>
        </w:rPr>
        <w:t xml:space="preserve"> </w:t>
      </w:r>
      <w:r w:rsidR="00710E9B" w:rsidRPr="00710E9B">
        <w:rPr>
          <w:lang w:val="en-GB"/>
        </w:rPr>
        <w:t>centred</w:t>
      </w:r>
      <w:r w:rsidR="00740EE5" w:rsidRPr="008A2D59">
        <w:rPr>
          <w:lang w:val="en-GB"/>
        </w:rPr>
        <w:t xml:space="preserve"> on fraction 15.</w:t>
      </w:r>
      <w:r w:rsidR="0030110C" w:rsidRPr="008A2D59">
        <w:rPr>
          <w:lang w:val="en-GB"/>
        </w:rPr>
        <w:t xml:space="preserve"> </w:t>
      </w:r>
      <w:r w:rsidR="00B17049" w:rsidRPr="008A2D59">
        <w:rPr>
          <w:lang w:val="en-GB"/>
        </w:rPr>
        <w:t xml:space="preserve">The relative proportions of A and B varied amongst the three strains, </w:t>
      </w:r>
      <w:r w:rsidR="00B17049" w:rsidRPr="008A2D59">
        <w:rPr>
          <w:color w:val="000000" w:themeColor="text1"/>
          <w:lang w:val="en-GB"/>
        </w:rPr>
        <w:t xml:space="preserve">B being barely detected in 139A amplicons. </w:t>
      </w:r>
      <w:r w:rsidR="00775B30" w:rsidRPr="008A2D59">
        <w:rPr>
          <w:lang w:val="en-GB"/>
        </w:rPr>
        <w:t xml:space="preserve">These data indicate that during </w:t>
      </w:r>
      <w:r w:rsidR="00D93DDA" w:rsidRPr="008A2D59">
        <w:rPr>
          <w:lang w:val="en-GB"/>
        </w:rPr>
        <w:t>mb</w:t>
      </w:r>
      <w:r w:rsidR="00B17049" w:rsidRPr="008A2D59">
        <w:rPr>
          <w:lang w:val="en-GB"/>
        </w:rPr>
        <w:t>-</w:t>
      </w:r>
      <w:r w:rsidR="00775B30" w:rsidRPr="008A2D59">
        <w:rPr>
          <w:lang w:val="en-GB"/>
        </w:rPr>
        <w:t>PMCA amplification</w:t>
      </w:r>
      <w:r w:rsidR="00B17049" w:rsidRPr="008A2D59">
        <w:rPr>
          <w:lang w:val="en-GB"/>
        </w:rPr>
        <w:t>,</w:t>
      </w:r>
      <w:r w:rsidR="00775B30" w:rsidRPr="008A2D59">
        <w:rPr>
          <w:lang w:val="en-GB"/>
        </w:rPr>
        <w:t xml:space="preserve"> two populations of PrP</w:t>
      </w:r>
      <w:r w:rsidR="00775B30" w:rsidRPr="008A2D59">
        <w:rPr>
          <w:vertAlign w:val="superscript"/>
          <w:lang w:val="en-GB"/>
        </w:rPr>
        <w:t>Sc</w:t>
      </w:r>
      <w:r w:rsidR="00775B30" w:rsidRPr="008A2D59">
        <w:rPr>
          <w:lang w:val="en-GB"/>
        </w:rPr>
        <w:t xml:space="preserve"> assemblies are generated with a predominance of small </w:t>
      </w:r>
      <w:r w:rsidR="00741677" w:rsidRPr="008A2D59">
        <w:rPr>
          <w:lang w:val="en-GB"/>
        </w:rPr>
        <w:t>assemblies</w:t>
      </w:r>
      <w:r w:rsidR="00775B30" w:rsidRPr="008A2D59">
        <w:rPr>
          <w:lang w:val="en-GB"/>
        </w:rPr>
        <w:t xml:space="preserve">. </w:t>
      </w:r>
    </w:p>
    <w:p w14:paraId="26B50653" w14:textId="77777777" w:rsidR="008D2B8B" w:rsidRPr="008A2D59" w:rsidRDefault="00CF6580" w:rsidP="009D1105">
      <w:pPr>
        <w:spacing w:before="240" w:line="480" w:lineRule="auto"/>
        <w:jc w:val="both"/>
        <w:rPr>
          <w:lang w:val="en-GB"/>
        </w:rPr>
      </w:pPr>
      <w:r w:rsidRPr="008A2D59">
        <w:rPr>
          <w:lang w:val="en-GB"/>
        </w:rPr>
        <w:t>T</w:t>
      </w:r>
      <w:r w:rsidR="00BE442F" w:rsidRPr="008A2D59">
        <w:rPr>
          <w:lang w:val="en-GB"/>
        </w:rPr>
        <w:t>h</w:t>
      </w:r>
      <w:r w:rsidR="00D13AF5" w:rsidRPr="008A2D59">
        <w:rPr>
          <w:lang w:val="en-GB"/>
        </w:rPr>
        <w:t>e bimodal</w:t>
      </w:r>
      <w:r w:rsidR="009D1105" w:rsidRPr="008A2D59">
        <w:rPr>
          <w:lang w:val="en-GB"/>
        </w:rPr>
        <w:t xml:space="preserve"> </w:t>
      </w:r>
      <w:r w:rsidR="00E121FE">
        <w:rPr>
          <w:lang w:val="en-GB"/>
        </w:rPr>
        <w:t xml:space="preserve">(i.e. generation of two sets of assemblies) </w:t>
      </w:r>
      <w:r w:rsidR="009D1105" w:rsidRPr="008A2D59">
        <w:rPr>
          <w:lang w:val="en-GB"/>
        </w:rPr>
        <w:t xml:space="preserve">and </w:t>
      </w:r>
      <w:r w:rsidRPr="008A2D59">
        <w:rPr>
          <w:lang w:val="en-GB"/>
        </w:rPr>
        <w:t>discrete behavio</w:t>
      </w:r>
      <w:r w:rsidR="0029303D">
        <w:rPr>
          <w:lang w:val="en-GB"/>
        </w:rPr>
        <w:t>u</w:t>
      </w:r>
      <w:r w:rsidRPr="008A2D59">
        <w:rPr>
          <w:lang w:val="en-GB"/>
        </w:rPr>
        <w:t>r</w:t>
      </w:r>
      <w:r w:rsidR="00D13AF5" w:rsidRPr="008A2D59">
        <w:rPr>
          <w:lang w:val="en-GB"/>
        </w:rPr>
        <w:t xml:space="preserve"> of the size distribution as well as the formation of </w:t>
      </w:r>
      <w:r w:rsidR="009627F5" w:rsidRPr="008A2D59">
        <w:rPr>
          <w:lang w:val="en-GB"/>
        </w:rPr>
        <w:t>predominantly</w:t>
      </w:r>
      <w:r w:rsidR="00D13AF5" w:rsidRPr="008A2D59">
        <w:rPr>
          <w:lang w:val="en-GB"/>
        </w:rPr>
        <w:t xml:space="preserve"> small assemblies </w:t>
      </w:r>
      <w:r w:rsidR="009627F5" w:rsidRPr="008A2D59">
        <w:rPr>
          <w:lang w:val="en-GB"/>
        </w:rPr>
        <w:t>A</w:t>
      </w:r>
      <w:r w:rsidR="00D13AF5" w:rsidRPr="008A2D59">
        <w:rPr>
          <w:lang w:val="en-GB"/>
        </w:rPr>
        <w:t xml:space="preserve"> in the </w:t>
      </w:r>
      <w:r w:rsidR="009627F5" w:rsidRPr="008A2D59">
        <w:rPr>
          <w:lang w:val="en-GB"/>
        </w:rPr>
        <w:t>mb</w:t>
      </w:r>
      <w:r w:rsidR="002F287F" w:rsidRPr="008A2D59">
        <w:rPr>
          <w:lang w:val="en-GB"/>
        </w:rPr>
        <w:t>-</w:t>
      </w:r>
      <w:r w:rsidR="00D13AF5" w:rsidRPr="008A2D59">
        <w:rPr>
          <w:lang w:val="en-GB"/>
        </w:rPr>
        <w:t xml:space="preserve">PMCA condition could be a consequence of </w:t>
      </w:r>
      <w:r w:rsidR="00D13AF5" w:rsidRPr="000A3359">
        <w:rPr>
          <w:lang w:val="en-GB"/>
        </w:rPr>
        <w:t>shearing</w:t>
      </w:r>
      <w:r w:rsidR="00D13AF5" w:rsidRPr="008A2D59">
        <w:rPr>
          <w:lang w:val="en-GB"/>
        </w:rPr>
        <w:t xml:space="preserve"> </w:t>
      </w:r>
      <w:r w:rsidR="009275A1">
        <w:rPr>
          <w:lang w:val="en-GB"/>
        </w:rPr>
        <w:t xml:space="preserve">forces </w:t>
      </w:r>
      <w:r w:rsidR="00741677" w:rsidRPr="008A2D59">
        <w:rPr>
          <w:lang w:val="en-GB"/>
        </w:rPr>
        <w:t>during the sonication step</w:t>
      </w:r>
      <w:r w:rsidR="00612F04">
        <w:rPr>
          <w:lang w:val="en-GB"/>
        </w:rPr>
        <w:t xml:space="preserve"> </w:t>
      </w:r>
      <w:r w:rsidR="00612F04">
        <w:rPr>
          <w:lang w:val="en-GB"/>
        </w:rPr>
        <w:fldChar w:fldCharType="begin">
          <w:fldData xml:space="preserve">PEVuZE5vdGU+PENpdGU+PEF1dGhvcj5XZWJzdGVyPC9BdXRob3I+PFllYXI+MjAxMTwvWWVhcj48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</w:fldData>
        </w:fldChar>
      </w:r>
      <w:r w:rsidR="007E2FCB">
        <w:rPr>
          <w:lang w:val="en-GB"/>
        </w:rPr>
        <w:instrText xml:space="preserve"> ADDIN EN.CITE </w:instrText>
      </w:r>
      <w:r w:rsidR="007E2FCB">
        <w:rPr>
          <w:lang w:val="en-GB"/>
        </w:rPr>
        <w:fldChar w:fldCharType="begin">
          <w:fldData xml:space="preserve">PEVuZE5vdGU+PENpdGU+PEF1dGhvcj5XZWJzdGVyPC9BdXRob3I+PFllYXI+MjAxMTwvWWVhcj48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</w:fldData>
        </w:fldChar>
      </w:r>
      <w:r w:rsidR="007E2FCB">
        <w:rPr>
          <w:lang w:val="en-GB"/>
        </w:rPr>
        <w:instrText xml:space="preserve"> ADDIN EN.CITE.DATA </w:instrText>
      </w:r>
      <w:r w:rsidR="007E2FCB">
        <w:rPr>
          <w:lang w:val="en-GB"/>
        </w:rPr>
      </w:r>
      <w:r w:rsidR="007E2FCB">
        <w:rPr>
          <w:lang w:val="en-GB"/>
        </w:rPr>
        <w:fldChar w:fldCharType="end"/>
      </w:r>
      <w:r w:rsidR="00612F04">
        <w:rPr>
          <w:lang w:val="en-GB"/>
        </w:rPr>
      </w:r>
      <w:r w:rsidR="00612F04">
        <w:rPr>
          <w:lang w:val="en-GB"/>
        </w:rPr>
        <w:fldChar w:fldCharType="separate"/>
      </w:r>
      <w:r w:rsidR="007E2FCB">
        <w:rPr>
          <w:noProof/>
          <w:lang w:val="en-GB"/>
        </w:rPr>
        <w:t>(</w:t>
      </w:r>
      <w:hyperlink w:anchor="_ENREF_46" w:tooltip="Webster, 2011 #500" w:history="1">
        <w:r w:rsidR="000600F6" w:rsidRPr="007E2FCB">
          <w:rPr>
            <w:i/>
            <w:noProof/>
            <w:lang w:val="en-GB"/>
          </w:rPr>
          <w:t>46-48</w:t>
        </w:r>
      </w:hyperlink>
      <w:r w:rsidR="007E2FCB">
        <w:rPr>
          <w:noProof/>
          <w:lang w:val="en-GB"/>
        </w:rPr>
        <w:t>)</w:t>
      </w:r>
      <w:r w:rsidR="00612F04">
        <w:rPr>
          <w:lang w:val="en-GB"/>
        </w:rPr>
        <w:fldChar w:fldCharType="end"/>
      </w:r>
      <w:r w:rsidR="00467330">
        <w:fldChar w:fldCharType="begin"/>
      </w:r>
      <w:r w:rsidR="00467330" w:rsidRPr="00EC125B">
        <w:rPr>
          <w:lang w:val="en-US"/>
          <w:rPrChange w:id="19" w:author="Microsoft Office User" w:date="2018-09-06T10:03:00Z">
            <w:rPr/>
          </w:rPrChange>
        </w:rPr>
        <w:instrText xml:space="preserve"> HYPERLINK \l "_ENREF_47" \o "Adachi, 2015 #501" </w:instrText>
      </w:r>
      <w:r w:rsidR="00467330">
        <w:fldChar w:fldCharType="separate"/>
      </w:r>
      <w:r w:rsidR="00467330">
        <w:fldChar w:fldCharType="end"/>
      </w:r>
      <w:r w:rsidR="00467330">
        <w:fldChar w:fldCharType="begin"/>
      </w:r>
      <w:r w:rsidR="00467330" w:rsidRPr="00EC125B">
        <w:rPr>
          <w:lang w:val="en-US"/>
          <w:rPrChange w:id="20" w:author="Microsoft Office User" w:date="2018-09-06T10:03:00Z">
            <w:rPr/>
          </w:rPrChange>
        </w:rPr>
        <w:instrText xml:space="preserve"> HYPERLINK \l "_ENREF_48" \o "Okumura, 2014 #502" </w:instrText>
      </w:r>
      <w:r w:rsidR="00467330">
        <w:fldChar w:fldCharType="separate"/>
      </w:r>
      <w:r w:rsidR="00467330">
        <w:fldChar w:fldCharType="end"/>
      </w:r>
      <w:r w:rsidR="007855C1" w:rsidRPr="008A2D59">
        <w:rPr>
          <w:lang w:val="en-GB"/>
        </w:rPr>
        <w:t xml:space="preserve"> rather than a</w:t>
      </w:r>
      <w:r w:rsidR="00741677" w:rsidRPr="008A2D59">
        <w:rPr>
          <w:lang w:val="en-GB"/>
        </w:rPr>
        <w:t>n</w:t>
      </w:r>
      <w:r w:rsidR="007855C1" w:rsidRPr="008A2D59">
        <w:rPr>
          <w:lang w:val="en-GB"/>
        </w:rPr>
        <w:t xml:space="preserve"> intrinsic</w:t>
      </w:r>
      <w:r w:rsidR="00741677" w:rsidRPr="008A2D59">
        <w:rPr>
          <w:lang w:val="en-GB"/>
        </w:rPr>
        <w:t xml:space="preserve"> consequence of</w:t>
      </w:r>
      <w:r w:rsidR="007855C1" w:rsidRPr="008A2D59">
        <w:rPr>
          <w:lang w:val="en-GB"/>
        </w:rPr>
        <w:t xml:space="preserve"> </w:t>
      </w:r>
      <w:r w:rsidR="009941E4" w:rsidRPr="008A2D59">
        <w:rPr>
          <w:lang w:val="en-GB"/>
        </w:rPr>
        <w:t xml:space="preserve">the </w:t>
      </w:r>
      <w:r w:rsidR="00741677" w:rsidRPr="008A2D59">
        <w:rPr>
          <w:lang w:val="en-GB"/>
        </w:rPr>
        <w:t>replication</w:t>
      </w:r>
      <w:r w:rsidR="007855C1" w:rsidRPr="008A2D59">
        <w:rPr>
          <w:lang w:val="en-GB"/>
        </w:rPr>
        <w:t xml:space="preserve"> process</w:t>
      </w:r>
      <w:r w:rsidR="00D13AF5" w:rsidRPr="008A2D59">
        <w:rPr>
          <w:lang w:val="en-GB"/>
        </w:rPr>
        <w:t xml:space="preserve">. </w:t>
      </w:r>
      <w:r w:rsidR="00414D81" w:rsidRPr="008A2D59">
        <w:rPr>
          <w:lang w:val="en-GB"/>
        </w:rPr>
        <w:t xml:space="preserve">To distinguish between these two </w:t>
      </w:r>
      <w:r w:rsidR="00214C5E" w:rsidRPr="008A2D59">
        <w:rPr>
          <w:lang w:val="en-GB"/>
        </w:rPr>
        <w:t>possibilities</w:t>
      </w:r>
      <w:r w:rsidR="009941E4" w:rsidRPr="008A2D59">
        <w:rPr>
          <w:lang w:val="en-GB"/>
        </w:rPr>
        <w:t>, undiluted 127S seeds (</w:t>
      </w:r>
      <w:r w:rsidR="006B7862">
        <w:rPr>
          <w:lang w:val="en-GB"/>
        </w:rPr>
        <w:t xml:space="preserve">i.e. </w:t>
      </w:r>
      <w:r w:rsidR="003A66B1" w:rsidRPr="008A2D59">
        <w:rPr>
          <w:lang w:val="en-GB"/>
        </w:rPr>
        <w:t>20</w:t>
      </w:r>
      <w:r w:rsidR="00F94A32" w:rsidRPr="008A2D59">
        <w:rPr>
          <w:lang w:val="en-GB"/>
        </w:rPr>
        <w:t>% brain homogenate</w:t>
      </w:r>
      <w:r w:rsidR="001D207A" w:rsidRPr="008A2D59">
        <w:rPr>
          <w:lang w:val="en-GB"/>
        </w:rPr>
        <w:t>)</w:t>
      </w:r>
      <w:r w:rsidR="00F94A32" w:rsidRPr="008A2D59">
        <w:rPr>
          <w:lang w:val="en-GB"/>
        </w:rPr>
        <w:t xml:space="preserve"> </w:t>
      </w:r>
      <w:r w:rsidR="009941E4" w:rsidRPr="008A2D59">
        <w:rPr>
          <w:lang w:val="en-GB"/>
        </w:rPr>
        <w:t>were</w:t>
      </w:r>
      <w:r w:rsidR="00E50797" w:rsidRPr="008A2D59">
        <w:rPr>
          <w:lang w:val="en-GB"/>
        </w:rPr>
        <w:t xml:space="preserve"> incubated</w:t>
      </w:r>
      <w:r w:rsidR="009941E4" w:rsidRPr="008A2D59">
        <w:rPr>
          <w:lang w:val="en-GB"/>
        </w:rPr>
        <w:t xml:space="preserve"> and sonicated </w:t>
      </w:r>
      <w:r w:rsidR="00E50797" w:rsidRPr="008A2D59">
        <w:rPr>
          <w:lang w:val="en-GB"/>
        </w:rPr>
        <w:t xml:space="preserve">in </w:t>
      </w:r>
      <w:r w:rsidR="00D40F6D" w:rsidRPr="008A2D59">
        <w:rPr>
          <w:lang w:val="en-GB"/>
        </w:rPr>
        <w:t>identic</w:t>
      </w:r>
      <w:r w:rsidR="009941E4" w:rsidRPr="008A2D59">
        <w:rPr>
          <w:lang w:val="en-GB"/>
        </w:rPr>
        <w:t>al</w:t>
      </w:r>
      <w:r w:rsidR="001D207A" w:rsidRPr="008A2D59">
        <w:rPr>
          <w:lang w:val="en-GB"/>
        </w:rPr>
        <w:t xml:space="preserve"> </w:t>
      </w:r>
      <w:r w:rsidR="00513C34" w:rsidRPr="008A2D59">
        <w:rPr>
          <w:lang w:val="en-GB"/>
        </w:rPr>
        <w:t>mb</w:t>
      </w:r>
      <w:r w:rsidR="00513C34">
        <w:rPr>
          <w:lang w:val="en-GB"/>
        </w:rPr>
        <w:t>-</w:t>
      </w:r>
      <w:r w:rsidR="00513C34" w:rsidRPr="008A2D59">
        <w:rPr>
          <w:lang w:val="en-GB"/>
        </w:rPr>
        <w:t>PMCA-</w:t>
      </w:r>
      <w:r w:rsidR="001D207A" w:rsidRPr="008A2D59">
        <w:rPr>
          <w:lang w:val="en-GB"/>
        </w:rPr>
        <w:t>condition</w:t>
      </w:r>
      <w:r w:rsidR="009941E4" w:rsidRPr="008A2D59">
        <w:rPr>
          <w:lang w:val="en-GB"/>
        </w:rPr>
        <w:t xml:space="preserve">s </w:t>
      </w:r>
      <w:r w:rsidR="00513C34">
        <w:rPr>
          <w:lang w:val="en-GB"/>
        </w:rPr>
        <w:t>but</w:t>
      </w:r>
      <w:r w:rsidR="009275A1">
        <w:rPr>
          <w:lang w:val="en-GB"/>
        </w:rPr>
        <w:t xml:space="preserve"> </w:t>
      </w:r>
      <w:r w:rsidR="00513C34">
        <w:rPr>
          <w:lang w:val="en-GB"/>
        </w:rPr>
        <w:t xml:space="preserve">without </w:t>
      </w:r>
      <w:r w:rsidR="009941E4" w:rsidRPr="008A2D59">
        <w:rPr>
          <w:lang w:val="en-GB"/>
        </w:rPr>
        <w:t>PrP</w:t>
      </w:r>
      <w:r w:rsidR="009941E4" w:rsidRPr="008A2D59">
        <w:rPr>
          <w:vertAlign w:val="superscript"/>
          <w:lang w:val="en-GB"/>
        </w:rPr>
        <w:t>C</w:t>
      </w:r>
      <w:r w:rsidR="009941E4" w:rsidRPr="008A2D59">
        <w:rPr>
          <w:lang w:val="en-GB"/>
        </w:rPr>
        <w:t xml:space="preserve"> substrate</w:t>
      </w:r>
      <w:r w:rsidR="009275A1">
        <w:rPr>
          <w:lang w:val="en-GB"/>
        </w:rPr>
        <w:t xml:space="preserve"> (</w:t>
      </w:r>
      <w:r w:rsidR="000A3359">
        <w:rPr>
          <w:lang w:val="en-GB"/>
        </w:rPr>
        <w:t xml:space="preserve">i.e. </w:t>
      </w:r>
      <w:r w:rsidR="009275A1">
        <w:rPr>
          <w:lang w:val="en-GB"/>
        </w:rPr>
        <w:t>in PrP</w:t>
      </w:r>
      <w:r w:rsidR="009275A1" w:rsidRPr="000A3359">
        <w:rPr>
          <w:vertAlign w:val="superscript"/>
          <w:lang w:val="en-GB"/>
        </w:rPr>
        <w:t>0/0</w:t>
      </w:r>
      <w:r w:rsidR="009275A1">
        <w:rPr>
          <w:lang w:val="en-GB"/>
        </w:rPr>
        <w:t xml:space="preserve"> brain lysate)</w:t>
      </w:r>
      <w:r w:rsidR="007E2FCB">
        <w:rPr>
          <w:lang w:val="en-GB"/>
        </w:rPr>
        <w:t xml:space="preserve">. As shown in </w:t>
      </w:r>
      <w:r w:rsidR="001D207A" w:rsidRPr="008A2D59">
        <w:rPr>
          <w:lang w:val="en-GB"/>
        </w:rPr>
        <w:t>Figure 1E</w:t>
      </w:r>
      <w:r w:rsidR="004765A4" w:rsidRPr="008A2D59">
        <w:rPr>
          <w:lang w:val="en-GB"/>
        </w:rPr>
        <w:t>,</w:t>
      </w:r>
      <w:r w:rsidR="001D207A" w:rsidRPr="008A2D59">
        <w:rPr>
          <w:lang w:val="en-GB"/>
        </w:rPr>
        <w:t xml:space="preserve"> </w:t>
      </w:r>
      <w:r w:rsidR="00586D64" w:rsidRPr="008A2D59">
        <w:rPr>
          <w:lang w:val="en-GB"/>
        </w:rPr>
        <w:t xml:space="preserve">the </w:t>
      </w:r>
      <w:r w:rsidR="001D207A" w:rsidRPr="008A2D59">
        <w:rPr>
          <w:lang w:val="en-GB"/>
        </w:rPr>
        <w:t>size distribution</w:t>
      </w:r>
      <w:r w:rsidR="00085560" w:rsidRPr="008A2D59">
        <w:rPr>
          <w:lang w:val="en-GB"/>
        </w:rPr>
        <w:t xml:space="preserve"> analysis</w:t>
      </w:r>
      <w:r w:rsidR="001D207A" w:rsidRPr="008A2D59">
        <w:rPr>
          <w:lang w:val="en-GB"/>
        </w:rPr>
        <w:t xml:space="preserve"> </w:t>
      </w:r>
      <w:r w:rsidR="005B7456" w:rsidRPr="008A2D59">
        <w:rPr>
          <w:lang w:val="en-GB"/>
        </w:rPr>
        <w:t xml:space="preserve">of the sonicated </w:t>
      </w:r>
      <w:r w:rsidR="002B493A">
        <w:rPr>
          <w:lang w:val="en-GB"/>
        </w:rPr>
        <w:t>127S seeds in PrP</w:t>
      </w:r>
      <w:r w:rsidR="002B493A" w:rsidRPr="00D80205">
        <w:rPr>
          <w:vertAlign w:val="superscript"/>
          <w:lang w:val="en-GB"/>
        </w:rPr>
        <w:t xml:space="preserve">0/0 </w:t>
      </w:r>
      <w:r w:rsidR="002B493A">
        <w:rPr>
          <w:lang w:val="en-GB"/>
        </w:rPr>
        <w:t xml:space="preserve">substrate </w:t>
      </w:r>
      <w:r w:rsidR="005B7456" w:rsidRPr="008A2D59">
        <w:rPr>
          <w:lang w:val="en-GB"/>
        </w:rPr>
        <w:t>reveal</w:t>
      </w:r>
      <w:r w:rsidR="007E2FCB">
        <w:rPr>
          <w:lang w:val="en-GB"/>
        </w:rPr>
        <w:t>ed</w:t>
      </w:r>
      <w:r w:rsidR="005B7456" w:rsidRPr="008A2D59">
        <w:rPr>
          <w:lang w:val="en-GB"/>
        </w:rPr>
        <w:t xml:space="preserve"> </w:t>
      </w:r>
      <w:r w:rsidR="007E2FCB">
        <w:rPr>
          <w:lang w:val="en-GB"/>
        </w:rPr>
        <w:t xml:space="preserve">mostly </w:t>
      </w:r>
      <w:r w:rsidR="005B7456" w:rsidRPr="008A2D59">
        <w:rPr>
          <w:lang w:val="en-GB"/>
        </w:rPr>
        <w:t xml:space="preserve">the </w:t>
      </w:r>
      <w:r w:rsidR="009941E4" w:rsidRPr="008A2D59">
        <w:rPr>
          <w:lang w:val="en-GB"/>
        </w:rPr>
        <w:t xml:space="preserve">presence </w:t>
      </w:r>
      <w:r w:rsidR="005B7456" w:rsidRPr="008A2D59">
        <w:rPr>
          <w:lang w:val="en-GB"/>
        </w:rPr>
        <w:t xml:space="preserve">of </w:t>
      </w:r>
      <w:r w:rsidR="007E2FCB">
        <w:rPr>
          <w:lang w:val="en-GB"/>
        </w:rPr>
        <w:t xml:space="preserve">larger-sized </w:t>
      </w:r>
      <w:r w:rsidR="005B7456" w:rsidRPr="008A2D59">
        <w:rPr>
          <w:lang w:val="en-GB"/>
        </w:rPr>
        <w:t>assemblies</w:t>
      </w:r>
      <w:r w:rsidR="002B493A">
        <w:rPr>
          <w:lang w:val="en-GB"/>
        </w:rPr>
        <w:t>,</w:t>
      </w:r>
      <w:r w:rsidR="005B7456" w:rsidRPr="008A2D59">
        <w:rPr>
          <w:lang w:val="en-GB"/>
        </w:rPr>
        <w:t xml:space="preserve"> as observed </w:t>
      </w:r>
      <w:r w:rsidR="00D80205">
        <w:rPr>
          <w:lang w:val="en-GB"/>
        </w:rPr>
        <w:t xml:space="preserve">upon </w:t>
      </w:r>
      <w:r w:rsidR="007E2FCB">
        <w:rPr>
          <w:lang w:val="en-GB"/>
        </w:rPr>
        <w:t>solubiliz</w:t>
      </w:r>
      <w:r w:rsidR="00D80205">
        <w:rPr>
          <w:lang w:val="en-GB"/>
        </w:rPr>
        <w:t xml:space="preserve">ation </w:t>
      </w:r>
      <w:r w:rsidR="007E2FCB">
        <w:rPr>
          <w:lang w:val="en-GB"/>
        </w:rPr>
        <w:t xml:space="preserve">at 37°C </w:t>
      </w:r>
      <w:r w:rsidR="007E2FCB">
        <w:rPr>
          <w:lang w:val="en-GB"/>
        </w:rPr>
        <w:fldChar w:fldCharType="begin"/>
      </w:r>
      <w:r w:rsidR="007E2FCB">
        <w:rPr>
          <w:lang w:val="en-GB"/>
        </w:rPr>
        <w:instrText xml:space="preserve"> ADDIN EN.CITE &lt;EndNote&gt;&lt;Cite&gt;&lt;Author&gt;Laferriere&lt;/Author&gt;&lt;Year&gt;2013&lt;/Year&gt;&lt;RecNum&gt;4&lt;/RecNum&gt;&lt;DisplayText&gt;(&lt;style face="italic"&gt;20&lt;/style&gt;)&lt;/DisplayText&gt;&lt;record&gt;&lt;rec-number&gt;4&lt;/rec-number&gt;&lt;foreign-keys&gt;&lt;key app="EN" db-id="5zdsfz0smsxed6erdv2xeff0f2x5eavzw05v" timestamp="1480601946"&gt;4&lt;/key&gt;&lt;/foreign-keys&gt;&lt;ref-type name="Journal Article"&gt;17&lt;/ref-type&gt;&lt;contributors&gt;&lt;authors&gt;&lt;author&gt;Laferriere, F.&lt;/author&gt;&lt;author&gt;Tixador, P.&lt;/author&gt;&lt;author&gt;Moudjou, M.&lt;/author&gt;&lt;author&gt;Chapuis, J.&lt;/author&gt;&lt;author&gt;Sibille, P.&lt;/author&gt;&lt;author&gt;Herzog, L.&lt;/author&gt;&lt;author&gt;Reine, F.&lt;/author&gt;&lt;author&gt;Jaumain, E.&lt;/author&gt;&lt;author&gt;Laude, H.&lt;/author&gt;&lt;author&gt;Rezaei, H.&lt;/author&gt;&lt;author&gt;Beringue, V.&lt;/author&gt;&lt;/authors&gt;&lt;/contributors&gt;&lt;auth-address&gt;INRA (Institut National de la Recherche Agronomique), UR892, Virologie Immunologie Moleculaires, Jouy-en-Josas, France.&lt;/auth-address&gt;&lt;titles&gt;&lt;title&gt;Quaternary structure of pathological prion protein as a determining factor of strain-specific prion replication dynamics&lt;/title&gt;&lt;secondary-title&gt;PLoS Pathog&lt;/secondary-title&gt;&lt;/titles&gt;&lt;periodical&gt;&lt;full-title&gt;PLoS Pathog&lt;/full-title&gt;&lt;/periodical&gt;&lt;pages&gt;e1003702&lt;/pages&gt;&lt;volume&gt;9&lt;/volume&gt;&lt;number&gt;10&lt;/number&gt;&lt;edition&gt;2013/10/17&lt;/edition&gt;&lt;dates&gt;&lt;year&gt;2013&lt;/year&gt;&lt;pub-dates&gt;&lt;date&gt;Oct&lt;/date&gt;&lt;/pub-dates&gt;&lt;/dates&gt;&lt;isbn&gt;1553-7374 (Electronic)&amp;#xD;1553-7366 (Linking)&lt;/isbn&gt;&lt;accession-num&gt;24130496&lt;/accession-num&gt;&lt;urls&gt;&lt;related-urls&gt;&lt;url&gt;http://www.ncbi.nlm.nih.gov/entrez/query.fcgi?cmd=Retrieve&amp;amp;db=PubMed&amp;amp;dopt=Citation&amp;amp;list_uids=24130496&lt;/url&gt;&lt;/related-urls&gt;&lt;/urls&gt;&lt;custom2&gt;3795044&lt;/custom2&gt;&lt;electronic-resource-num&gt;10.1371/journal.ppat.1003702&amp;#xD;PPATHOGENS-D-13-00529 [pii]&lt;/electronic-resource-num&gt;&lt;research-notes&gt;SIT&lt;/research-notes&gt;&lt;language&gt;eng&lt;/language&gt;&lt;/record&gt;&lt;/Cite&gt;&lt;/EndNote&gt;</w:instrText>
      </w:r>
      <w:r w:rsidR="007E2FCB">
        <w:rPr>
          <w:lang w:val="en-GB"/>
        </w:rPr>
        <w:fldChar w:fldCharType="separate"/>
      </w:r>
      <w:r w:rsidR="007E2FCB">
        <w:rPr>
          <w:noProof/>
          <w:lang w:val="en-GB"/>
        </w:rPr>
        <w:t>(</w:t>
      </w:r>
      <w:hyperlink w:anchor="_ENREF_20" w:tooltip="Laferriere, 2013 #4" w:history="1">
        <w:r w:rsidR="000600F6" w:rsidRPr="007E2FCB">
          <w:rPr>
            <w:i/>
            <w:noProof/>
            <w:lang w:val="en-GB"/>
          </w:rPr>
          <w:t>20</w:t>
        </w:r>
      </w:hyperlink>
      <w:r w:rsidR="007E2FCB">
        <w:rPr>
          <w:noProof/>
          <w:lang w:val="en-GB"/>
        </w:rPr>
        <w:t>)</w:t>
      </w:r>
      <w:r w:rsidR="007E2FCB">
        <w:rPr>
          <w:lang w:val="en-GB"/>
        </w:rPr>
        <w:fldChar w:fldCharType="end"/>
      </w:r>
      <w:r w:rsidR="007E2FCB">
        <w:rPr>
          <w:lang w:val="en-GB"/>
        </w:rPr>
        <w:t xml:space="preserve">, </w:t>
      </w:r>
      <w:r w:rsidR="00AF4CFA" w:rsidRPr="008A2D59">
        <w:rPr>
          <w:lang w:val="en-GB"/>
        </w:rPr>
        <w:t xml:space="preserve">thus </w:t>
      </w:r>
      <w:r w:rsidR="009941E4" w:rsidRPr="008A2D59">
        <w:rPr>
          <w:lang w:val="en-GB"/>
        </w:rPr>
        <w:t xml:space="preserve">ruling out </w:t>
      </w:r>
      <w:r w:rsidR="00D80205">
        <w:rPr>
          <w:lang w:val="en-GB"/>
        </w:rPr>
        <w:t xml:space="preserve">the </w:t>
      </w:r>
      <w:r w:rsidR="009941E4" w:rsidRPr="008A2D59">
        <w:rPr>
          <w:lang w:val="en-GB"/>
        </w:rPr>
        <w:t xml:space="preserve">PMCA conditions </w:t>
      </w:r>
      <w:r w:rsidR="00D80205">
        <w:rPr>
          <w:lang w:val="en-GB"/>
        </w:rPr>
        <w:t xml:space="preserve">being mostly </w:t>
      </w:r>
      <w:r w:rsidR="007E2FCB">
        <w:rPr>
          <w:lang w:val="en-GB"/>
        </w:rPr>
        <w:t>at</w:t>
      </w:r>
      <w:r w:rsidR="007E2FCB" w:rsidRPr="008A2D59">
        <w:rPr>
          <w:lang w:val="en-GB"/>
        </w:rPr>
        <w:t xml:space="preserve"> </w:t>
      </w:r>
      <w:r w:rsidR="00AF4CFA" w:rsidRPr="008A2D59">
        <w:rPr>
          <w:lang w:val="en-GB"/>
        </w:rPr>
        <w:t>the origin of small size assemblies</w:t>
      </w:r>
      <w:r w:rsidR="007E2FCB">
        <w:rPr>
          <w:lang w:val="en-GB"/>
        </w:rPr>
        <w:t xml:space="preserve"> </w:t>
      </w:r>
      <w:r w:rsidR="007E2FCB" w:rsidRPr="008A2D59">
        <w:rPr>
          <w:lang w:val="en-GB"/>
        </w:rPr>
        <w:t>during mb-PMCA with PrP</w:t>
      </w:r>
      <w:r w:rsidR="007E2FCB" w:rsidRPr="008A2D59">
        <w:rPr>
          <w:vertAlign w:val="superscript"/>
          <w:lang w:val="en-GB"/>
        </w:rPr>
        <w:t>C</w:t>
      </w:r>
      <w:r w:rsidR="007E2FCB" w:rsidRPr="008A2D59">
        <w:rPr>
          <w:lang w:val="en-GB"/>
        </w:rPr>
        <w:t xml:space="preserve"> substrate</w:t>
      </w:r>
      <w:r w:rsidR="007E2FCB">
        <w:rPr>
          <w:lang w:val="en-GB"/>
        </w:rPr>
        <w:t>.</w:t>
      </w:r>
    </w:p>
    <w:p w14:paraId="09C06FAE" w14:textId="77777777" w:rsidR="000C3538" w:rsidRPr="008A2D59" w:rsidRDefault="0099231C" w:rsidP="00CC4D75">
      <w:pPr>
        <w:spacing w:before="240" w:line="480" w:lineRule="auto"/>
        <w:jc w:val="both"/>
        <w:rPr>
          <w:lang w:val="en-GB"/>
        </w:rPr>
      </w:pPr>
      <w:r w:rsidRPr="008A2D59">
        <w:rPr>
          <w:lang w:val="en-GB"/>
        </w:rPr>
        <w:t>Altogether</w:t>
      </w:r>
      <w:r w:rsidR="0038323D">
        <w:rPr>
          <w:lang w:val="en-GB"/>
        </w:rPr>
        <w:t>,</w:t>
      </w:r>
      <w:r w:rsidRPr="008A2D59">
        <w:rPr>
          <w:lang w:val="en-GB"/>
        </w:rPr>
        <w:t xml:space="preserve"> these observation</w:t>
      </w:r>
      <w:r w:rsidR="00903B2A" w:rsidRPr="008A2D59">
        <w:rPr>
          <w:lang w:val="en-GB"/>
        </w:rPr>
        <w:t>s suggest</w:t>
      </w:r>
      <w:r w:rsidRPr="008A2D59">
        <w:rPr>
          <w:lang w:val="en-GB"/>
        </w:rPr>
        <w:t xml:space="preserve"> that</w:t>
      </w:r>
      <w:r w:rsidR="00F07E56" w:rsidRPr="008A2D59">
        <w:rPr>
          <w:lang w:val="en-GB"/>
        </w:rPr>
        <w:t xml:space="preserve"> </w:t>
      </w:r>
      <w:r w:rsidR="00F07E56" w:rsidRPr="008A2D59">
        <w:rPr>
          <w:i/>
          <w:lang w:val="en-GB"/>
        </w:rPr>
        <w:t>in vivo</w:t>
      </w:r>
      <w:r w:rsidR="00CC4D75" w:rsidRPr="008A2D59">
        <w:rPr>
          <w:lang w:val="en-GB"/>
        </w:rPr>
        <w:t xml:space="preserve"> </w:t>
      </w:r>
      <w:r w:rsidRPr="008A2D59">
        <w:rPr>
          <w:lang w:val="en-GB"/>
        </w:rPr>
        <w:t xml:space="preserve">the early phase of replication </w:t>
      </w:r>
      <w:r w:rsidR="000B1685" w:rsidRPr="008A2D59">
        <w:rPr>
          <w:lang w:val="en-GB"/>
        </w:rPr>
        <w:t xml:space="preserve">for 127S, 139A and vCJD </w:t>
      </w:r>
      <w:r w:rsidR="00BB39DA" w:rsidRPr="008A2D59">
        <w:rPr>
          <w:lang w:val="en-GB"/>
        </w:rPr>
        <w:t xml:space="preserve">prion </w:t>
      </w:r>
      <w:r w:rsidR="000B1685" w:rsidRPr="008A2D59">
        <w:rPr>
          <w:lang w:val="en-GB"/>
        </w:rPr>
        <w:t xml:space="preserve">strains </w:t>
      </w:r>
      <w:r w:rsidR="00903B2A" w:rsidRPr="008A2D59">
        <w:rPr>
          <w:lang w:val="en-GB"/>
        </w:rPr>
        <w:t>generate</w:t>
      </w:r>
      <w:r w:rsidR="00147270" w:rsidRPr="008A2D59">
        <w:rPr>
          <w:lang w:val="en-GB"/>
        </w:rPr>
        <w:t xml:space="preserve"> mainly</w:t>
      </w:r>
      <w:r w:rsidR="000B1685" w:rsidRPr="008A2D59">
        <w:rPr>
          <w:lang w:val="en-GB"/>
        </w:rPr>
        <w:t xml:space="preserve"> </w:t>
      </w:r>
      <w:r w:rsidRPr="008A2D59">
        <w:rPr>
          <w:lang w:val="en-GB"/>
        </w:rPr>
        <w:t>small</w:t>
      </w:r>
      <w:r w:rsidR="006C1882">
        <w:rPr>
          <w:lang w:val="en-GB"/>
        </w:rPr>
        <w:t>-</w:t>
      </w:r>
      <w:r w:rsidRPr="008A2D59">
        <w:rPr>
          <w:lang w:val="en-GB"/>
        </w:rPr>
        <w:t>size</w:t>
      </w:r>
      <w:r w:rsidR="006C1882">
        <w:rPr>
          <w:lang w:val="en-GB"/>
        </w:rPr>
        <w:t>d</w:t>
      </w:r>
      <w:r w:rsidRPr="008A2D59">
        <w:rPr>
          <w:lang w:val="en-GB"/>
        </w:rPr>
        <w:t xml:space="preserve"> assem</w:t>
      </w:r>
      <w:r w:rsidR="00903B2A" w:rsidRPr="008A2D59">
        <w:rPr>
          <w:lang w:val="en-GB"/>
        </w:rPr>
        <w:t>blies</w:t>
      </w:r>
      <w:r w:rsidR="00A9483D" w:rsidRPr="008A2D59">
        <w:rPr>
          <w:lang w:val="en-GB"/>
        </w:rPr>
        <w:t xml:space="preserve">. </w:t>
      </w:r>
      <w:r w:rsidR="00851275" w:rsidRPr="008A2D59">
        <w:rPr>
          <w:lang w:val="en-GB"/>
        </w:rPr>
        <w:t>The mb-</w:t>
      </w:r>
      <w:r w:rsidR="001D3F0C" w:rsidRPr="008A2D59">
        <w:rPr>
          <w:lang w:val="en-GB"/>
        </w:rPr>
        <w:t>PMCA amplification method leads</w:t>
      </w:r>
      <w:r w:rsidR="00865A48" w:rsidRPr="008A2D59">
        <w:rPr>
          <w:lang w:val="en-GB"/>
        </w:rPr>
        <w:t xml:space="preserve"> to </w:t>
      </w:r>
      <w:r w:rsidR="000D3035" w:rsidRPr="008A2D59">
        <w:rPr>
          <w:lang w:val="en-GB"/>
        </w:rPr>
        <w:t xml:space="preserve">the </w:t>
      </w:r>
      <w:r w:rsidR="00865A48" w:rsidRPr="008A2D59">
        <w:rPr>
          <w:lang w:val="en-GB"/>
        </w:rPr>
        <w:t>generat</w:t>
      </w:r>
      <w:r w:rsidR="00BB39DA" w:rsidRPr="008A2D59">
        <w:rPr>
          <w:lang w:val="en-GB"/>
        </w:rPr>
        <w:t xml:space="preserve">ion of </w:t>
      </w:r>
      <w:r w:rsidR="001D3F0C" w:rsidRPr="008A2D59">
        <w:rPr>
          <w:lang w:val="en-GB"/>
        </w:rPr>
        <w:t>two sets of assemblies with a predominance of small size assemblies</w:t>
      </w:r>
      <w:r w:rsidR="00F831D9" w:rsidRPr="008A2D59">
        <w:rPr>
          <w:lang w:val="en-GB"/>
        </w:rPr>
        <w:t xml:space="preserve"> as </w:t>
      </w:r>
      <w:r w:rsidR="006E7A12" w:rsidRPr="008A2D59">
        <w:rPr>
          <w:lang w:val="en-GB"/>
        </w:rPr>
        <w:t xml:space="preserve">at </w:t>
      </w:r>
      <w:r w:rsidR="004765A4" w:rsidRPr="008A2D59">
        <w:rPr>
          <w:lang w:val="en-GB"/>
        </w:rPr>
        <w:t>early</w:t>
      </w:r>
      <w:r w:rsidR="00B96083" w:rsidRPr="008A2D59">
        <w:rPr>
          <w:lang w:val="en-GB"/>
        </w:rPr>
        <w:t xml:space="preserve"> stage of </w:t>
      </w:r>
      <w:r w:rsidR="004765A4" w:rsidRPr="008A2D59">
        <w:rPr>
          <w:lang w:val="en-GB"/>
        </w:rPr>
        <w:t xml:space="preserve">the </w:t>
      </w:r>
      <w:r w:rsidR="004765A4" w:rsidRPr="008A2D59">
        <w:rPr>
          <w:i/>
          <w:lang w:val="en-GB"/>
        </w:rPr>
        <w:t>in</w:t>
      </w:r>
      <w:r w:rsidR="00A452F6" w:rsidRPr="008A2D59">
        <w:rPr>
          <w:i/>
          <w:lang w:val="en-GB"/>
        </w:rPr>
        <w:t xml:space="preserve"> vivo</w:t>
      </w:r>
      <w:r w:rsidR="00A452F6" w:rsidRPr="008A2D59">
        <w:rPr>
          <w:lang w:val="en-GB"/>
        </w:rPr>
        <w:t xml:space="preserve"> replication</w:t>
      </w:r>
      <w:r w:rsidR="001D3F0C" w:rsidRPr="008A2D59">
        <w:rPr>
          <w:lang w:val="en-GB"/>
        </w:rPr>
        <w:t>.</w:t>
      </w:r>
    </w:p>
    <w:p w14:paraId="36890B4D" w14:textId="77777777" w:rsidR="00375619" w:rsidRPr="008A2D59" w:rsidRDefault="00375619" w:rsidP="00CC4D75">
      <w:pPr>
        <w:spacing w:before="240" w:line="480" w:lineRule="auto"/>
        <w:jc w:val="both"/>
        <w:rPr>
          <w:lang w:val="en-GB"/>
        </w:rPr>
      </w:pPr>
    </w:p>
    <w:p w14:paraId="42835F71" w14:textId="77777777" w:rsidR="00F45810" w:rsidRPr="00EC125B" w:rsidRDefault="002221F0" w:rsidP="002221F0">
      <w:pPr>
        <w:rPr>
          <w:lang w:val="en-US"/>
          <w:rPrChange w:id="21" w:author="Microsoft Office User" w:date="2018-09-06T10:03:00Z">
            <w:rPr/>
          </w:rPrChange>
        </w:rPr>
      </w:pPr>
      <w:r w:rsidRPr="00EC125B">
        <w:rPr>
          <w:lang w:val="en-US"/>
          <w:rPrChange w:id="22" w:author="Microsoft Office User" w:date="2018-09-06T10:03:00Z">
            <w:rPr/>
          </w:rPrChange>
        </w:rPr>
        <w:t xml:space="preserve">The formation of </w:t>
      </w:r>
      <w:r w:rsidR="009941E4" w:rsidRPr="00EC125B">
        <w:rPr>
          <w:lang w:val="en-US"/>
          <w:rPrChange w:id="23" w:author="Microsoft Office User" w:date="2018-09-06T10:03:00Z">
            <w:rPr/>
          </w:rPrChange>
        </w:rPr>
        <w:t>A and B</w:t>
      </w:r>
      <w:r w:rsidR="00ED4BAA" w:rsidRPr="00EC125B">
        <w:rPr>
          <w:lang w:val="en-US"/>
          <w:rPrChange w:id="24" w:author="Microsoft Office User" w:date="2018-09-06T10:03:00Z">
            <w:rPr/>
          </w:rPrChange>
        </w:rPr>
        <w:t xml:space="preserve"> </w:t>
      </w:r>
      <w:r w:rsidRPr="00EC125B">
        <w:rPr>
          <w:lang w:val="en-US"/>
          <w:rPrChange w:id="25" w:author="Microsoft Office User" w:date="2018-09-06T10:03:00Z">
            <w:rPr/>
          </w:rPrChange>
        </w:rPr>
        <w:t>assemblies follows a cooperative process</w:t>
      </w:r>
    </w:p>
    <w:p w14:paraId="44F13D0E" w14:textId="77777777" w:rsidR="00F752BE" w:rsidRPr="008A2D59" w:rsidRDefault="00433070" w:rsidP="003D7B60">
      <w:pPr>
        <w:spacing w:before="240" w:line="480" w:lineRule="auto"/>
        <w:jc w:val="both"/>
        <w:rPr>
          <w:lang w:val="en-GB"/>
        </w:rPr>
      </w:pPr>
      <w:r w:rsidRPr="008A2D59">
        <w:rPr>
          <w:lang w:val="en-GB"/>
        </w:rPr>
        <w:lastRenderedPageBreak/>
        <w:t xml:space="preserve">We next asked whether </w:t>
      </w:r>
      <w:r w:rsidR="00F727E3" w:rsidRPr="008A2D59">
        <w:rPr>
          <w:lang w:val="en-GB"/>
        </w:rPr>
        <w:t>B</w:t>
      </w:r>
      <w:r w:rsidR="00DE1ACF" w:rsidRPr="008A2D59">
        <w:rPr>
          <w:lang w:val="en-GB"/>
        </w:rPr>
        <w:t xml:space="preserve"> </w:t>
      </w:r>
      <w:r w:rsidR="00A31385" w:rsidRPr="008A2D59">
        <w:rPr>
          <w:lang w:val="en-GB"/>
        </w:rPr>
        <w:t>sub</w:t>
      </w:r>
      <w:r w:rsidR="00DE1ACF" w:rsidRPr="008A2D59">
        <w:rPr>
          <w:lang w:val="en-GB"/>
        </w:rPr>
        <w:t>assemblies</w:t>
      </w:r>
      <w:r w:rsidR="00E34190" w:rsidRPr="008A2D59">
        <w:rPr>
          <w:lang w:val="en-GB"/>
        </w:rPr>
        <w:t xml:space="preserve"> result</w:t>
      </w:r>
      <w:r w:rsidR="001056B4">
        <w:rPr>
          <w:lang w:val="en-GB"/>
        </w:rPr>
        <w:t>s</w:t>
      </w:r>
      <w:r w:rsidR="00DE1ACF" w:rsidRPr="008A2D59">
        <w:rPr>
          <w:lang w:val="en-GB"/>
        </w:rPr>
        <w:t xml:space="preserve"> from a simple </w:t>
      </w:r>
      <w:r w:rsidR="00DE1ACF" w:rsidRPr="00154782">
        <w:rPr>
          <w:lang w:val="en-GB"/>
        </w:rPr>
        <w:t xml:space="preserve">condensation of </w:t>
      </w:r>
      <w:r w:rsidRPr="00154782">
        <w:rPr>
          <w:lang w:val="en-GB"/>
        </w:rPr>
        <w:t xml:space="preserve">the </w:t>
      </w:r>
      <w:r w:rsidR="00F727E3" w:rsidRPr="00154782">
        <w:rPr>
          <w:lang w:val="en-GB"/>
        </w:rPr>
        <w:t>A</w:t>
      </w:r>
      <w:r w:rsidR="00E34190" w:rsidRPr="00154782">
        <w:rPr>
          <w:lang w:val="en-GB"/>
        </w:rPr>
        <w:t xml:space="preserve"> </w:t>
      </w:r>
      <w:r w:rsidR="00115DE1" w:rsidRPr="00154782">
        <w:rPr>
          <w:lang w:val="en-GB"/>
        </w:rPr>
        <w:t>subset</w:t>
      </w:r>
      <w:r w:rsidR="00716962">
        <w:rPr>
          <w:lang w:val="en-GB"/>
        </w:rPr>
        <w:t xml:space="preserve"> (Oswald ripening process </w:t>
      </w:r>
      <m:oMath>
        <m:r>
          <w:rPr>
            <w:rFonts w:ascii="Cambria Math" w:hAnsi="Cambria Math"/>
            <w:lang w:val="en-GB"/>
          </w:rPr>
          <m:t>kA⟶B</m:t>
        </m:r>
      </m:oMath>
      <w:r w:rsidR="00716962">
        <w:rPr>
          <w:lang w:val="en-GB"/>
        </w:rPr>
        <w:t xml:space="preserve">, </w:t>
      </w:r>
      <w:r w:rsidR="003A5D77">
        <w:rPr>
          <w:lang w:val="en-GB"/>
        </w:rPr>
        <w:fldChar w:fldCharType="begin"/>
      </w:r>
      <w:r w:rsidR="007E2FCB">
        <w:rPr>
          <w:lang w:val="en-GB"/>
        </w:rPr>
        <w:instrText xml:space="preserve"> ADDIN EN.CITE &lt;EndNote&gt;&lt;Cite&gt;&lt;Author&gt;Zhang&lt;/Author&gt;&lt;Year&gt;2009&lt;/Year&gt;&lt;RecNum&gt;479&lt;/RecNum&gt;&lt;DisplayText&gt;(&lt;style face="italic"&gt;49&lt;/style&gt;)&lt;/DisplayText&gt;&lt;record&gt;&lt;rec-number&gt;479&lt;/rec-number&gt;&lt;foreign-keys&gt;&lt;key app="EN" db-id="5zdsfz0smsxed6erdv2xeff0f2x5eavzw05v" timestamp="1523431455"&gt;479&lt;/key&gt;&lt;/foreign-keys&gt;&lt;ref-type name="Journal Article"&gt;17&lt;/ref-type&gt;&lt;contributors&gt;&lt;authors&gt;&lt;author&gt;Zhang, J.&lt;/author&gt;&lt;author&gt;Muthukumar, M.&lt;/author&gt;&lt;/authors&gt;&lt;/contributors&gt;&lt;auth-address&gt;Department of Polymer Science and Engineering, Materials Research Science and Engineering Center, University of Massachusetts, Amherst, Massachusetts 01003, USA.&lt;/auth-address&gt;&lt;titles&gt;&lt;title&gt;Simulations of nucleation and elongation of amyloid fibrils&lt;/title&gt;&lt;secondary-title&gt;J Chem Phys&lt;/secondary-title&gt;&lt;/titles&gt;&lt;periodical&gt;&lt;full-title&gt;J Chem Phys&lt;/full-title&gt;&lt;/periodical&gt;&lt;pages&gt;035102&lt;/pages&gt;&lt;volume&gt;130&lt;/volume&gt;&lt;number&gt;3&lt;/number&gt;&lt;edition&gt;2009/01/29&lt;/edition&gt;&lt;keywords&gt;&lt;keyword&gt;Adsorption&lt;/keyword&gt;&lt;keyword&gt;Algorithms&lt;/keyword&gt;&lt;keyword&gt;Amyloid/*chemistry&lt;/keyword&gt;&lt;keyword&gt;Biophysics/methods&lt;/keyword&gt;&lt;keyword&gt;Computer Simulation&lt;/keyword&gt;&lt;keyword&gt;Humans&lt;/keyword&gt;&lt;keyword&gt;Kinetics&lt;/keyword&gt;&lt;keyword&gt;Models, Theoretical&lt;/keyword&gt;&lt;keyword&gt;Monte Carlo Method&lt;/keyword&gt;&lt;keyword&gt;Peptides/chemistry&lt;/keyword&gt;&lt;keyword&gt;Solubility&lt;/keyword&gt;&lt;keyword&gt;Temperature&lt;/keyword&gt;&lt;keyword&gt;Time Factors&lt;/keyword&gt;&lt;/keywords&gt;&lt;dates&gt;&lt;year&gt;2009&lt;/year&gt;&lt;pub-dates&gt;&lt;date&gt;Jan 21&lt;/date&gt;&lt;/pub-dates&gt;&lt;/dates&gt;&lt;isbn&gt;1089-7690 (Electronic)&amp;#xD;0021-9606 (Linking)&lt;/isbn&gt;&lt;accession-num&gt;19173542&lt;/accession-num&gt;&lt;urls&gt;&lt;related-urls&gt;&lt;url&gt;https://www.ncbi.nlm.nih.gov/pubmed/19173542&lt;/url&gt;&lt;/related-urls&gt;&lt;/urls&gt;&lt;custom2&gt;PMC2671213&lt;/custom2&gt;&lt;electronic-resource-num&gt;10.1063/1.3050295&lt;/electronic-resource-num&gt;&lt;research-notes&gt;Oswald Ripening corse-grained simulations&lt;/research-notes&gt;&lt;/record&gt;&lt;/Cite&gt;&lt;/EndNote&gt;</w:instrText>
      </w:r>
      <w:r w:rsidR="003A5D77">
        <w:rPr>
          <w:lang w:val="en-GB"/>
        </w:rPr>
        <w:fldChar w:fldCharType="separate"/>
      </w:r>
      <w:r w:rsidR="007E2FCB">
        <w:rPr>
          <w:noProof/>
          <w:lang w:val="en-GB"/>
        </w:rPr>
        <w:t>(</w:t>
      </w:r>
      <w:hyperlink w:anchor="_ENREF_49" w:tooltip="Zhang, 2009 #479" w:history="1">
        <w:r w:rsidR="000600F6" w:rsidRPr="007E2FCB">
          <w:rPr>
            <w:i/>
            <w:noProof/>
            <w:lang w:val="en-GB"/>
          </w:rPr>
          <w:t>49</w:t>
        </w:r>
      </w:hyperlink>
      <w:r w:rsidR="007E2FCB">
        <w:rPr>
          <w:noProof/>
          <w:lang w:val="en-GB"/>
        </w:rPr>
        <w:t>)</w:t>
      </w:r>
      <w:r w:rsidR="003A5D77">
        <w:rPr>
          <w:lang w:val="en-GB"/>
        </w:rPr>
        <w:fldChar w:fldCharType="end"/>
      </w:r>
      <w:r w:rsidR="00716962">
        <w:rPr>
          <w:lang w:val="en-GB"/>
        </w:rPr>
        <w:t>)</w:t>
      </w:r>
      <w:r w:rsidR="001224BB" w:rsidRPr="008A2D59">
        <w:rPr>
          <w:lang w:val="en-GB"/>
        </w:rPr>
        <w:t xml:space="preserve"> or </w:t>
      </w:r>
      <w:r w:rsidR="00DA1A50" w:rsidRPr="008A2D59">
        <w:rPr>
          <w:lang w:val="en-GB"/>
        </w:rPr>
        <w:t>are</w:t>
      </w:r>
      <w:r w:rsidR="001224BB" w:rsidRPr="008A2D59">
        <w:rPr>
          <w:lang w:val="en-GB"/>
        </w:rPr>
        <w:t xml:space="preserve"> generated </w:t>
      </w:r>
      <w:r w:rsidRPr="008A2D59">
        <w:rPr>
          <w:lang w:val="en-GB"/>
        </w:rPr>
        <w:t xml:space="preserve">by </w:t>
      </w:r>
      <w:r w:rsidR="001224BB" w:rsidRPr="008A2D59">
        <w:rPr>
          <w:lang w:val="en-GB"/>
        </w:rPr>
        <w:t>an alternative</w:t>
      </w:r>
      <w:r w:rsidR="005F7624" w:rsidRPr="008A2D59">
        <w:rPr>
          <w:lang w:val="en-GB"/>
        </w:rPr>
        <w:t xml:space="preserve"> </w:t>
      </w:r>
      <w:r w:rsidR="00115DE1" w:rsidRPr="008A2D59">
        <w:rPr>
          <w:lang w:val="en-GB"/>
        </w:rPr>
        <w:t xml:space="preserve">templating </w:t>
      </w:r>
      <w:r w:rsidR="001224BB" w:rsidRPr="008A2D59">
        <w:rPr>
          <w:lang w:val="en-GB"/>
        </w:rPr>
        <w:t>pathway</w:t>
      </w:r>
      <w:r w:rsidRPr="008A2D59">
        <w:rPr>
          <w:lang w:val="en-GB"/>
        </w:rPr>
        <w:t xml:space="preserve">. We </w:t>
      </w:r>
      <w:r w:rsidR="00D94DE5">
        <w:rPr>
          <w:lang w:val="en-GB"/>
        </w:rPr>
        <w:t>first examined</w:t>
      </w:r>
      <w:r w:rsidR="00D94DE5" w:rsidRPr="008A2D59">
        <w:rPr>
          <w:lang w:val="en-GB"/>
        </w:rPr>
        <w:t xml:space="preserve"> </w:t>
      </w:r>
      <w:r w:rsidRPr="008A2D59">
        <w:rPr>
          <w:lang w:val="en-GB"/>
        </w:rPr>
        <w:t xml:space="preserve">the influence of </w:t>
      </w:r>
      <w:r w:rsidR="003A5D77">
        <w:rPr>
          <w:lang w:val="en-GB"/>
        </w:rPr>
        <w:t xml:space="preserve">the </w:t>
      </w:r>
      <w:r w:rsidRPr="008A2D59">
        <w:rPr>
          <w:lang w:val="en-GB"/>
        </w:rPr>
        <w:t xml:space="preserve">amplification rate on the formation of these two species by varying the concentration of the seed used to template the </w:t>
      </w:r>
      <w:r w:rsidR="001224BB" w:rsidRPr="008A2D59">
        <w:rPr>
          <w:lang w:val="en-GB"/>
        </w:rPr>
        <w:t xml:space="preserve">mb-PMCA </w:t>
      </w:r>
      <w:r w:rsidRPr="008A2D59">
        <w:rPr>
          <w:lang w:val="en-GB"/>
        </w:rPr>
        <w:t>reaction. We compared the SV-sedimentograms of the mb-</w:t>
      </w:r>
      <w:r w:rsidRPr="008A2D59">
        <w:rPr>
          <w:color w:val="000000" w:themeColor="text1"/>
          <w:lang w:val="en-GB"/>
        </w:rPr>
        <w:t xml:space="preserve">PMCA products </w:t>
      </w:r>
      <w:r w:rsidRPr="008A2D59">
        <w:rPr>
          <w:lang w:val="en-GB"/>
        </w:rPr>
        <w:t>seeded with 10</w:t>
      </w:r>
      <w:r w:rsidRPr="008A2D59">
        <w:rPr>
          <w:vertAlign w:val="superscript"/>
          <w:lang w:val="en-GB"/>
        </w:rPr>
        <w:t>-3</w:t>
      </w:r>
      <w:r w:rsidRPr="008A2D59">
        <w:rPr>
          <w:lang w:val="en-GB"/>
        </w:rPr>
        <w:t xml:space="preserve"> to 10</w:t>
      </w:r>
      <w:r w:rsidRPr="008A2D59">
        <w:rPr>
          <w:vertAlign w:val="superscript"/>
          <w:lang w:val="en-GB"/>
        </w:rPr>
        <w:t>-10</w:t>
      </w:r>
      <w:r w:rsidRPr="008A2D59">
        <w:rPr>
          <w:lang w:val="en-GB"/>
        </w:rPr>
        <w:t xml:space="preserve"> diluted 127S brain homogenate.</w:t>
      </w:r>
      <w:r w:rsidR="00703EF4" w:rsidRPr="008A2D59">
        <w:rPr>
          <w:lang w:val="en-GB"/>
        </w:rPr>
        <w:t xml:space="preserve"> As</w:t>
      </w:r>
      <w:r w:rsidR="00D749BF" w:rsidRPr="008A2D59">
        <w:rPr>
          <w:lang w:val="en-GB"/>
        </w:rPr>
        <w:t xml:space="preserve"> shown</w:t>
      </w:r>
      <w:r w:rsidR="00C54344" w:rsidRPr="008A2D59">
        <w:rPr>
          <w:lang w:val="en-GB"/>
        </w:rPr>
        <w:t xml:space="preserve"> in Figure </w:t>
      </w:r>
      <w:r w:rsidR="001400D1" w:rsidRPr="006D1C8A">
        <w:rPr>
          <w:lang w:val="en-GB"/>
        </w:rPr>
        <w:t>2A</w:t>
      </w:r>
      <w:r w:rsidR="00AD23C7" w:rsidRPr="008A2D59">
        <w:rPr>
          <w:lang w:val="en-GB"/>
        </w:rPr>
        <w:t>,</w:t>
      </w:r>
      <w:r w:rsidR="00D749BF" w:rsidRPr="008A2D59">
        <w:rPr>
          <w:lang w:val="en-GB"/>
        </w:rPr>
        <w:t xml:space="preserve"> </w:t>
      </w:r>
      <w:r w:rsidR="00D61393" w:rsidRPr="008A2D59">
        <w:rPr>
          <w:lang w:val="en-GB"/>
        </w:rPr>
        <w:t>t</w:t>
      </w:r>
      <w:r w:rsidR="000A0247" w:rsidRPr="008A2D59">
        <w:rPr>
          <w:lang w:val="en-GB"/>
        </w:rPr>
        <w:t xml:space="preserve">he </w:t>
      </w:r>
      <w:r w:rsidR="00EC4702">
        <w:rPr>
          <w:lang w:val="en-GB"/>
        </w:rPr>
        <w:t xml:space="preserve">relative </w:t>
      </w:r>
      <w:r w:rsidR="000A0247" w:rsidRPr="008A2D59">
        <w:rPr>
          <w:lang w:val="en-GB"/>
        </w:rPr>
        <w:t>amount</w:t>
      </w:r>
      <w:r w:rsidR="00EC4702">
        <w:rPr>
          <w:lang w:val="en-GB"/>
        </w:rPr>
        <w:t>s</w:t>
      </w:r>
      <w:r w:rsidR="000A0247" w:rsidRPr="008A2D59">
        <w:rPr>
          <w:lang w:val="en-GB"/>
        </w:rPr>
        <w:t xml:space="preserve"> of </w:t>
      </w:r>
      <w:r w:rsidR="00F922BB" w:rsidRPr="008A2D59">
        <w:rPr>
          <w:lang w:val="en-GB"/>
        </w:rPr>
        <w:t>A</w:t>
      </w:r>
      <w:r w:rsidR="00D61393" w:rsidRPr="008A2D59">
        <w:rPr>
          <w:lang w:val="en-GB"/>
        </w:rPr>
        <w:t xml:space="preserve"> assemblies</w:t>
      </w:r>
      <w:r w:rsidR="00F922BB" w:rsidRPr="008A2D59">
        <w:rPr>
          <w:lang w:val="en-GB"/>
        </w:rPr>
        <w:t xml:space="preserve"> decrease</w:t>
      </w:r>
      <w:r w:rsidRPr="008A2D59">
        <w:rPr>
          <w:lang w:val="en-GB"/>
        </w:rPr>
        <w:t xml:space="preserve">d </w:t>
      </w:r>
      <w:r w:rsidR="007A725B">
        <w:rPr>
          <w:lang w:val="en-GB"/>
        </w:rPr>
        <w:t>as</w:t>
      </w:r>
      <w:r w:rsidR="00D61393" w:rsidRPr="008A2D59">
        <w:rPr>
          <w:lang w:val="en-GB"/>
        </w:rPr>
        <w:t xml:space="preserve"> </w:t>
      </w:r>
      <w:r w:rsidR="00EC4702">
        <w:rPr>
          <w:lang w:val="en-GB"/>
        </w:rPr>
        <w:t xml:space="preserve">those from </w:t>
      </w:r>
      <w:r w:rsidR="00C848E8" w:rsidRPr="008A2D59">
        <w:rPr>
          <w:lang w:val="en-GB"/>
        </w:rPr>
        <w:t>B</w:t>
      </w:r>
      <w:r w:rsidR="00821AE7" w:rsidRPr="008A2D59">
        <w:rPr>
          <w:lang w:val="en-GB"/>
        </w:rPr>
        <w:t xml:space="preserve"> </w:t>
      </w:r>
      <w:r w:rsidR="00F922BB" w:rsidRPr="008A2D59">
        <w:rPr>
          <w:lang w:val="en-GB"/>
        </w:rPr>
        <w:t>increase</w:t>
      </w:r>
      <w:r w:rsidRPr="008A2D59">
        <w:rPr>
          <w:lang w:val="en-GB"/>
        </w:rPr>
        <w:t xml:space="preserve">d </w:t>
      </w:r>
      <w:r w:rsidR="00821AE7" w:rsidRPr="008A2D59">
        <w:rPr>
          <w:lang w:val="en-GB"/>
        </w:rPr>
        <w:t xml:space="preserve">as </w:t>
      </w:r>
      <w:r w:rsidR="00F922BB" w:rsidRPr="008A2D59">
        <w:rPr>
          <w:lang w:val="en-GB"/>
        </w:rPr>
        <w:t xml:space="preserve">a </w:t>
      </w:r>
      <w:r w:rsidR="00821AE7" w:rsidRPr="008A2D59">
        <w:rPr>
          <w:lang w:val="en-GB"/>
        </w:rPr>
        <w:t xml:space="preserve">function of </w:t>
      </w:r>
      <w:r w:rsidR="007A725B">
        <w:rPr>
          <w:lang w:val="en-GB"/>
        </w:rPr>
        <w:t xml:space="preserve">the </w:t>
      </w:r>
      <w:r w:rsidR="00821AE7" w:rsidRPr="008A2D59">
        <w:rPr>
          <w:lang w:val="en-GB"/>
        </w:rPr>
        <w:t>seed concentration</w:t>
      </w:r>
      <w:r w:rsidR="008E36A4" w:rsidRPr="008A2D59">
        <w:rPr>
          <w:lang w:val="en-GB"/>
        </w:rPr>
        <w:t>.</w:t>
      </w:r>
      <w:r w:rsidR="00821AE7" w:rsidRPr="008A2D59">
        <w:rPr>
          <w:lang w:val="en-GB"/>
        </w:rPr>
        <w:t xml:space="preserve"> </w:t>
      </w:r>
      <w:r w:rsidR="00C72022" w:rsidRPr="008A2D59">
        <w:rPr>
          <w:lang w:val="en-GB"/>
        </w:rPr>
        <w:t>T</w:t>
      </w:r>
      <w:r w:rsidR="000A0247" w:rsidRPr="008A2D59">
        <w:rPr>
          <w:lang w:val="en-GB"/>
        </w:rPr>
        <w:t xml:space="preserve">he variation of </w:t>
      </w:r>
      <w:r w:rsidR="00C848E8" w:rsidRPr="008A2D59">
        <w:rPr>
          <w:lang w:val="en-GB"/>
        </w:rPr>
        <w:t>A</w:t>
      </w:r>
      <w:r w:rsidR="000A0247" w:rsidRPr="008A2D59">
        <w:rPr>
          <w:lang w:val="en-GB"/>
        </w:rPr>
        <w:t xml:space="preserve"> and </w:t>
      </w:r>
      <w:r w:rsidR="00C848E8" w:rsidRPr="008A2D59">
        <w:rPr>
          <w:lang w:val="en-GB"/>
        </w:rPr>
        <w:t>B</w:t>
      </w:r>
      <w:r w:rsidR="00F922BB" w:rsidRPr="008A2D59">
        <w:rPr>
          <w:lang w:val="en-GB"/>
        </w:rPr>
        <w:t xml:space="preserve"> peak surface</w:t>
      </w:r>
      <w:r w:rsidR="00C72022" w:rsidRPr="008A2D59">
        <w:rPr>
          <w:lang w:val="en-GB"/>
        </w:rPr>
        <w:t xml:space="preserve"> area as function of the logarithm of dilution factor</w:t>
      </w:r>
      <w:r w:rsidR="00F922BB" w:rsidRPr="008A2D59">
        <w:rPr>
          <w:lang w:val="en-GB"/>
        </w:rPr>
        <w:t xml:space="preserve"> reveal</w:t>
      </w:r>
      <w:r w:rsidR="00A36C13" w:rsidRPr="008A2D59">
        <w:rPr>
          <w:lang w:val="en-GB"/>
        </w:rPr>
        <w:t>ed a</w:t>
      </w:r>
      <w:r w:rsidR="003E047B" w:rsidRPr="008A2D59">
        <w:rPr>
          <w:lang w:val="en-GB"/>
        </w:rPr>
        <w:t xml:space="preserve"> quasi-</w:t>
      </w:r>
      <w:r w:rsidR="00F922BB" w:rsidRPr="008A2D59">
        <w:rPr>
          <w:lang w:val="en-GB"/>
        </w:rPr>
        <w:t xml:space="preserve">linear decrease of A assemblies when </w:t>
      </w:r>
      <w:r w:rsidR="00C848E8" w:rsidRPr="008A2D59">
        <w:rPr>
          <w:lang w:val="en-GB"/>
        </w:rPr>
        <w:t>B</w:t>
      </w:r>
      <w:r w:rsidR="00F922BB" w:rsidRPr="008A2D59">
        <w:rPr>
          <w:lang w:val="en-GB"/>
        </w:rPr>
        <w:t xml:space="preserve"> assemblies follow</w:t>
      </w:r>
      <w:r w:rsidR="00DB2C8D" w:rsidRPr="008A2D59">
        <w:rPr>
          <w:lang w:val="en-GB"/>
        </w:rPr>
        <w:t>ed</w:t>
      </w:r>
      <w:r w:rsidR="00F922BB" w:rsidRPr="008A2D59">
        <w:rPr>
          <w:lang w:val="en-GB"/>
        </w:rPr>
        <w:t xml:space="preserve"> a </w:t>
      </w:r>
      <w:r w:rsidR="00A36C13" w:rsidRPr="008A2D59">
        <w:rPr>
          <w:lang w:val="en-GB"/>
        </w:rPr>
        <w:t xml:space="preserve">sigmoidal </w:t>
      </w:r>
      <w:r w:rsidR="0000608A" w:rsidRPr="008A2D59">
        <w:rPr>
          <w:lang w:val="en-GB"/>
        </w:rPr>
        <w:t xml:space="preserve">increase </w:t>
      </w:r>
      <w:r w:rsidR="00031301" w:rsidRPr="008A2D59">
        <w:rPr>
          <w:lang w:val="en-GB"/>
        </w:rPr>
        <w:t>(Figure 2B)</w:t>
      </w:r>
      <w:r w:rsidR="003E047B" w:rsidRPr="008A2D59">
        <w:rPr>
          <w:lang w:val="en-GB"/>
        </w:rPr>
        <w:t>.</w:t>
      </w:r>
      <w:r w:rsidR="003A5578" w:rsidRPr="008A2D59">
        <w:rPr>
          <w:lang w:val="en-GB"/>
        </w:rPr>
        <w:t xml:space="preserve"> </w:t>
      </w:r>
      <w:r w:rsidR="00EA046C" w:rsidRPr="008A2D59">
        <w:rPr>
          <w:lang w:val="en-GB"/>
        </w:rPr>
        <w:t xml:space="preserve">The sigmoidal increase </w:t>
      </w:r>
      <w:r w:rsidR="003178BC" w:rsidRPr="008A2D59">
        <w:rPr>
          <w:lang w:val="en-GB"/>
        </w:rPr>
        <w:t xml:space="preserve">in </w:t>
      </w:r>
      <w:r w:rsidR="0057068C" w:rsidRPr="008A2D59">
        <w:rPr>
          <w:lang w:val="en-GB"/>
        </w:rPr>
        <w:t>B</w:t>
      </w:r>
      <w:r w:rsidR="00EA046C" w:rsidRPr="008A2D59">
        <w:rPr>
          <w:lang w:val="en-GB"/>
        </w:rPr>
        <w:t xml:space="preserve"> </w:t>
      </w:r>
      <w:r w:rsidR="0057068C" w:rsidRPr="008A2D59">
        <w:rPr>
          <w:lang w:val="en-GB"/>
        </w:rPr>
        <w:t xml:space="preserve">assemblies </w:t>
      </w:r>
      <w:r w:rsidR="003178BC" w:rsidRPr="008A2D59">
        <w:rPr>
          <w:lang w:val="en-GB"/>
        </w:rPr>
        <w:t xml:space="preserve">to the </w:t>
      </w:r>
      <w:r w:rsidR="0057068C" w:rsidRPr="008A2D59">
        <w:rPr>
          <w:lang w:val="en-GB"/>
        </w:rPr>
        <w:t>detriment o</w:t>
      </w:r>
      <w:r w:rsidR="00EA046C" w:rsidRPr="008A2D59">
        <w:rPr>
          <w:lang w:val="en-GB"/>
        </w:rPr>
        <w:t xml:space="preserve">f </w:t>
      </w:r>
      <w:r w:rsidR="003178BC" w:rsidRPr="008A2D59">
        <w:rPr>
          <w:lang w:val="en-GB"/>
        </w:rPr>
        <w:t xml:space="preserve">the </w:t>
      </w:r>
      <w:r w:rsidR="00EA046C" w:rsidRPr="008A2D59">
        <w:rPr>
          <w:lang w:val="en-GB"/>
        </w:rPr>
        <w:t>quasi-linear decrease of A assembl</w:t>
      </w:r>
      <w:r w:rsidR="004E1E7E" w:rsidRPr="008A2D59">
        <w:rPr>
          <w:lang w:val="en-GB"/>
        </w:rPr>
        <w:t>ies indicate</w:t>
      </w:r>
      <w:r w:rsidR="00F07773" w:rsidRPr="008A2D59">
        <w:rPr>
          <w:lang w:val="en-GB"/>
        </w:rPr>
        <w:t xml:space="preserve">s </w:t>
      </w:r>
      <w:r w:rsidR="004E1E7E" w:rsidRPr="008A2D59">
        <w:rPr>
          <w:lang w:val="en-GB"/>
        </w:rPr>
        <w:t>that</w:t>
      </w:r>
      <w:r w:rsidR="00F65F95" w:rsidRPr="008A2D59">
        <w:rPr>
          <w:lang w:val="en-GB"/>
        </w:rPr>
        <w:t xml:space="preserve">: </w:t>
      </w:r>
      <w:proofErr w:type="spellStart"/>
      <w:r w:rsidR="00F65F95" w:rsidRPr="008A2D59">
        <w:rPr>
          <w:lang w:val="en-GB"/>
        </w:rPr>
        <w:t>i</w:t>
      </w:r>
      <w:proofErr w:type="spellEnd"/>
      <w:r w:rsidR="00F65F95" w:rsidRPr="008A2D59">
        <w:rPr>
          <w:lang w:val="en-GB"/>
        </w:rPr>
        <w:t xml:space="preserve">) the formation of B assemblies </w:t>
      </w:r>
      <w:r w:rsidR="003178BC" w:rsidRPr="008A2D59">
        <w:rPr>
          <w:lang w:val="en-GB"/>
        </w:rPr>
        <w:t xml:space="preserve">follows a </w:t>
      </w:r>
      <w:r w:rsidR="00830CF8" w:rsidRPr="008A2D59">
        <w:rPr>
          <w:lang w:val="en-GB"/>
        </w:rPr>
        <w:t>seed-concentration dependen</w:t>
      </w:r>
      <w:r w:rsidR="003178BC" w:rsidRPr="008A2D59">
        <w:rPr>
          <w:lang w:val="en-GB"/>
        </w:rPr>
        <w:t xml:space="preserve">t </w:t>
      </w:r>
      <w:r w:rsidR="00900393" w:rsidRPr="008A2D59">
        <w:rPr>
          <w:lang w:val="en-GB"/>
        </w:rPr>
        <w:t xml:space="preserve">cooperative process and ii) B assemblies </w:t>
      </w:r>
      <w:r w:rsidR="003178BC" w:rsidRPr="008A2D59">
        <w:rPr>
          <w:lang w:val="en-GB"/>
        </w:rPr>
        <w:t xml:space="preserve">do </w:t>
      </w:r>
      <w:r w:rsidR="004E1E7E" w:rsidRPr="008A2D59">
        <w:rPr>
          <w:lang w:val="en-GB"/>
        </w:rPr>
        <w:t>not result from the simple condensation</w:t>
      </w:r>
      <w:r w:rsidR="0057068C" w:rsidRPr="008A2D59">
        <w:rPr>
          <w:lang w:val="en-GB"/>
        </w:rPr>
        <w:t xml:space="preserve"> of A</w:t>
      </w:r>
      <w:r w:rsidR="00734CBD" w:rsidRPr="008A2D59">
        <w:rPr>
          <w:lang w:val="en-GB"/>
        </w:rPr>
        <w:t xml:space="preserve"> assemblies (Figure 2C (</w:t>
      </w:r>
      <w:r w:rsidR="00734CBD" w:rsidRPr="006311EE">
        <w:rPr>
          <w:highlight w:val="yellow"/>
          <w:lang w:val="en-GB"/>
        </w:rPr>
        <w:t xml:space="preserve">un </w:t>
      </w:r>
      <w:proofErr w:type="spellStart"/>
      <w:r w:rsidR="00734CBD" w:rsidRPr="006311EE">
        <w:rPr>
          <w:highlight w:val="yellow"/>
          <w:lang w:val="en-GB"/>
        </w:rPr>
        <w:t>sch</w:t>
      </w:r>
      <w:r w:rsidR="006311EE">
        <w:rPr>
          <w:highlight w:val="yellow"/>
          <w:lang w:val="en-GB"/>
        </w:rPr>
        <w:t>é</w:t>
      </w:r>
      <w:r w:rsidR="00734CBD" w:rsidRPr="006311EE">
        <w:rPr>
          <w:highlight w:val="yellow"/>
          <w:lang w:val="en-GB"/>
        </w:rPr>
        <w:t>ma</w:t>
      </w:r>
      <w:proofErr w:type="spellEnd"/>
      <w:r w:rsidR="00734CBD" w:rsidRPr="006311EE">
        <w:rPr>
          <w:highlight w:val="yellow"/>
          <w:lang w:val="en-GB"/>
        </w:rPr>
        <w:t xml:space="preserve"> de </w:t>
      </w:r>
      <w:proofErr w:type="spellStart"/>
      <w:r w:rsidR="00734CBD" w:rsidRPr="006311EE">
        <w:rPr>
          <w:highlight w:val="yellow"/>
          <w:lang w:val="en-GB"/>
        </w:rPr>
        <w:t>processus</w:t>
      </w:r>
      <w:proofErr w:type="spellEnd"/>
      <w:r w:rsidR="00734CBD" w:rsidRPr="006311EE">
        <w:rPr>
          <w:highlight w:val="yellow"/>
          <w:lang w:val="en-GB"/>
        </w:rPr>
        <w:t xml:space="preserve"> </w:t>
      </w:r>
      <w:r w:rsidR="000600F6">
        <w:rPr>
          <w:highlight w:val="yellow"/>
          <w:lang w:val="en-GB"/>
        </w:rPr>
        <w:t>sequential</w:t>
      </w:r>
      <w:r w:rsidR="000600F6" w:rsidRPr="000600F6">
        <w:rPr>
          <w:highlight w:val="yellow"/>
          <w:lang w:val="en-GB"/>
        </w:rPr>
        <w:t>?</w:t>
      </w:r>
      <w:r w:rsidR="004E1E7E" w:rsidRPr="008A2D59">
        <w:rPr>
          <w:lang w:val="en-GB"/>
        </w:rPr>
        <w:t>))</w:t>
      </w:r>
      <w:r w:rsidR="00A63CAB">
        <w:rPr>
          <w:lang w:val="en-GB"/>
        </w:rPr>
        <w:t xml:space="preserve">; in that case </w:t>
      </w:r>
      <w:r w:rsidR="00F752BE" w:rsidRPr="008A2D59">
        <w:rPr>
          <w:lang w:val="en-GB"/>
        </w:rPr>
        <w:t xml:space="preserve">the increase in B </w:t>
      </w:r>
      <w:r w:rsidR="00A63CAB">
        <w:rPr>
          <w:lang w:val="en-GB"/>
        </w:rPr>
        <w:t>w</w:t>
      </w:r>
      <w:r w:rsidR="00F752BE" w:rsidRPr="008A2D59">
        <w:rPr>
          <w:lang w:val="en-GB"/>
        </w:rPr>
        <w:t>ould correlate with</w:t>
      </w:r>
      <w:r w:rsidR="000D68B3" w:rsidRPr="008A2D59">
        <w:rPr>
          <w:lang w:val="en-GB"/>
        </w:rPr>
        <w:t xml:space="preserve"> a</w:t>
      </w:r>
      <w:r w:rsidR="00F752BE" w:rsidRPr="008A2D59">
        <w:rPr>
          <w:lang w:val="en-GB"/>
        </w:rPr>
        <w:t xml:space="preserve"> </w:t>
      </w:r>
      <w:r w:rsidR="000D68B3" w:rsidRPr="008A2D59">
        <w:rPr>
          <w:lang w:val="en-GB"/>
        </w:rPr>
        <w:t>de</w:t>
      </w:r>
      <w:r w:rsidR="00F752BE" w:rsidRPr="008A2D59">
        <w:rPr>
          <w:lang w:val="en-GB"/>
        </w:rPr>
        <w:t>crease of A subset</w:t>
      </w:r>
      <w:r w:rsidR="000D68B3" w:rsidRPr="008A2D59">
        <w:rPr>
          <w:lang w:val="en-GB"/>
        </w:rPr>
        <w:t xml:space="preserve"> according to the same kinetic law</w:t>
      </w:r>
      <w:r w:rsidR="00F752BE" w:rsidRPr="008A2D59">
        <w:rPr>
          <w:lang w:val="en-GB"/>
        </w:rPr>
        <w:t xml:space="preserve">. </w:t>
      </w:r>
    </w:p>
    <w:p w14:paraId="75C0151B" w14:textId="77777777" w:rsidR="005E73E1" w:rsidRDefault="00AD6F77" w:rsidP="009315EA">
      <w:pPr>
        <w:spacing w:before="240" w:line="480" w:lineRule="auto"/>
        <w:jc w:val="both"/>
        <w:rPr>
          <w:lang w:val="en-GB"/>
        </w:rPr>
      </w:pPr>
      <w:r w:rsidRPr="008A2D59">
        <w:rPr>
          <w:lang w:val="en-GB"/>
        </w:rPr>
        <w:t xml:space="preserve">To further </w:t>
      </w:r>
      <w:r w:rsidR="007E1126" w:rsidRPr="008A2D59">
        <w:rPr>
          <w:lang w:val="en-GB"/>
        </w:rPr>
        <w:t>explore</w:t>
      </w:r>
      <w:r w:rsidR="008E6DE8" w:rsidRPr="008A2D59">
        <w:rPr>
          <w:lang w:val="en-GB"/>
        </w:rPr>
        <w:t xml:space="preserve"> the </w:t>
      </w:r>
      <w:r w:rsidR="0085773B">
        <w:rPr>
          <w:lang w:val="en-GB"/>
        </w:rPr>
        <w:t xml:space="preserve">entanglement between </w:t>
      </w:r>
      <w:r w:rsidR="00FD7AB9" w:rsidRPr="008A2D59">
        <w:rPr>
          <w:lang w:val="en-GB"/>
        </w:rPr>
        <w:t>A and B</w:t>
      </w:r>
      <w:r w:rsidR="008E6DE8" w:rsidRPr="008A2D59">
        <w:rPr>
          <w:lang w:val="en-GB"/>
        </w:rPr>
        <w:t xml:space="preserve"> </w:t>
      </w:r>
      <w:r w:rsidR="00BD5898" w:rsidRPr="008A2D59">
        <w:rPr>
          <w:lang w:val="en-GB"/>
        </w:rPr>
        <w:t>assemblies</w:t>
      </w:r>
      <w:r w:rsidR="0091752F" w:rsidRPr="008A2D59">
        <w:rPr>
          <w:lang w:val="en-GB"/>
        </w:rPr>
        <w:t>,</w:t>
      </w:r>
      <w:r w:rsidR="007E1126" w:rsidRPr="008A2D59">
        <w:rPr>
          <w:lang w:val="en-GB"/>
        </w:rPr>
        <w:t xml:space="preserve"> </w:t>
      </w:r>
      <w:r w:rsidRPr="008A2D59">
        <w:rPr>
          <w:lang w:val="en-GB"/>
        </w:rPr>
        <w:t xml:space="preserve">we </w:t>
      </w:r>
      <w:r w:rsidR="002B49CC">
        <w:rPr>
          <w:lang w:val="en-GB"/>
        </w:rPr>
        <w:t>next</w:t>
      </w:r>
      <w:r w:rsidR="002B49CC" w:rsidRPr="008A2D59">
        <w:rPr>
          <w:lang w:val="en-GB"/>
        </w:rPr>
        <w:t xml:space="preserve"> </w:t>
      </w:r>
      <w:r w:rsidR="00E80681" w:rsidRPr="008A2D59">
        <w:rPr>
          <w:lang w:val="en-GB"/>
        </w:rPr>
        <w:t>fixed the</w:t>
      </w:r>
      <w:r w:rsidRPr="008A2D59">
        <w:rPr>
          <w:lang w:val="en-GB"/>
        </w:rPr>
        <w:t xml:space="preserve"> </w:t>
      </w:r>
      <w:r w:rsidR="00196B86" w:rsidRPr="008A2D59">
        <w:rPr>
          <w:lang w:val="en-GB"/>
        </w:rPr>
        <w:t xml:space="preserve">mb-PMCA </w:t>
      </w:r>
      <w:r w:rsidRPr="008A2D59">
        <w:rPr>
          <w:lang w:val="en-GB"/>
        </w:rPr>
        <w:t xml:space="preserve">regime </w:t>
      </w:r>
      <w:r w:rsidR="007C13A0" w:rsidRPr="008A2D59">
        <w:rPr>
          <w:lang w:val="en-GB"/>
        </w:rPr>
        <w:t>favouring t</w:t>
      </w:r>
      <w:r w:rsidRPr="008A2D59">
        <w:rPr>
          <w:lang w:val="en-GB"/>
        </w:rPr>
        <w:t xml:space="preserve">he formation of </w:t>
      </w:r>
      <w:r w:rsidR="00FD7AB9" w:rsidRPr="008A2D59">
        <w:rPr>
          <w:lang w:val="en-GB"/>
        </w:rPr>
        <w:t>A</w:t>
      </w:r>
      <w:r w:rsidR="00196B86" w:rsidRPr="008A2D59">
        <w:rPr>
          <w:lang w:val="en-GB"/>
        </w:rPr>
        <w:t xml:space="preserve"> </w:t>
      </w:r>
      <w:r w:rsidRPr="008A2D59">
        <w:rPr>
          <w:lang w:val="en-GB"/>
        </w:rPr>
        <w:t>assemblies</w:t>
      </w:r>
      <w:r w:rsidR="00786D52" w:rsidRPr="008A2D59">
        <w:rPr>
          <w:lang w:val="en-GB"/>
        </w:rPr>
        <w:t xml:space="preserve"> </w:t>
      </w:r>
      <w:r w:rsidR="00B73F4E">
        <w:rPr>
          <w:lang w:val="en-GB"/>
        </w:rPr>
        <w:t>with</w:t>
      </w:r>
      <w:r w:rsidR="00B73F4E" w:rsidRPr="008A2D59">
        <w:rPr>
          <w:lang w:val="en-GB"/>
        </w:rPr>
        <w:t xml:space="preserve"> </w:t>
      </w:r>
      <w:r w:rsidR="00786D52" w:rsidRPr="008A2D59">
        <w:rPr>
          <w:lang w:val="en-GB"/>
        </w:rPr>
        <w:t>high</w:t>
      </w:r>
      <w:r w:rsidR="00B73F4E">
        <w:rPr>
          <w:lang w:val="en-GB"/>
        </w:rPr>
        <w:t xml:space="preserve"> dilutions of the</w:t>
      </w:r>
      <w:r w:rsidR="00786D52" w:rsidRPr="008A2D59">
        <w:rPr>
          <w:lang w:val="en-GB"/>
        </w:rPr>
        <w:t xml:space="preserve"> inoculum-seed </w:t>
      </w:r>
      <w:r w:rsidR="00A24621" w:rsidRPr="008A2D59">
        <w:rPr>
          <w:lang w:val="en-GB"/>
        </w:rPr>
        <w:t>followed by</w:t>
      </w:r>
      <w:r w:rsidRPr="008A2D59">
        <w:rPr>
          <w:lang w:val="en-GB"/>
        </w:rPr>
        <w:t xml:space="preserve"> </w:t>
      </w:r>
      <w:r w:rsidR="00DE2BF9" w:rsidRPr="008A2D59">
        <w:rPr>
          <w:lang w:val="en-GB"/>
        </w:rPr>
        <w:t xml:space="preserve">quiescent incubation at 37°C for </w:t>
      </w:r>
      <w:r w:rsidR="00E80681" w:rsidRPr="008A2D59">
        <w:rPr>
          <w:lang w:val="en-GB"/>
        </w:rPr>
        <w:t xml:space="preserve">variable </w:t>
      </w:r>
      <w:r w:rsidR="00DE2BF9" w:rsidRPr="008A2D59">
        <w:rPr>
          <w:lang w:val="en-GB"/>
        </w:rPr>
        <w:t>periods</w:t>
      </w:r>
      <w:r w:rsidR="00CC5D47">
        <w:rPr>
          <w:lang w:val="en-GB"/>
        </w:rPr>
        <w:t xml:space="preserve"> (Figure 2D)</w:t>
      </w:r>
      <w:r w:rsidR="00DE2BF9" w:rsidRPr="008A2D59">
        <w:rPr>
          <w:lang w:val="en-GB"/>
        </w:rPr>
        <w:t xml:space="preserve">. </w:t>
      </w:r>
      <w:r w:rsidR="00E80681" w:rsidRPr="008A2D59">
        <w:rPr>
          <w:lang w:val="en-GB"/>
        </w:rPr>
        <w:t xml:space="preserve"> </w:t>
      </w:r>
      <w:r w:rsidR="00BE133A" w:rsidRPr="008A2D59">
        <w:rPr>
          <w:lang w:val="en-GB"/>
        </w:rPr>
        <w:t>As</w:t>
      </w:r>
      <w:r w:rsidR="00653B1E" w:rsidRPr="008A2D59">
        <w:rPr>
          <w:lang w:val="en-GB"/>
        </w:rPr>
        <w:t xml:space="preserve"> shown </w:t>
      </w:r>
      <w:r w:rsidR="006761DB">
        <w:rPr>
          <w:lang w:val="en-GB"/>
        </w:rPr>
        <w:t>with</w:t>
      </w:r>
      <w:r w:rsidR="00653B1E" w:rsidRPr="008A2D59">
        <w:rPr>
          <w:lang w:val="en-GB"/>
        </w:rPr>
        <w:t xml:space="preserve"> 127S</w:t>
      </w:r>
      <w:r w:rsidR="006761DB">
        <w:rPr>
          <w:lang w:val="en-GB"/>
        </w:rPr>
        <w:t xml:space="preserve"> prions</w:t>
      </w:r>
      <w:r w:rsidR="00653B1E" w:rsidRPr="008A2D59">
        <w:rPr>
          <w:lang w:val="en-GB"/>
        </w:rPr>
        <w:t xml:space="preserve">, the SV analysis at </w:t>
      </w:r>
      <w:r w:rsidR="00DE2BF9" w:rsidRPr="008A2D59">
        <w:rPr>
          <w:lang w:val="en-GB"/>
        </w:rPr>
        <w:t xml:space="preserve">defined </w:t>
      </w:r>
      <w:r w:rsidR="00692B97" w:rsidRPr="008A2D59">
        <w:rPr>
          <w:lang w:val="en-GB"/>
        </w:rPr>
        <w:t xml:space="preserve">incubation </w:t>
      </w:r>
      <w:r w:rsidR="00DE2BF9" w:rsidRPr="008A2D59">
        <w:rPr>
          <w:lang w:val="en-GB"/>
        </w:rPr>
        <w:t xml:space="preserve">time-points </w:t>
      </w:r>
      <w:r w:rsidR="00692B97" w:rsidRPr="008A2D59">
        <w:rPr>
          <w:lang w:val="en-GB"/>
        </w:rPr>
        <w:t>post-PMCA reaction rev</w:t>
      </w:r>
      <w:r w:rsidR="00653B1E" w:rsidRPr="008A2D59">
        <w:rPr>
          <w:lang w:val="en-GB"/>
        </w:rPr>
        <w:t>ealed a decrease in</w:t>
      </w:r>
      <w:r w:rsidR="00C206A4" w:rsidRPr="008A2D59">
        <w:rPr>
          <w:lang w:val="en-GB"/>
        </w:rPr>
        <w:t xml:space="preserve"> the population of</w:t>
      </w:r>
      <w:r w:rsidR="00653B1E" w:rsidRPr="008A2D59">
        <w:rPr>
          <w:lang w:val="en-GB"/>
        </w:rPr>
        <w:t xml:space="preserve"> </w:t>
      </w:r>
      <w:r w:rsidR="0074781C" w:rsidRPr="008A2D59">
        <w:rPr>
          <w:lang w:val="en-GB"/>
        </w:rPr>
        <w:t>A</w:t>
      </w:r>
      <w:r w:rsidR="00653B1E" w:rsidRPr="008A2D59">
        <w:rPr>
          <w:lang w:val="en-GB"/>
        </w:rPr>
        <w:t xml:space="preserve"> assemblies in favour of </w:t>
      </w:r>
      <w:r w:rsidR="0074781C" w:rsidRPr="008A2D59">
        <w:rPr>
          <w:lang w:val="en-GB"/>
        </w:rPr>
        <w:t>B</w:t>
      </w:r>
      <w:r w:rsidR="00653B1E" w:rsidRPr="008A2D59">
        <w:rPr>
          <w:lang w:val="en-GB"/>
        </w:rPr>
        <w:t xml:space="preserve"> assemblies</w:t>
      </w:r>
      <w:r w:rsidR="000734EF" w:rsidRPr="008A2D59">
        <w:rPr>
          <w:lang w:val="en-GB"/>
        </w:rPr>
        <w:t xml:space="preserve"> (Figure 2D)</w:t>
      </w:r>
      <w:r w:rsidR="00653B1E" w:rsidRPr="008A2D59">
        <w:rPr>
          <w:lang w:val="en-GB"/>
        </w:rPr>
        <w:t xml:space="preserve">. </w:t>
      </w:r>
      <w:r w:rsidR="006761DB" w:rsidRPr="00992CFE">
        <w:rPr>
          <w:lang w:val="en-GB"/>
        </w:rPr>
        <w:t xml:space="preserve">At 4h post-incubation, there was an equal proportion of </w:t>
      </w:r>
      <w:r w:rsidR="006761DB">
        <w:rPr>
          <w:lang w:val="en-GB"/>
        </w:rPr>
        <w:t>A and B</w:t>
      </w:r>
      <w:r w:rsidR="008354E1">
        <w:rPr>
          <w:lang w:val="en-GB"/>
        </w:rPr>
        <w:t xml:space="preserve"> when at</w:t>
      </w:r>
      <w:r w:rsidR="006761DB" w:rsidRPr="00992CFE">
        <w:rPr>
          <w:lang w:val="en-GB"/>
        </w:rPr>
        <w:t xml:space="preserve"> 24h and </w:t>
      </w:r>
      <w:r w:rsidR="003B771C">
        <w:rPr>
          <w:lang w:val="en-GB"/>
        </w:rPr>
        <w:t>further</w:t>
      </w:r>
      <w:r w:rsidR="006761DB" w:rsidRPr="00992CFE">
        <w:rPr>
          <w:lang w:val="en-GB"/>
        </w:rPr>
        <w:t xml:space="preserve"> most of the PrP</w:t>
      </w:r>
      <w:r w:rsidR="006761DB" w:rsidRPr="00992CFE">
        <w:rPr>
          <w:vertAlign w:val="superscript"/>
          <w:lang w:val="en-GB"/>
        </w:rPr>
        <w:t>res</w:t>
      </w:r>
      <w:r w:rsidR="006761DB" w:rsidRPr="00992CFE">
        <w:rPr>
          <w:lang w:val="en-GB"/>
        </w:rPr>
        <w:t xml:space="preserve"> assemblies </w:t>
      </w:r>
      <w:r w:rsidR="006761DB">
        <w:rPr>
          <w:lang w:val="en-GB"/>
        </w:rPr>
        <w:t xml:space="preserve">were in the form of </w:t>
      </w:r>
      <w:r w:rsidR="002B49CC">
        <w:rPr>
          <w:lang w:val="en-GB"/>
        </w:rPr>
        <w:t>B assemblies</w:t>
      </w:r>
      <w:r w:rsidR="006761DB">
        <w:rPr>
          <w:lang w:val="en-GB"/>
        </w:rPr>
        <w:t>. T</w:t>
      </w:r>
      <w:r w:rsidR="008319C0" w:rsidRPr="008A2D59">
        <w:rPr>
          <w:lang w:val="en-GB"/>
        </w:rPr>
        <w:t>h</w:t>
      </w:r>
      <w:r w:rsidR="0074781C" w:rsidRPr="008A2D59">
        <w:rPr>
          <w:lang w:val="en-GB"/>
        </w:rPr>
        <w:t xml:space="preserve">e </w:t>
      </w:r>
      <w:r w:rsidR="006761DB" w:rsidRPr="00B64F54">
        <w:rPr>
          <w:lang w:val="en-GB"/>
        </w:rPr>
        <w:t xml:space="preserve">A to B </w:t>
      </w:r>
      <w:r w:rsidR="0074781C" w:rsidRPr="008A2D59">
        <w:rPr>
          <w:lang w:val="en-GB"/>
        </w:rPr>
        <w:t xml:space="preserve">transformation </w:t>
      </w:r>
      <w:r w:rsidR="008319C0" w:rsidRPr="008A2D59">
        <w:rPr>
          <w:lang w:val="en-GB"/>
        </w:rPr>
        <w:t>follow</w:t>
      </w:r>
      <w:r w:rsidR="006761DB">
        <w:rPr>
          <w:lang w:val="en-GB"/>
        </w:rPr>
        <w:t>ed</w:t>
      </w:r>
      <w:r w:rsidR="008319C0" w:rsidRPr="008A2D59">
        <w:rPr>
          <w:lang w:val="en-GB"/>
        </w:rPr>
        <w:t xml:space="preserve"> a bimodal behaviour </w:t>
      </w:r>
      <w:r w:rsidR="00153851">
        <w:rPr>
          <w:lang w:val="en-GB"/>
        </w:rPr>
        <w:t xml:space="preserve">(i.e. absence of assemblies of intermediate size), </w:t>
      </w:r>
      <w:r w:rsidR="009F640E" w:rsidRPr="008A2D59">
        <w:rPr>
          <w:lang w:val="en-GB"/>
        </w:rPr>
        <w:t xml:space="preserve">suggesting that the formation of </w:t>
      </w:r>
      <w:r w:rsidR="0074781C" w:rsidRPr="008A2D59">
        <w:rPr>
          <w:lang w:val="en-GB"/>
        </w:rPr>
        <w:t>B</w:t>
      </w:r>
      <w:r w:rsidR="00D27FED" w:rsidRPr="008A2D59">
        <w:rPr>
          <w:lang w:val="en-GB"/>
        </w:rPr>
        <w:t xml:space="preserve"> </w:t>
      </w:r>
      <w:r w:rsidR="009F640E" w:rsidRPr="008A2D59">
        <w:rPr>
          <w:lang w:val="en-GB"/>
        </w:rPr>
        <w:t>assemblies result</w:t>
      </w:r>
      <w:r w:rsidR="006761DB">
        <w:rPr>
          <w:lang w:val="en-GB"/>
        </w:rPr>
        <w:t>ed</w:t>
      </w:r>
      <w:r w:rsidR="009F640E" w:rsidRPr="008A2D59">
        <w:rPr>
          <w:lang w:val="en-GB"/>
        </w:rPr>
        <w:t xml:space="preserve"> from </w:t>
      </w:r>
      <w:r w:rsidR="00153851">
        <w:rPr>
          <w:lang w:val="en-GB"/>
        </w:rPr>
        <w:t xml:space="preserve">the association with </w:t>
      </w:r>
      <w:r w:rsidR="0084387D" w:rsidRPr="008A2D59">
        <w:rPr>
          <w:lang w:val="en-GB"/>
        </w:rPr>
        <w:t xml:space="preserve">a </w:t>
      </w:r>
      <w:r w:rsidR="0084387D" w:rsidRPr="008A2D59">
        <w:rPr>
          <w:lang w:val="en-GB"/>
        </w:rPr>
        <w:lastRenderedPageBreak/>
        <w:t>specific</w:t>
      </w:r>
      <w:r w:rsidR="00F51AA9" w:rsidRPr="008A2D59">
        <w:rPr>
          <w:lang w:val="en-GB"/>
        </w:rPr>
        <w:t xml:space="preserve"> number </w:t>
      </w:r>
      <w:r w:rsidR="0074781C" w:rsidRPr="008A2D59">
        <w:rPr>
          <w:lang w:val="en-GB"/>
        </w:rPr>
        <w:t>of A assemblies</w:t>
      </w:r>
      <w:r w:rsidR="0084387D" w:rsidRPr="008A2D59">
        <w:rPr>
          <w:lang w:val="en-GB"/>
        </w:rPr>
        <w:t xml:space="preserve">. </w:t>
      </w:r>
      <w:commentRangeStart w:id="26"/>
      <w:r w:rsidR="00FB2FA2" w:rsidRPr="008C66D2">
        <w:rPr>
          <w:strike/>
          <w:color w:val="FF0000"/>
          <w:lang w:val="en-GB"/>
        </w:rPr>
        <w:t xml:space="preserve">The non-significant variation in the size </w:t>
      </w:r>
      <w:commentRangeStart w:id="27"/>
      <w:r w:rsidR="00FB2FA2" w:rsidRPr="008C66D2">
        <w:rPr>
          <w:strike/>
          <w:color w:val="FF0000"/>
          <w:lang w:val="en-GB"/>
        </w:rPr>
        <w:t>of B assemblies at the early stage of their formation during the quiescent phase strongly suggests that B assemblies are the product of a reaction between A assemblies and other PrP conformer</w:t>
      </w:r>
      <w:r w:rsidR="004B0CBA" w:rsidRPr="008C66D2">
        <w:rPr>
          <w:strike/>
          <w:color w:val="FF0000"/>
          <w:lang w:val="en-GB"/>
        </w:rPr>
        <w:t>?? P</w:t>
      </w:r>
      <w:r w:rsidR="00C37FC7" w:rsidRPr="008C66D2">
        <w:rPr>
          <w:strike/>
          <w:color w:val="FF0000"/>
          <w:lang w:val="en-GB"/>
        </w:rPr>
        <w:t>rPSc, suPrP,</w:t>
      </w:r>
      <w:r w:rsidR="004B0CBA" w:rsidRPr="008C66D2">
        <w:rPr>
          <w:strike/>
          <w:color w:val="FF0000"/>
          <w:lang w:val="en-GB"/>
        </w:rPr>
        <w:t xml:space="preserve"> PrPC??</w:t>
      </w:r>
      <w:r w:rsidR="00FB2FA2" w:rsidRPr="008C66D2">
        <w:rPr>
          <w:strike/>
          <w:color w:val="FF0000"/>
          <w:lang w:val="en-GB"/>
        </w:rPr>
        <w:t xml:space="preserve"> co-sedimenting with A</w:t>
      </w:r>
      <w:r w:rsidR="00FB2FA2" w:rsidRPr="00FB2FA2">
        <w:rPr>
          <w:color w:val="FF0000"/>
          <w:lang w:val="en-GB"/>
        </w:rPr>
        <w:t>.</w:t>
      </w:r>
      <w:commentRangeEnd w:id="26"/>
      <w:r w:rsidR="00FB2FA2" w:rsidRPr="00FB2FA2">
        <w:rPr>
          <w:color w:val="FF0000"/>
          <w:lang w:val="en-GB"/>
        </w:rPr>
        <w:t xml:space="preserve"> </w:t>
      </w:r>
      <w:commentRangeEnd w:id="27"/>
      <w:r w:rsidR="0050400A">
        <w:rPr>
          <w:lang w:val="en-GB"/>
        </w:rPr>
        <w:commentReference w:id="27"/>
      </w:r>
      <w:r w:rsidR="00524D4B">
        <w:rPr>
          <w:lang w:val="en-GB"/>
        </w:rPr>
        <w:commentReference w:id="26"/>
      </w:r>
      <w:r w:rsidR="00FB2FA2" w:rsidRPr="00FB2FA2">
        <w:rPr>
          <w:color w:val="FF0000"/>
          <w:lang w:val="en-GB"/>
        </w:rPr>
        <w:t xml:space="preserve"> </w:t>
      </w:r>
      <w:commentRangeStart w:id="28"/>
      <w:commentRangeStart w:id="29"/>
      <w:r w:rsidR="006B16E9" w:rsidRPr="008A2D59">
        <w:rPr>
          <w:highlight w:val="yellow"/>
          <w:lang w:val="en-GB"/>
        </w:rPr>
        <w:t>Furthermore</w:t>
      </w:r>
      <w:commentRangeEnd w:id="28"/>
      <w:r w:rsidR="002967A3">
        <w:rPr>
          <w:lang w:val="en-GB"/>
        </w:rPr>
        <w:commentReference w:id="28"/>
      </w:r>
      <w:r w:rsidR="00DD770E" w:rsidRPr="008A2D59">
        <w:rPr>
          <w:highlight w:val="yellow"/>
          <w:lang w:val="en-GB"/>
        </w:rPr>
        <w:t>,</w:t>
      </w:r>
      <w:r w:rsidR="006B16E9" w:rsidRPr="008A2D59">
        <w:rPr>
          <w:highlight w:val="yellow"/>
          <w:lang w:val="en-GB"/>
        </w:rPr>
        <w:t xml:space="preserve"> </w:t>
      </w:r>
      <w:r w:rsidR="00810C7E">
        <w:rPr>
          <w:highlight w:val="yellow"/>
          <w:lang w:val="en-GB"/>
        </w:rPr>
        <w:t xml:space="preserve">the variation in the proportion of A and B assemblies as function of the logarithm of the time showed </w:t>
      </w:r>
      <w:r w:rsidR="003F5305" w:rsidRPr="008A2D59">
        <w:rPr>
          <w:highlight w:val="yellow"/>
          <w:lang w:val="en-GB"/>
        </w:rPr>
        <w:t xml:space="preserve">a sigmoidal </w:t>
      </w:r>
      <w:r w:rsidR="00362F3B">
        <w:rPr>
          <w:highlight w:val="yellow"/>
          <w:lang w:val="en-GB"/>
        </w:rPr>
        <w:t xml:space="preserve">inverse </w:t>
      </w:r>
      <w:r w:rsidR="00365D0A" w:rsidRPr="008A2D59">
        <w:rPr>
          <w:highlight w:val="yellow"/>
          <w:lang w:val="en-GB"/>
        </w:rPr>
        <w:t xml:space="preserve">variation of A and </w:t>
      </w:r>
      <w:r w:rsidR="0074781C" w:rsidRPr="008A2D59">
        <w:rPr>
          <w:highlight w:val="yellow"/>
          <w:lang w:val="en-GB"/>
        </w:rPr>
        <w:t>B</w:t>
      </w:r>
      <w:r w:rsidR="00365D0A" w:rsidRPr="008A2D59">
        <w:rPr>
          <w:highlight w:val="yellow"/>
          <w:lang w:val="en-GB"/>
        </w:rPr>
        <w:t xml:space="preserve"> </w:t>
      </w:r>
      <w:r w:rsidR="003F5305" w:rsidRPr="008A2D59">
        <w:rPr>
          <w:highlight w:val="yellow"/>
          <w:lang w:val="en-GB"/>
        </w:rPr>
        <w:t>population</w:t>
      </w:r>
      <w:r w:rsidR="0022410D">
        <w:rPr>
          <w:highlight w:val="yellow"/>
          <w:lang w:val="en-GB"/>
        </w:rPr>
        <w:t>s</w:t>
      </w:r>
      <w:r w:rsidR="00810C7E">
        <w:rPr>
          <w:highlight w:val="yellow"/>
          <w:lang w:val="en-GB"/>
        </w:rPr>
        <w:t xml:space="preserve">, </w:t>
      </w:r>
      <w:commentRangeStart w:id="30"/>
      <w:r w:rsidR="003F5305" w:rsidRPr="008A2D59">
        <w:rPr>
          <w:highlight w:val="yellow"/>
          <w:lang w:val="en-GB"/>
        </w:rPr>
        <w:t>suggesti</w:t>
      </w:r>
      <w:r w:rsidR="00810C7E">
        <w:rPr>
          <w:highlight w:val="yellow"/>
          <w:lang w:val="en-GB"/>
        </w:rPr>
        <w:t xml:space="preserve">ve of </w:t>
      </w:r>
      <w:r w:rsidR="003F5305" w:rsidRPr="008A2D59">
        <w:rPr>
          <w:highlight w:val="yellow"/>
          <w:lang w:val="en-GB"/>
        </w:rPr>
        <w:t xml:space="preserve">a catalytic formation of </w:t>
      </w:r>
      <w:r w:rsidR="0074781C" w:rsidRPr="008A2D59">
        <w:rPr>
          <w:highlight w:val="yellow"/>
          <w:lang w:val="en-GB"/>
        </w:rPr>
        <w:t>B</w:t>
      </w:r>
      <w:r w:rsidR="003F5305" w:rsidRPr="008A2D59">
        <w:rPr>
          <w:highlight w:val="yellow"/>
          <w:lang w:val="en-GB"/>
        </w:rPr>
        <w:t xml:space="preserve"> assemblies </w:t>
      </w:r>
      <w:commentRangeEnd w:id="30"/>
      <w:r w:rsidR="00524D4B">
        <w:rPr>
          <w:lang w:val="en-GB"/>
        </w:rPr>
        <w:commentReference w:id="30"/>
      </w:r>
      <w:r w:rsidR="003F5305" w:rsidRPr="008A2D59">
        <w:rPr>
          <w:highlight w:val="yellow"/>
          <w:lang w:val="en-GB"/>
        </w:rPr>
        <w:t>during the quiescent phase</w:t>
      </w:r>
      <w:r w:rsidR="00550B1E" w:rsidRPr="008A2D59">
        <w:rPr>
          <w:highlight w:val="yellow"/>
          <w:lang w:val="en-GB"/>
        </w:rPr>
        <w:t xml:space="preserve"> (Figure 2E)</w:t>
      </w:r>
      <w:r w:rsidR="003F5305" w:rsidRPr="008A2D59">
        <w:rPr>
          <w:highlight w:val="yellow"/>
          <w:lang w:val="en-GB"/>
        </w:rPr>
        <w:t>.</w:t>
      </w:r>
      <w:r w:rsidR="003F5305" w:rsidRPr="008A2D59">
        <w:rPr>
          <w:lang w:val="en-GB"/>
        </w:rPr>
        <w:t xml:space="preserve"> </w:t>
      </w:r>
      <w:r w:rsidR="000C1FBE">
        <w:rPr>
          <w:lang w:val="en-GB"/>
        </w:rPr>
        <w:t xml:space="preserve">Similarly, </w:t>
      </w:r>
      <w:r w:rsidR="003345F5" w:rsidRPr="008A2D59">
        <w:rPr>
          <w:lang w:val="en-GB"/>
        </w:rPr>
        <w:t xml:space="preserve">139A </w:t>
      </w:r>
      <w:r w:rsidR="0074781C" w:rsidRPr="008A2D59">
        <w:rPr>
          <w:lang w:val="en-GB"/>
        </w:rPr>
        <w:t>and</w:t>
      </w:r>
      <w:r w:rsidR="003345F5" w:rsidRPr="008A2D59">
        <w:rPr>
          <w:lang w:val="en-GB"/>
        </w:rPr>
        <w:t xml:space="preserve"> vCJD prions show</w:t>
      </w:r>
      <w:r w:rsidR="002805B8">
        <w:rPr>
          <w:lang w:val="en-GB"/>
        </w:rPr>
        <w:t xml:space="preserve">ed </w:t>
      </w:r>
      <w:r w:rsidR="003345F5" w:rsidRPr="008A2D59">
        <w:rPr>
          <w:lang w:val="en-GB"/>
        </w:rPr>
        <w:t>a bimodal evolution of A</w:t>
      </w:r>
      <w:r w:rsidR="0074781C" w:rsidRPr="008A2D59">
        <w:rPr>
          <w:lang w:val="en-GB"/>
        </w:rPr>
        <w:t xml:space="preserve"> to B</w:t>
      </w:r>
      <w:r w:rsidR="003345F5" w:rsidRPr="008A2D59">
        <w:rPr>
          <w:lang w:val="en-GB"/>
        </w:rPr>
        <w:t xml:space="preserve"> assemblies</w:t>
      </w:r>
      <w:r w:rsidR="00AA7C19" w:rsidRPr="008A2D59">
        <w:rPr>
          <w:lang w:val="en-GB"/>
        </w:rPr>
        <w:t xml:space="preserve"> during </w:t>
      </w:r>
      <w:r w:rsidR="002805B8">
        <w:rPr>
          <w:lang w:val="en-GB"/>
        </w:rPr>
        <w:t>a 24h-</w:t>
      </w:r>
      <w:r w:rsidR="00AA7C19" w:rsidRPr="008A2D59">
        <w:rPr>
          <w:lang w:val="en-GB"/>
        </w:rPr>
        <w:t>quiescent phase</w:t>
      </w:r>
      <w:r w:rsidR="003345F5" w:rsidRPr="008A2D59">
        <w:rPr>
          <w:lang w:val="en-GB"/>
        </w:rPr>
        <w:t xml:space="preserve"> (Figure 2F)</w:t>
      </w:r>
      <w:r w:rsidR="002805B8">
        <w:rPr>
          <w:lang w:val="en-GB"/>
        </w:rPr>
        <w:t>,</w:t>
      </w:r>
      <w:r w:rsidR="0074781C" w:rsidRPr="008A2D59">
        <w:rPr>
          <w:lang w:val="en-GB"/>
        </w:rPr>
        <w:t xml:space="preserve"> </w:t>
      </w:r>
      <w:r w:rsidR="00C45721" w:rsidRPr="008A2D59">
        <w:rPr>
          <w:lang w:val="en-GB"/>
        </w:rPr>
        <w:t>arguing</w:t>
      </w:r>
      <w:r w:rsidR="0074781C" w:rsidRPr="008A2D59">
        <w:rPr>
          <w:lang w:val="en-GB"/>
        </w:rPr>
        <w:t xml:space="preserve"> in favour of a generic process of transformation </w:t>
      </w:r>
      <w:r w:rsidR="002B49CC">
        <w:rPr>
          <w:lang w:val="en-GB"/>
        </w:rPr>
        <w:t>from</w:t>
      </w:r>
      <w:r w:rsidR="0074781C" w:rsidRPr="008A2D59">
        <w:rPr>
          <w:lang w:val="en-GB"/>
        </w:rPr>
        <w:t xml:space="preserve"> A to B. </w:t>
      </w:r>
      <w:r w:rsidR="003345F5" w:rsidRPr="008A2D59">
        <w:rPr>
          <w:lang w:val="en-GB"/>
        </w:rPr>
        <w:t xml:space="preserve"> </w:t>
      </w:r>
      <w:commentRangeEnd w:id="29"/>
      <w:r w:rsidR="00F0572A">
        <w:rPr>
          <w:lang w:val="en-GB"/>
        </w:rPr>
        <w:commentReference w:id="29"/>
      </w:r>
    </w:p>
    <w:p w14:paraId="64F69089" w14:textId="77777777" w:rsidR="00DB563B" w:rsidRDefault="00DB563B" w:rsidP="00DB563B">
      <w:pPr>
        <w:widowControl w:val="0"/>
        <w:autoSpaceDE w:val="0"/>
        <w:autoSpaceDN w:val="0"/>
        <w:adjustRightInd w:val="0"/>
        <w:spacing w:before="240" w:after="240" w:line="480" w:lineRule="auto"/>
        <w:jc w:val="both"/>
        <w:rPr>
          <w:color w:val="000000" w:themeColor="text1"/>
          <w:lang w:val="en-GB"/>
        </w:rPr>
      </w:pPr>
      <w:r w:rsidRPr="00BB741E">
        <w:rPr>
          <w:color w:val="000000" w:themeColor="text1"/>
          <w:lang w:val="en-GB"/>
        </w:rPr>
        <w:t xml:space="preserve">To determine if the higher size translation shift </w:t>
      </w:r>
      <w:r w:rsidR="00563DC6">
        <w:rPr>
          <w:color w:val="000000" w:themeColor="text1"/>
          <w:lang w:val="en-GB"/>
        </w:rPr>
        <w:t xml:space="preserve">from A to B </w:t>
      </w:r>
      <w:r>
        <w:rPr>
          <w:color w:val="000000" w:themeColor="text1"/>
          <w:lang w:val="en-GB"/>
        </w:rPr>
        <w:t>was</w:t>
      </w:r>
      <w:r w:rsidRPr="00BB741E">
        <w:rPr>
          <w:color w:val="000000" w:themeColor="text1"/>
          <w:lang w:val="en-GB"/>
        </w:rPr>
        <w:t xml:space="preserve"> concerted with a structural rearrangement </w:t>
      </w:r>
      <w:r>
        <w:rPr>
          <w:color w:val="000000" w:themeColor="text1"/>
          <w:lang w:val="en-GB"/>
        </w:rPr>
        <w:t xml:space="preserve">in the </w:t>
      </w:r>
      <w:r w:rsidRPr="00BB741E">
        <w:rPr>
          <w:color w:val="000000" w:themeColor="text1"/>
          <w:lang w:val="en-GB"/>
        </w:rPr>
        <w:t>PrP</w:t>
      </w:r>
      <w:r w:rsidRPr="008A2D59">
        <w:rPr>
          <w:color w:val="000000" w:themeColor="text1"/>
          <w:vertAlign w:val="superscript"/>
          <w:lang w:val="en-GB"/>
        </w:rPr>
        <w:t>Sc</w:t>
      </w:r>
      <w:r w:rsidRPr="00BB741E">
        <w:rPr>
          <w:color w:val="000000" w:themeColor="text1"/>
          <w:lang w:val="en-GB"/>
        </w:rPr>
        <w:t xml:space="preserve"> assemblies, we determined the </w:t>
      </w:r>
      <w:r>
        <w:rPr>
          <w:color w:val="000000" w:themeColor="text1"/>
          <w:lang w:val="en-GB"/>
        </w:rPr>
        <w:t xml:space="preserve">specific </w:t>
      </w:r>
      <w:r w:rsidRPr="00BB741E">
        <w:rPr>
          <w:color w:val="000000" w:themeColor="text1"/>
          <w:lang w:val="en-GB"/>
        </w:rPr>
        <w:t xml:space="preserve">infectivity of </w:t>
      </w:r>
      <w:r>
        <w:rPr>
          <w:color w:val="000000" w:themeColor="text1"/>
          <w:lang w:val="en-GB"/>
        </w:rPr>
        <w:t xml:space="preserve">A and B. </w:t>
      </w:r>
      <w:r w:rsidRPr="00BB741E">
        <w:rPr>
          <w:color w:val="000000" w:themeColor="text1"/>
          <w:lang w:val="en-GB"/>
        </w:rPr>
        <w:t>A 127S-PMCA product was fractionated</w:t>
      </w:r>
      <w:r w:rsidR="00CF7085">
        <w:rPr>
          <w:color w:val="000000" w:themeColor="text1"/>
          <w:lang w:val="en-GB"/>
        </w:rPr>
        <w:t xml:space="preserve"> at the end of the reaction or </w:t>
      </w:r>
      <w:r>
        <w:rPr>
          <w:color w:val="000000" w:themeColor="text1"/>
          <w:lang w:val="en-GB"/>
        </w:rPr>
        <w:t xml:space="preserve">after 48h of quiescent incubation. </w:t>
      </w:r>
      <w:r w:rsidRPr="00BB741E">
        <w:rPr>
          <w:color w:val="000000" w:themeColor="text1"/>
          <w:lang w:val="en-GB"/>
        </w:rPr>
        <w:t xml:space="preserve">Pools of fractions corresponding to </w:t>
      </w:r>
      <w:r>
        <w:rPr>
          <w:color w:val="000000" w:themeColor="text1"/>
          <w:lang w:val="en-GB"/>
        </w:rPr>
        <w:t>A</w:t>
      </w:r>
      <w:r w:rsidRPr="00BB741E">
        <w:rPr>
          <w:lang w:val="en-GB"/>
        </w:rPr>
        <w:t xml:space="preserve"> and </w:t>
      </w:r>
      <w:r>
        <w:rPr>
          <w:lang w:val="en-GB"/>
        </w:rPr>
        <w:t xml:space="preserve">B </w:t>
      </w:r>
      <w:r w:rsidRPr="00BB741E">
        <w:rPr>
          <w:lang w:val="en-GB"/>
        </w:rPr>
        <w:t xml:space="preserve">peaks were </w:t>
      </w:r>
      <w:r w:rsidRPr="00BB741E">
        <w:rPr>
          <w:color w:val="000000" w:themeColor="text1"/>
          <w:lang w:val="en-GB"/>
        </w:rPr>
        <w:t xml:space="preserve">inoculated to reporter tg338 mice. </w:t>
      </w:r>
      <w:r w:rsidR="00563DC6">
        <w:rPr>
          <w:color w:val="000000" w:themeColor="text1"/>
          <w:lang w:val="en-GB"/>
        </w:rPr>
        <w:t>The</w:t>
      </w:r>
      <w:r w:rsidRPr="00BB741E">
        <w:rPr>
          <w:color w:val="000000" w:themeColor="text1"/>
          <w:lang w:val="en-GB"/>
        </w:rPr>
        <w:t xml:space="preserve"> specific infectivity (infectivity per PrP molecule) was calculated from the mean survival time by using 127S dose-response curves</w:t>
      </w:r>
      <w:r w:rsidR="000F57C0">
        <w:rPr>
          <w:color w:val="000000" w:themeColor="text1"/>
          <w:lang w:val="en-GB"/>
        </w:rPr>
        <w:t xml:space="preserve"> </w:t>
      </w:r>
      <w:r w:rsidR="00612F04" w:rsidRPr="00BB741E">
        <w:rPr>
          <w:color w:val="000000" w:themeColor="text1"/>
          <w:lang w:val="en-GB"/>
        </w:rPr>
        <w:fldChar w:fldCharType="begin">
          <w:fldData xml:space="preserve">PEVuZE5vdGU+PENpdGU+PEF1dGhvcj5UaXhhZG9yPC9BdXRob3I+PFllYXI+MjAxMDwvWWVhcj48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</w:fldData>
        </w:fldChar>
      </w:r>
      <w:r w:rsidR="00AF4D23">
        <w:rPr>
          <w:color w:val="000000" w:themeColor="text1"/>
          <w:lang w:val="en-GB"/>
        </w:rPr>
        <w:instrText xml:space="preserve"> ADDIN EN.CITE </w:instrText>
      </w:r>
      <w:r w:rsidR="00AF4D23">
        <w:rPr>
          <w:color w:val="000000" w:themeColor="text1"/>
          <w:lang w:val="en-GB"/>
        </w:rPr>
        <w:fldChar w:fldCharType="begin">
          <w:fldData xml:space="preserve">PEVuZE5vdGU+PENpdGU+PEF1dGhvcj5UaXhhZG9yPC9BdXRob3I+PFllYXI+MjAxMDwvWWVhcj48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</w:fldData>
        </w:fldChar>
      </w:r>
      <w:r w:rsidR="00AF4D23">
        <w:rPr>
          <w:color w:val="000000" w:themeColor="text1"/>
          <w:lang w:val="en-GB"/>
        </w:rPr>
        <w:instrText xml:space="preserve"> ADDIN EN.CITE.DATA </w:instrText>
      </w:r>
      <w:r w:rsidR="00AF4D23">
        <w:rPr>
          <w:color w:val="000000" w:themeColor="text1"/>
          <w:lang w:val="en-GB"/>
        </w:rPr>
      </w:r>
      <w:r w:rsidR="00AF4D23">
        <w:rPr>
          <w:color w:val="000000" w:themeColor="text1"/>
          <w:lang w:val="en-GB"/>
        </w:rPr>
        <w:fldChar w:fldCharType="end"/>
      </w:r>
      <w:r w:rsidR="00612F04" w:rsidRPr="00BB741E">
        <w:rPr>
          <w:color w:val="000000" w:themeColor="text1"/>
          <w:lang w:val="en-GB"/>
        </w:rPr>
      </w:r>
      <w:r w:rsidR="00612F04" w:rsidRPr="00BB741E">
        <w:rPr>
          <w:color w:val="000000" w:themeColor="text1"/>
          <w:lang w:val="en-GB"/>
        </w:rPr>
        <w:fldChar w:fldCharType="separate"/>
      </w:r>
      <w:r w:rsidR="00AF4D23">
        <w:rPr>
          <w:noProof/>
          <w:color w:val="000000" w:themeColor="text1"/>
          <w:lang w:val="en-GB"/>
        </w:rPr>
        <w:t>(</w:t>
      </w:r>
      <w:hyperlink w:anchor="_ENREF_15" w:tooltip="Tixador, 2010 #171" w:history="1">
        <w:r w:rsidR="000600F6" w:rsidRPr="00AF4D23">
          <w:rPr>
            <w:i/>
            <w:noProof/>
            <w:color w:val="000000" w:themeColor="text1"/>
            <w:lang w:val="en-GB"/>
          </w:rPr>
          <w:t>15</w:t>
        </w:r>
      </w:hyperlink>
      <w:r w:rsidR="00AF4D23">
        <w:rPr>
          <w:noProof/>
          <w:color w:val="000000" w:themeColor="text1"/>
          <w:lang w:val="en-GB"/>
        </w:rPr>
        <w:t>)</w:t>
      </w:r>
      <w:r w:rsidR="00612F04" w:rsidRPr="00BB741E">
        <w:rPr>
          <w:color w:val="000000" w:themeColor="text1"/>
          <w:lang w:val="en-GB"/>
        </w:rPr>
        <w:fldChar w:fldCharType="end"/>
      </w:r>
      <w:r w:rsidRPr="00BB741E">
        <w:rPr>
          <w:color w:val="000000" w:themeColor="text1"/>
          <w:lang w:val="en-GB"/>
        </w:rPr>
        <w:t xml:space="preserve">. </w:t>
      </w:r>
      <w:r>
        <w:rPr>
          <w:color w:val="000000" w:themeColor="text1"/>
          <w:lang w:val="en-GB"/>
        </w:rPr>
        <w:t xml:space="preserve">As shown in figure </w:t>
      </w:r>
      <w:r w:rsidR="00CF7085">
        <w:rPr>
          <w:color w:val="000000" w:themeColor="text1"/>
          <w:lang w:val="en-GB"/>
        </w:rPr>
        <w:t>2G</w:t>
      </w:r>
      <w:r>
        <w:rPr>
          <w:color w:val="000000" w:themeColor="text1"/>
          <w:lang w:val="en-GB"/>
        </w:rPr>
        <w:t xml:space="preserve">, </w:t>
      </w:r>
      <w:r w:rsidRPr="00BB741E">
        <w:rPr>
          <w:color w:val="000000" w:themeColor="text1"/>
          <w:lang w:val="en-GB"/>
        </w:rPr>
        <w:t xml:space="preserve">the specific infectivity of </w:t>
      </w:r>
      <w:r>
        <w:rPr>
          <w:color w:val="000000" w:themeColor="text1"/>
          <w:lang w:val="en-GB"/>
        </w:rPr>
        <w:t xml:space="preserve">A assemblies was </w:t>
      </w:r>
      <w:r w:rsidR="00CF7085">
        <w:rPr>
          <w:color w:val="000000" w:themeColor="text1"/>
          <w:lang w:val="en-GB"/>
        </w:rPr>
        <w:t>50-</w:t>
      </w:r>
      <w:r>
        <w:rPr>
          <w:color w:val="000000" w:themeColor="text1"/>
          <w:lang w:val="en-GB"/>
        </w:rPr>
        <w:t xml:space="preserve">100-fold higher than that of B assemblies. </w:t>
      </w:r>
      <w:r w:rsidR="005B6A4A">
        <w:rPr>
          <w:color w:val="000000" w:themeColor="text1"/>
          <w:lang w:val="en-GB"/>
        </w:rPr>
        <w:t>This value did not change on longer period of quiescent incubation (</w:t>
      </w:r>
      <w:r w:rsidR="00D14B94">
        <w:rPr>
          <w:color w:val="000000" w:themeColor="text1"/>
          <w:lang w:val="en-GB"/>
        </w:rPr>
        <w:t xml:space="preserve">7 days, </w:t>
      </w:r>
      <w:r w:rsidR="00CF7085">
        <w:rPr>
          <w:color w:val="000000" w:themeColor="text1"/>
          <w:lang w:val="en-GB"/>
        </w:rPr>
        <w:t>Figure 2G</w:t>
      </w:r>
      <w:r w:rsidR="00810C7E">
        <w:rPr>
          <w:color w:val="000000" w:themeColor="text1"/>
          <w:lang w:val="en-GB"/>
        </w:rPr>
        <w:t>)</w:t>
      </w:r>
      <w:r w:rsidR="005B6A4A">
        <w:rPr>
          <w:color w:val="000000" w:themeColor="text1"/>
          <w:lang w:val="en-GB"/>
        </w:rPr>
        <w:t>.</w:t>
      </w:r>
      <w:r w:rsidR="00810C7E">
        <w:rPr>
          <w:color w:val="000000" w:themeColor="text1"/>
          <w:lang w:val="en-GB"/>
        </w:rPr>
        <w:t xml:space="preserve"> </w:t>
      </w:r>
    </w:p>
    <w:p w14:paraId="6213CEFB" w14:textId="77777777" w:rsidR="00810C7E" w:rsidRDefault="00810C7E" w:rsidP="00810C7E">
      <w:pPr>
        <w:spacing w:before="240" w:line="480" w:lineRule="auto"/>
        <w:jc w:val="both"/>
        <w:rPr>
          <w:lang w:val="en-GB"/>
        </w:rPr>
      </w:pPr>
      <w:r w:rsidRPr="00BB741E">
        <w:rPr>
          <w:color w:val="000000" w:themeColor="text1"/>
          <w:lang w:val="en-GB"/>
        </w:rPr>
        <w:t xml:space="preserve">To determine </w:t>
      </w:r>
      <w:r>
        <w:rPr>
          <w:color w:val="000000" w:themeColor="text1"/>
          <w:lang w:val="en-GB"/>
        </w:rPr>
        <w:t>whether</w:t>
      </w:r>
      <w:r w:rsidRPr="00BB741E">
        <w:rPr>
          <w:color w:val="000000" w:themeColor="text1"/>
          <w:lang w:val="en-GB"/>
        </w:rPr>
        <w:t xml:space="preserve"> B assemblies c</w:t>
      </w:r>
      <w:r>
        <w:rPr>
          <w:color w:val="000000" w:themeColor="text1"/>
          <w:lang w:val="en-GB"/>
        </w:rPr>
        <w:t xml:space="preserve">ould </w:t>
      </w:r>
      <w:r w:rsidRPr="00BB741E">
        <w:rPr>
          <w:color w:val="000000" w:themeColor="text1"/>
          <w:lang w:val="en-GB"/>
        </w:rPr>
        <w:t xml:space="preserve">further evolve, we extended the quiescent phase up to 30 days. </w:t>
      </w:r>
      <w:r>
        <w:rPr>
          <w:color w:val="000000" w:themeColor="text1"/>
          <w:lang w:val="en-GB"/>
        </w:rPr>
        <w:t>F</w:t>
      </w:r>
      <w:r w:rsidRPr="00BB741E">
        <w:rPr>
          <w:color w:val="000000" w:themeColor="text1"/>
          <w:lang w:val="en-GB"/>
        </w:rPr>
        <w:t xml:space="preserve">or </w:t>
      </w:r>
      <w:r>
        <w:rPr>
          <w:color w:val="000000" w:themeColor="text1"/>
          <w:lang w:val="en-GB"/>
        </w:rPr>
        <w:t xml:space="preserve">the three </w:t>
      </w:r>
      <w:r w:rsidRPr="00BB741E">
        <w:rPr>
          <w:color w:val="000000" w:themeColor="text1"/>
          <w:lang w:val="en-GB"/>
        </w:rPr>
        <w:t>127</w:t>
      </w:r>
      <w:r>
        <w:rPr>
          <w:color w:val="000000" w:themeColor="text1"/>
          <w:lang w:val="en-GB"/>
        </w:rPr>
        <w:t xml:space="preserve">S, 139A and vCJD prion strains, </w:t>
      </w:r>
      <w:r w:rsidRPr="00BB741E">
        <w:rPr>
          <w:color w:val="000000" w:themeColor="text1"/>
          <w:lang w:val="en-GB"/>
        </w:rPr>
        <w:t xml:space="preserve">the sedimentogram curves </w:t>
      </w:r>
      <w:r>
        <w:rPr>
          <w:color w:val="000000" w:themeColor="text1"/>
          <w:lang w:val="en-GB"/>
        </w:rPr>
        <w:t>at</w:t>
      </w:r>
      <w:r w:rsidRPr="00BB741E">
        <w:rPr>
          <w:color w:val="000000" w:themeColor="text1"/>
          <w:lang w:val="en-GB"/>
        </w:rPr>
        <w:t xml:space="preserve"> 7 and 30 days show</w:t>
      </w:r>
      <w:r>
        <w:rPr>
          <w:color w:val="000000" w:themeColor="text1"/>
          <w:lang w:val="en-GB"/>
        </w:rPr>
        <w:t>ed</w:t>
      </w:r>
      <w:r w:rsidRPr="00BB741E">
        <w:rPr>
          <w:color w:val="000000" w:themeColor="text1"/>
          <w:lang w:val="en-GB"/>
        </w:rPr>
        <w:t xml:space="preserve"> a translational-shift </w:t>
      </w:r>
      <w:r>
        <w:rPr>
          <w:color w:val="000000" w:themeColor="text1"/>
          <w:lang w:val="en-GB"/>
        </w:rPr>
        <w:t>of</w:t>
      </w:r>
      <w:r w:rsidRPr="00BB741E">
        <w:rPr>
          <w:color w:val="000000" w:themeColor="text1"/>
          <w:lang w:val="en-GB"/>
        </w:rPr>
        <w:t xml:space="preserve"> the </w:t>
      </w:r>
      <w:r>
        <w:rPr>
          <w:color w:val="000000" w:themeColor="text1"/>
          <w:lang w:val="en-GB"/>
        </w:rPr>
        <w:t>B assemblies</w:t>
      </w:r>
      <w:r w:rsidRPr="00BB741E">
        <w:rPr>
          <w:color w:val="000000" w:themeColor="text1"/>
          <w:lang w:val="en-GB"/>
        </w:rPr>
        <w:t xml:space="preserve"> peak</w:t>
      </w:r>
      <w:r>
        <w:rPr>
          <w:color w:val="000000" w:themeColor="text1"/>
          <w:lang w:val="en-GB"/>
        </w:rPr>
        <w:t xml:space="preserve"> to higher fractions,</w:t>
      </w:r>
      <w:r w:rsidRPr="00BB741E">
        <w:rPr>
          <w:color w:val="000000" w:themeColor="text1"/>
          <w:lang w:val="en-GB"/>
        </w:rPr>
        <w:t xml:space="preserve"> indicati</w:t>
      </w:r>
      <w:r>
        <w:rPr>
          <w:color w:val="000000" w:themeColor="text1"/>
          <w:lang w:val="en-GB"/>
        </w:rPr>
        <w:t xml:space="preserve">ve of </w:t>
      </w:r>
      <w:r w:rsidRPr="00BB741E">
        <w:rPr>
          <w:color w:val="000000" w:themeColor="text1"/>
          <w:lang w:val="en-GB"/>
        </w:rPr>
        <w:t>an isokinetic-increase in the</w:t>
      </w:r>
      <w:r>
        <w:rPr>
          <w:color w:val="000000" w:themeColor="text1"/>
          <w:lang w:val="en-GB"/>
        </w:rPr>
        <w:t>ir</w:t>
      </w:r>
      <w:r w:rsidRPr="00BB741E">
        <w:rPr>
          <w:color w:val="000000" w:themeColor="text1"/>
          <w:lang w:val="en-GB"/>
        </w:rPr>
        <w:t xml:space="preserve"> mean average size (Figure </w:t>
      </w:r>
      <w:r>
        <w:rPr>
          <w:color w:val="000000" w:themeColor="text1"/>
          <w:lang w:val="en-GB"/>
        </w:rPr>
        <w:t>3, left curves</w:t>
      </w:r>
      <w:r w:rsidRPr="00BB741E">
        <w:rPr>
          <w:color w:val="000000" w:themeColor="text1"/>
          <w:lang w:val="en-GB"/>
        </w:rPr>
        <w:t xml:space="preserve">). </w:t>
      </w:r>
      <w:r>
        <w:rPr>
          <w:color w:val="000000" w:themeColor="text1"/>
          <w:lang w:val="en-GB"/>
        </w:rPr>
        <w:t xml:space="preserve">The difference in the specific infectivity values of A and B assemblies did not change on longer period of quiescent incubation (7 days, Figure 2G, 127S strain). </w:t>
      </w:r>
      <w:r w:rsidRPr="00BB741E">
        <w:rPr>
          <w:color w:val="000000" w:themeColor="text1"/>
          <w:lang w:val="en-GB"/>
        </w:rPr>
        <w:t xml:space="preserve">This size </w:t>
      </w:r>
      <w:r w:rsidRPr="00BB741E">
        <w:rPr>
          <w:color w:val="000000" w:themeColor="text1"/>
          <w:lang w:val="en-GB"/>
        </w:rPr>
        <w:lastRenderedPageBreak/>
        <w:t xml:space="preserve">translation </w:t>
      </w:r>
      <w:r>
        <w:rPr>
          <w:color w:val="000000" w:themeColor="text1"/>
          <w:lang w:val="en-GB"/>
        </w:rPr>
        <w:t xml:space="preserve">thus </w:t>
      </w:r>
      <w:r w:rsidRPr="00BB741E">
        <w:rPr>
          <w:color w:val="000000" w:themeColor="text1"/>
          <w:lang w:val="en-GB"/>
        </w:rPr>
        <w:t>contrast</w:t>
      </w:r>
      <w:r>
        <w:rPr>
          <w:color w:val="000000" w:themeColor="text1"/>
          <w:lang w:val="en-GB"/>
        </w:rPr>
        <w:t>s</w:t>
      </w:r>
      <w:r w:rsidRPr="00BB741E">
        <w:rPr>
          <w:color w:val="000000" w:themeColor="text1"/>
          <w:lang w:val="en-GB"/>
        </w:rPr>
        <w:t xml:space="preserve"> with the bimodal phase and highlights a change in the kinetic regime.</w:t>
      </w:r>
    </w:p>
    <w:p w14:paraId="2CF84CA6" w14:textId="77777777" w:rsidR="00DB563B" w:rsidRDefault="0053459F" w:rsidP="00697581">
      <w:pPr>
        <w:spacing w:before="240" w:line="480" w:lineRule="auto"/>
        <w:jc w:val="both"/>
        <w:rPr>
          <w:color w:val="000000" w:themeColor="text1"/>
          <w:lang w:val="en-GB"/>
        </w:rPr>
      </w:pPr>
      <w:r w:rsidRPr="008A2D59">
        <w:rPr>
          <w:color w:val="000000" w:themeColor="text1"/>
          <w:lang w:val="en-GB"/>
        </w:rPr>
        <w:t xml:space="preserve">Collectively, </w:t>
      </w:r>
      <w:r w:rsidR="00C45721" w:rsidRPr="008A2D59">
        <w:rPr>
          <w:color w:val="000000" w:themeColor="text1"/>
          <w:lang w:val="en-GB"/>
        </w:rPr>
        <w:t xml:space="preserve">these observations </w:t>
      </w:r>
      <w:r w:rsidRPr="008A2D59">
        <w:rPr>
          <w:color w:val="000000" w:themeColor="text1"/>
          <w:lang w:val="en-GB"/>
        </w:rPr>
        <w:t xml:space="preserve">indicate </w:t>
      </w:r>
      <w:r w:rsidR="00DB563B">
        <w:rPr>
          <w:color w:val="000000" w:themeColor="text1"/>
          <w:lang w:val="en-GB"/>
        </w:rPr>
        <w:t>A and B assemblies are structurally distinct. Th</w:t>
      </w:r>
      <w:r w:rsidR="00697581" w:rsidRPr="008A2D59">
        <w:rPr>
          <w:color w:val="000000" w:themeColor="text1"/>
          <w:lang w:val="en-GB"/>
        </w:rPr>
        <w:t xml:space="preserve">e formation of </w:t>
      </w:r>
      <w:r w:rsidR="00C45721" w:rsidRPr="008A2D59">
        <w:rPr>
          <w:color w:val="000000" w:themeColor="text1"/>
          <w:lang w:val="en-GB"/>
        </w:rPr>
        <w:t xml:space="preserve">B assemblies </w:t>
      </w:r>
      <w:r w:rsidR="003A7778" w:rsidRPr="008A2D59">
        <w:rPr>
          <w:color w:val="000000" w:themeColor="text1"/>
          <w:lang w:val="en-GB"/>
        </w:rPr>
        <w:t xml:space="preserve">is cooperative and </w:t>
      </w:r>
      <w:r w:rsidR="00C45721" w:rsidRPr="008A2D59">
        <w:rPr>
          <w:color w:val="000000" w:themeColor="text1"/>
          <w:lang w:val="en-GB"/>
        </w:rPr>
        <w:t>result from a complex kinetic pathway</w:t>
      </w:r>
      <w:r w:rsidR="003A7778" w:rsidRPr="008A2D59">
        <w:rPr>
          <w:color w:val="000000" w:themeColor="text1"/>
          <w:lang w:val="en-GB"/>
        </w:rPr>
        <w:t>.</w:t>
      </w:r>
      <w:r w:rsidR="005B6A4A">
        <w:rPr>
          <w:color w:val="000000" w:themeColor="text1"/>
          <w:lang w:val="en-GB"/>
        </w:rPr>
        <w:t xml:space="preserve"> On longer quiescent incubation, a change in the kinetic regime occurred. </w:t>
      </w:r>
    </w:p>
    <w:p w14:paraId="4CA1517F" w14:textId="77777777" w:rsidR="00483935" w:rsidRPr="008A2D59" w:rsidRDefault="00483935" w:rsidP="00697581">
      <w:pPr>
        <w:spacing w:before="240" w:line="480" w:lineRule="auto"/>
        <w:jc w:val="both"/>
        <w:rPr>
          <w:lang w:val="en-GB"/>
        </w:rPr>
      </w:pPr>
    </w:p>
    <w:p w14:paraId="63C06321" w14:textId="77777777" w:rsidR="00FE59E6" w:rsidRPr="00EC125B" w:rsidRDefault="00C24854" w:rsidP="007E73DF">
      <w:pPr>
        <w:rPr>
          <w:lang w:val="en-US"/>
          <w:rPrChange w:id="31" w:author="Microsoft Office User" w:date="2018-09-06T10:03:00Z">
            <w:rPr/>
          </w:rPrChange>
        </w:rPr>
      </w:pPr>
      <w:r w:rsidRPr="00EC125B">
        <w:rPr>
          <w:lang w:val="en-US"/>
          <w:rPrChange w:id="32" w:author="Microsoft Office User" w:date="2018-09-06T10:03:00Z">
            <w:rPr/>
          </w:rPrChange>
        </w:rPr>
        <w:t>The f</w:t>
      </w:r>
      <w:r w:rsidR="00C02C1E" w:rsidRPr="00EC125B">
        <w:rPr>
          <w:lang w:val="en-US"/>
          <w:rPrChange w:id="33" w:author="Microsoft Office User" w:date="2018-09-06T10:03:00Z">
            <w:rPr/>
          </w:rPrChange>
        </w:rPr>
        <w:t xml:space="preserve">ormation of </w:t>
      </w:r>
      <w:r w:rsidR="00C25EF3" w:rsidRPr="00EC125B">
        <w:rPr>
          <w:lang w:val="en-US"/>
          <w:rPrChange w:id="34" w:author="Microsoft Office User" w:date="2018-09-06T10:03:00Z">
            <w:rPr/>
          </w:rPrChange>
        </w:rPr>
        <w:t xml:space="preserve">B </w:t>
      </w:r>
      <w:r w:rsidR="00FE59E6" w:rsidRPr="00EC125B">
        <w:rPr>
          <w:lang w:val="en-US"/>
          <w:rPrChange w:id="35" w:author="Microsoft Office User" w:date="2018-09-06T10:03:00Z">
            <w:rPr/>
          </w:rPrChange>
        </w:rPr>
        <w:t xml:space="preserve">assemblies </w:t>
      </w:r>
      <w:r w:rsidR="00C25EF3" w:rsidRPr="00EC125B">
        <w:rPr>
          <w:lang w:val="en-US"/>
          <w:rPrChange w:id="36" w:author="Microsoft Office User" w:date="2018-09-06T10:03:00Z">
            <w:rPr/>
          </w:rPrChange>
        </w:rPr>
        <w:t>requires the presence of PrP</w:t>
      </w:r>
      <w:r w:rsidR="00C25EF3" w:rsidRPr="00EC125B">
        <w:rPr>
          <w:vertAlign w:val="superscript"/>
          <w:lang w:val="en-US"/>
          <w:rPrChange w:id="37" w:author="Microsoft Office User" w:date="2018-09-06T10:03:00Z">
            <w:rPr>
              <w:vertAlign w:val="superscript"/>
            </w:rPr>
          </w:rPrChange>
        </w:rPr>
        <w:t>C</w:t>
      </w:r>
      <w:r w:rsidR="00C25EF3" w:rsidRPr="00EC125B">
        <w:rPr>
          <w:lang w:val="en-US"/>
          <w:rPrChange w:id="38" w:author="Microsoft Office User" w:date="2018-09-06T10:03:00Z">
            <w:rPr/>
          </w:rPrChange>
        </w:rPr>
        <w:t xml:space="preserve"> during the quiescent phase</w:t>
      </w:r>
    </w:p>
    <w:p w14:paraId="66A7DBB4" w14:textId="77777777" w:rsidR="00453F35" w:rsidRDefault="00AA2F7F" w:rsidP="005B6A4A">
      <w:pPr>
        <w:widowControl w:val="0"/>
        <w:autoSpaceDE w:val="0"/>
        <w:autoSpaceDN w:val="0"/>
        <w:adjustRightInd w:val="0"/>
        <w:spacing w:before="240" w:after="240" w:line="480" w:lineRule="auto"/>
        <w:jc w:val="both"/>
        <w:rPr>
          <w:color w:val="000000" w:themeColor="text1"/>
          <w:lang w:val="en-US"/>
        </w:rPr>
      </w:pPr>
      <w:r>
        <w:rPr>
          <w:lang w:val="en-GB"/>
        </w:rPr>
        <w:t>Our p</w:t>
      </w:r>
      <w:r w:rsidR="00F66C31" w:rsidRPr="008A2D59">
        <w:rPr>
          <w:lang w:val="en-GB"/>
        </w:rPr>
        <w:t xml:space="preserve">revious studies revealed that only </w:t>
      </w:r>
      <w:r w:rsidR="0076059F">
        <w:rPr>
          <w:lang w:val="en-GB"/>
        </w:rPr>
        <w:sym w:font="Symbol" w:char="F07E"/>
      </w:r>
      <w:r w:rsidR="00F66C31" w:rsidRPr="008A2D59">
        <w:rPr>
          <w:lang w:val="en-GB"/>
        </w:rPr>
        <w:t xml:space="preserve">30% of </w:t>
      </w:r>
      <w:r w:rsidR="0076059F">
        <w:rPr>
          <w:lang w:val="en-GB"/>
        </w:rPr>
        <w:t xml:space="preserve">the </w:t>
      </w:r>
      <w:r w:rsidR="00F66C31" w:rsidRPr="008A2D59">
        <w:rPr>
          <w:lang w:val="en-GB"/>
        </w:rPr>
        <w:t>PrP</w:t>
      </w:r>
      <w:r w:rsidR="00F66C31" w:rsidRPr="008A2D59">
        <w:rPr>
          <w:vertAlign w:val="superscript"/>
          <w:lang w:val="en-GB"/>
        </w:rPr>
        <w:t>C</w:t>
      </w:r>
      <w:r w:rsidR="00F66C31" w:rsidRPr="008A2D59">
        <w:rPr>
          <w:lang w:val="en-GB"/>
        </w:rPr>
        <w:t xml:space="preserve"> substrate </w:t>
      </w:r>
      <w:r w:rsidR="00F66C31" w:rsidRPr="008A2D59">
        <w:rPr>
          <w:color w:val="000000" w:themeColor="text1"/>
          <w:lang w:val="en-GB"/>
        </w:rPr>
        <w:t>was converted into PrP</w:t>
      </w:r>
      <w:r w:rsidR="00F66C31" w:rsidRPr="008A2D59">
        <w:rPr>
          <w:color w:val="000000" w:themeColor="text1"/>
          <w:vertAlign w:val="superscript"/>
          <w:lang w:val="en-GB"/>
        </w:rPr>
        <w:t>Sc</w:t>
      </w:r>
      <w:r w:rsidR="00F66C31" w:rsidRPr="008A2D59">
        <w:rPr>
          <w:color w:val="000000" w:themeColor="text1"/>
          <w:lang w:val="en-GB"/>
        </w:rPr>
        <w:t xml:space="preserve"> </w:t>
      </w:r>
      <w:r w:rsidR="0076059F" w:rsidRPr="005705A0">
        <w:rPr>
          <w:lang w:val="en-GB"/>
        </w:rPr>
        <w:t xml:space="preserve">after a </w:t>
      </w:r>
      <w:r w:rsidR="002B46A7" w:rsidRPr="005705A0">
        <w:rPr>
          <w:lang w:val="en-GB"/>
        </w:rPr>
        <w:t xml:space="preserve">complete </w:t>
      </w:r>
      <w:r w:rsidR="002B46A7">
        <w:rPr>
          <w:lang w:val="en-GB"/>
        </w:rPr>
        <w:t xml:space="preserve">round of </w:t>
      </w:r>
      <w:r w:rsidR="0076059F" w:rsidRPr="005705A0">
        <w:rPr>
          <w:lang w:val="en-GB"/>
        </w:rPr>
        <w:t>mb-PMCA</w:t>
      </w:r>
      <w:r w:rsidR="003B57DE">
        <w:rPr>
          <w:lang w:val="en-GB"/>
        </w:rPr>
        <w:t xml:space="preserve"> </w:t>
      </w:r>
      <w:r w:rsidR="00F66C31" w:rsidRPr="008A2D59">
        <w:rPr>
          <w:color w:val="000000" w:themeColor="text1"/>
          <w:lang w:val="en-GB"/>
        </w:rPr>
        <w:fldChar w:fldCharType="begin">
          <w:fldData xml:space="preserve">PEVuZE5vdGU+PENpdGU+PEF1dGhvcj5Nb3Vkam91PC9BdXRob3I+PFllYXI+MjAxNjwvWWVhcj48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</w:fldData>
        </w:fldChar>
      </w:r>
      <w:r w:rsidR="007E2FCB">
        <w:rPr>
          <w:color w:val="000000" w:themeColor="text1"/>
          <w:lang w:val="en-GB"/>
        </w:rPr>
        <w:instrText xml:space="preserve"> ADDIN EN.CITE </w:instrText>
      </w:r>
      <w:r w:rsidR="007E2FCB">
        <w:rPr>
          <w:color w:val="000000" w:themeColor="text1"/>
          <w:lang w:val="en-GB"/>
        </w:rPr>
        <w:fldChar w:fldCharType="begin">
          <w:fldData xml:space="preserve">PEVuZE5vdGU+PENpdGU+PEF1dGhvcj5Nb3Vkam91PC9BdXRob3I+PFllYXI+MjAxNjwvWWVhcj48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</w:fldData>
        </w:fldChar>
      </w:r>
      <w:r w:rsidR="007E2FCB">
        <w:rPr>
          <w:color w:val="000000" w:themeColor="text1"/>
          <w:lang w:val="en-GB"/>
        </w:rPr>
        <w:instrText xml:space="preserve"> ADDIN EN.CITE.DATA </w:instrText>
      </w:r>
      <w:r w:rsidR="007E2FCB">
        <w:rPr>
          <w:color w:val="000000" w:themeColor="text1"/>
          <w:lang w:val="en-GB"/>
        </w:rPr>
      </w:r>
      <w:r w:rsidR="007E2FCB">
        <w:rPr>
          <w:color w:val="000000" w:themeColor="text1"/>
          <w:lang w:val="en-GB"/>
        </w:rPr>
        <w:fldChar w:fldCharType="end"/>
      </w:r>
      <w:r w:rsidR="00F66C31" w:rsidRPr="008A2D59">
        <w:rPr>
          <w:color w:val="000000" w:themeColor="text1"/>
          <w:lang w:val="en-GB"/>
        </w:rPr>
      </w:r>
      <w:r w:rsidR="00F66C31" w:rsidRPr="008A2D59">
        <w:rPr>
          <w:color w:val="000000" w:themeColor="text1"/>
          <w:lang w:val="en-GB"/>
        </w:rPr>
        <w:fldChar w:fldCharType="separate"/>
      </w:r>
      <w:r w:rsidR="007E2FCB">
        <w:rPr>
          <w:noProof/>
          <w:color w:val="000000" w:themeColor="text1"/>
          <w:lang w:val="en-GB"/>
        </w:rPr>
        <w:t>(</w:t>
      </w:r>
      <w:hyperlink w:anchor="_ENREF_44" w:tooltip="Moudjou, 2016 #103" w:history="1">
        <w:r w:rsidR="000600F6" w:rsidRPr="007E2FCB">
          <w:rPr>
            <w:i/>
            <w:noProof/>
            <w:color w:val="000000" w:themeColor="text1"/>
            <w:lang w:val="en-GB"/>
          </w:rPr>
          <w:t>44</w:t>
        </w:r>
      </w:hyperlink>
      <w:r w:rsidR="007E2FCB" w:rsidRPr="007E2FCB">
        <w:rPr>
          <w:i/>
          <w:noProof/>
          <w:color w:val="000000" w:themeColor="text1"/>
          <w:lang w:val="en-GB"/>
        </w:rPr>
        <w:t xml:space="preserve">, </w:t>
      </w:r>
      <w:hyperlink w:anchor="_ENREF_45" w:tooltip="Moudjou, 2014 #3" w:history="1">
        <w:r w:rsidR="000600F6" w:rsidRPr="007E2FCB">
          <w:rPr>
            <w:i/>
            <w:noProof/>
            <w:color w:val="000000" w:themeColor="text1"/>
            <w:lang w:val="en-GB"/>
          </w:rPr>
          <w:t>45</w:t>
        </w:r>
      </w:hyperlink>
      <w:r w:rsidR="007E2FCB">
        <w:rPr>
          <w:noProof/>
          <w:color w:val="000000" w:themeColor="text1"/>
          <w:lang w:val="en-GB"/>
        </w:rPr>
        <w:t>)</w:t>
      </w:r>
      <w:r w:rsidR="00F66C31" w:rsidRPr="008A2D59">
        <w:rPr>
          <w:color w:val="000000" w:themeColor="text1"/>
          <w:lang w:val="en-GB"/>
        </w:rPr>
        <w:fldChar w:fldCharType="end"/>
      </w:r>
      <w:r w:rsidR="00F66C31" w:rsidRPr="008A2D59">
        <w:rPr>
          <w:color w:val="000000" w:themeColor="text1"/>
          <w:lang w:val="en-GB"/>
        </w:rPr>
        <w:t xml:space="preserve">. </w:t>
      </w:r>
      <w:r w:rsidR="002B46A7" w:rsidRPr="00707236">
        <w:rPr>
          <w:color w:val="000000" w:themeColor="text1"/>
          <w:lang w:val="en-GB"/>
        </w:rPr>
        <w:t xml:space="preserve">To determine if the remaining </w:t>
      </w:r>
      <w:r w:rsidR="002B46A7" w:rsidRPr="004A1E3C">
        <w:rPr>
          <w:color w:val="000000" w:themeColor="text1"/>
          <w:lang w:val="en-GB"/>
        </w:rPr>
        <w:t xml:space="preserve">70% </w:t>
      </w:r>
      <w:r w:rsidR="00563DC6">
        <w:rPr>
          <w:color w:val="000000" w:themeColor="text1"/>
          <w:lang w:val="en-GB"/>
        </w:rPr>
        <w:t xml:space="preserve">still </w:t>
      </w:r>
      <w:r w:rsidR="002B46A7" w:rsidRPr="00707236">
        <w:rPr>
          <w:color w:val="000000" w:themeColor="text1"/>
          <w:lang w:val="en-GB"/>
        </w:rPr>
        <w:t xml:space="preserve">participates </w:t>
      </w:r>
      <w:r w:rsidR="00F66C31" w:rsidRPr="008A2D59">
        <w:rPr>
          <w:color w:val="000000" w:themeColor="text1"/>
          <w:lang w:val="en-GB"/>
        </w:rPr>
        <w:t xml:space="preserve">to the </w:t>
      </w:r>
      <w:r w:rsidR="00293F33" w:rsidRPr="008A2D59">
        <w:rPr>
          <w:color w:val="000000" w:themeColor="text1"/>
          <w:lang w:val="en-GB"/>
        </w:rPr>
        <w:t>transformation of A to B</w:t>
      </w:r>
      <w:r w:rsidR="00F66C31" w:rsidRPr="008A2D59">
        <w:rPr>
          <w:color w:val="000000" w:themeColor="text1"/>
          <w:lang w:val="en-GB"/>
        </w:rPr>
        <w:t xml:space="preserve"> assemblies</w:t>
      </w:r>
      <w:r w:rsidR="00D978DF">
        <w:rPr>
          <w:color w:val="000000" w:themeColor="text1"/>
          <w:lang w:val="en-GB"/>
        </w:rPr>
        <w:t xml:space="preserve"> </w:t>
      </w:r>
      <w:r w:rsidR="005B0AF2" w:rsidRPr="008A2D59">
        <w:rPr>
          <w:color w:val="000000" w:themeColor="text1"/>
          <w:lang w:val="en-GB"/>
        </w:rPr>
        <w:t>during the quiescent phase</w:t>
      </w:r>
      <w:r w:rsidR="005A5369" w:rsidRPr="008A2D59">
        <w:rPr>
          <w:color w:val="000000" w:themeColor="text1"/>
          <w:lang w:val="en-GB"/>
        </w:rPr>
        <w:t xml:space="preserve">, </w:t>
      </w:r>
      <w:r w:rsidR="005D5391" w:rsidRPr="008A2D59">
        <w:rPr>
          <w:color w:val="000000" w:themeColor="text1"/>
          <w:lang w:val="en-GB"/>
        </w:rPr>
        <w:t xml:space="preserve">PMCA products from 139A, 127S and vCJD prions were treated with PK </w:t>
      </w:r>
      <w:r w:rsidR="000C0B63">
        <w:rPr>
          <w:color w:val="000000" w:themeColor="text1"/>
          <w:lang w:val="en-GB"/>
        </w:rPr>
        <w:t xml:space="preserve">to eliminate </w:t>
      </w:r>
      <w:r w:rsidR="000C0B63" w:rsidRPr="00992CFE">
        <w:rPr>
          <w:lang w:val="en-GB"/>
        </w:rPr>
        <w:t>PrP</w:t>
      </w:r>
      <w:r w:rsidR="000C0B63" w:rsidRPr="00992CFE">
        <w:rPr>
          <w:vertAlign w:val="superscript"/>
          <w:lang w:val="en-GB"/>
        </w:rPr>
        <w:t>C</w:t>
      </w:r>
      <w:r w:rsidR="000C0B63">
        <w:rPr>
          <w:color w:val="000000" w:themeColor="text1"/>
          <w:lang w:val="en-GB"/>
        </w:rPr>
        <w:t xml:space="preserve">, </w:t>
      </w:r>
      <w:r w:rsidR="005D5391" w:rsidRPr="008A2D59">
        <w:rPr>
          <w:color w:val="000000" w:themeColor="text1"/>
          <w:lang w:val="en-GB"/>
        </w:rPr>
        <w:t xml:space="preserve">before </w:t>
      </w:r>
      <w:r w:rsidR="009628E8" w:rsidRPr="008A2D59">
        <w:rPr>
          <w:color w:val="000000" w:themeColor="text1"/>
          <w:lang w:val="en-GB"/>
        </w:rPr>
        <w:t xml:space="preserve">quiescent </w:t>
      </w:r>
      <w:r w:rsidR="005D5391" w:rsidRPr="008A2D59">
        <w:rPr>
          <w:color w:val="000000" w:themeColor="text1"/>
          <w:lang w:val="en-GB"/>
        </w:rPr>
        <w:t xml:space="preserve">incubation </w:t>
      </w:r>
      <w:r w:rsidR="009628E8" w:rsidRPr="008A2D59">
        <w:rPr>
          <w:color w:val="000000" w:themeColor="text1"/>
          <w:lang w:val="en-GB"/>
        </w:rPr>
        <w:t>at 37°C</w:t>
      </w:r>
      <w:r w:rsidR="005D5391" w:rsidRPr="008A2D59">
        <w:rPr>
          <w:color w:val="000000" w:themeColor="text1"/>
          <w:lang w:val="en-GB"/>
        </w:rPr>
        <w:t>.</w:t>
      </w:r>
      <w:r w:rsidR="00B51144">
        <w:rPr>
          <w:color w:val="000000" w:themeColor="text1"/>
          <w:lang w:val="en-GB"/>
        </w:rPr>
        <w:t xml:space="preserve"> </w:t>
      </w:r>
      <w:r w:rsidR="0081506B" w:rsidRPr="008A2D59">
        <w:rPr>
          <w:color w:val="000000" w:themeColor="text1"/>
          <w:lang w:val="en-GB"/>
        </w:rPr>
        <w:t xml:space="preserve">As shown in </w:t>
      </w:r>
      <w:r w:rsidR="0081506B" w:rsidRPr="00371128">
        <w:rPr>
          <w:color w:val="000000" w:themeColor="text1"/>
          <w:lang w:val="en-GB"/>
        </w:rPr>
        <w:t xml:space="preserve">Figure </w:t>
      </w:r>
      <w:r w:rsidR="007028E3" w:rsidRPr="00371128">
        <w:rPr>
          <w:color w:val="000000" w:themeColor="text1"/>
          <w:lang w:val="en-GB"/>
        </w:rPr>
        <w:t>3</w:t>
      </w:r>
      <w:r w:rsidR="00B07AF6" w:rsidRPr="00371128">
        <w:rPr>
          <w:color w:val="000000" w:themeColor="text1"/>
          <w:lang w:val="en-GB"/>
        </w:rPr>
        <w:t xml:space="preserve"> (right curves)</w:t>
      </w:r>
      <w:r w:rsidR="0081506B" w:rsidRPr="008A2D59">
        <w:rPr>
          <w:color w:val="000000" w:themeColor="text1"/>
          <w:lang w:val="en-GB"/>
        </w:rPr>
        <w:t xml:space="preserve">, </w:t>
      </w:r>
      <w:r w:rsidR="00CC52CD" w:rsidRPr="008A2D59">
        <w:rPr>
          <w:color w:val="000000" w:themeColor="text1"/>
          <w:lang w:val="en-GB"/>
        </w:rPr>
        <w:t xml:space="preserve">the amount of </w:t>
      </w:r>
      <w:r w:rsidR="00B212CA" w:rsidRPr="008A2D59">
        <w:rPr>
          <w:color w:val="000000" w:themeColor="text1"/>
          <w:lang w:val="en-GB"/>
        </w:rPr>
        <w:t>B</w:t>
      </w:r>
      <w:r w:rsidR="00CC52CD" w:rsidRPr="008A2D59">
        <w:rPr>
          <w:color w:val="000000" w:themeColor="text1"/>
          <w:lang w:val="en-GB"/>
        </w:rPr>
        <w:t xml:space="preserve"> assemblies </w:t>
      </w:r>
      <w:r w:rsidR="0089437F" w:rsidRPr="008A2D59">
        <w:rPr>
          <w:color w:val="000000" w:themeColor="text1"/>
          <w:lang w:val="en-GB"/>
        </w:rPr>
        <w:t xml:space="preserve">generated </w:t>
      </w:r>
      <w:r w:rsidR="00CC52CD" w:rsidRPr="008A2D59">
        <w:rPr>
          <w:color w:val="000000" w:themeColor="text1"/>
          <w:lang w:val="en-GB"/>
        </w:rPr>
        <w:t xml:space="preserve">during </w:t>
      </w:r>
      <w:r w:rsidR="00563DC6">
        <w:rPr>
          <w:color w:val="000000" w:themeColor="text1"/>
          <w:lang w:val="en-GB"/>
        </w:rPr>
        <w:t xml:space="preserve">the </w:t>
      </w:r>
      <w:r w:rsidR="009628E8" w:rsidRPr="008A2D59">
        <w:rPr>
          <w:color w:val="000000" w:themeColor="text1"/>
          <w:lang w:val="en-GB"/>
        </w:rPr>
        <w:t xml:space="preserve">quiescent </w:t>
      </w:r>
      <w:r w:rsidR="00CC52CD" w:rsidRPr="008A2D59">
        <w:rPr>
          <w:color w:val="000000" w:themeColor="text1"/>
          <w:lang w:val="en-GB"/>
        </w:rPr>
        <w:t xml:space="preserve">incubation was </w:t>
      </w:r>
      <w:r w:rsidR="00E8543B" w:rsidRPr="008A2D59">
        <w:rPr>
          <w:color w:val="000000" w:themeColor="text1"/>
          <w:lang w:val="en-GB"/>
        </w:rPr>
        <w:t xml:space="preserve">drastically </w:t>
      </w:r>
      <w:r w:rsidR="00CC52CD" w:rsidRPr="008A2D59">
        <w:rPr>
          <w:color w:val="000000" w:themeColor="text1"/>
          <w:lang w:val="en-GB"/>
        </w:rPr>
        <w:t xml:space="preserve">decreased </w:t>
      </w:r>
      <w:r w:rsidR="008C4371">
        <w:rPr>
          <w:color w:val="000000" w:themeColor="text1"/>
          <w:lang w:val="en-GB"/>
        </w:rPr>
        <w:t xml:space="preserve">for the three prion strains </w:t>
      </w:r>
      <w:r w:rsidR="00CC52CD" w:rsidRPr="008A2D59">
        <w:rPr>
          <w:color w:val="000000" w:themeColor="text1"/>
          <w:lang w:val="en-GB"/>
        </w:rPr>
        <w:t>in the absence of PrP</w:t>
      </w:r>
      <w:r w:rsidR="00CC52CD" w:rsidRPr="008A2D59">
        <w:rPr>
          <w:color w:val="000000" w:themeColor="text1"/>
          <w:vertAlign w:val="superscript"/>
          <w:lang w:val="en-GB"/>
        </w:rPr>
        <w:t>C</w:t>
      </w:r>
      <w:r w:rsidR="00CC52CD" w:rsidRPr="008A2D59">
        <w:rPr>
          <w:color w:val="000000" w:themeColor="text1"/>
          <w:lang w:val="en-GB"/>
        </w:rPr>
        <w:t xml:space="preserve"> </w:t>
      </w:r>
      <w:r w:rsidR="000348EE" w:rsidRPr="008A2D59">
        <w:rPr>
          <w:color w:val="000000" w:themeColor="text1"/>
          <w:lang w:val="en-GB"/>
        </w:rPr>
        <w:t>substrate</w:t>
      </w:r>
      <w:r w:rsidR="00CC52CD" w:rsidRPr="008A2D59">
        <w:rPr>
          <w:color w:val="000000" w:themeColor="text1"/>
          <w:lang w:val="en-GB"/>
        </w:rPr>
        <w:t>.</w:t>
      </w:r>
      <w:r w:rsidR="006B6B59" w:rsidRPr="008A2D59">
        <w:rPr>
          <w:color w:val="000000" w:themeColor="text1"/>
          <w:lang w:val="en-GB"/>
        </w:rPr>
        <w:t xml:space="preserve"> </w:t>
      </w:r>
      <w:r w:rsidR="005B6A4A">
        <w:rPr>
          <w:color w:val="000000" w:themeColor="text1"/>
          <w:lang w:val="en-GB"/>
        </w:rPr>
        <w:t xml:space="preserve">Further quiescent incubation </w:t>
      </w:r>
      <w:r w:rsidR="0068723A">
        <w:rPr>
          <w:color w:val="000000" w:themeColor="text1"/>
          <w:lang w:val="en-GB"/>
        </w:rPr>
        <w:t xml:space="preserve">for </w:t>
      </w:r>
      <w:r w:rsidR="005B6A4A">
        <w:rPr>
          <w:color w:val="000000" w:themeColor="text1"/>
          <w:lang w:val="en-GB"/>
        </w:rPr>
        <w:t xml:space="preserve">7 and 30 </w:t>
      </w:r>
      <w:r w:rsidR="0068723A">
        <w:rPr>
          <w:color w:val="000000" w:themeColor="text1"/>
          <w:lang w:val="en-GB"/>
        </w:rPr>
        <w:t>days in the absence of PrP</w:t>
      </w:r>
      <w:r w:rsidR="0068723A" w:rsidRPr="004566CA">
        <w:rPr>
          <w:color w:val="000000" w:themeColor="text1"/>
          <w:vertAlign w:val="superscript"/>
          <w:lang w:val="en-GB"/>
        </w:rPr>
        <w:t>C</w:t>
      </w:r>
      <w:r w:rsidR="0068723A">
        <w:rPr>
          <w:color w:val="000000" w:themeColor="text1"/>
          <w:lang w:val="en-GB"/>
        </w:rPr>
        <w:t xml:space="preserve"> </w:t>
      </w:r>
      <w:r w:rsidR="005B6A4A" w:rsidRPr="004566CA">
        <w:rPr>
          <w:color w:val="000000" w:themeColor="text1"/>
          <w:highlight w:val="yellow"/>
          <w:lang w:val="en-GB"/>
        </w:rPr>
        <w:t>allow</w:t>
      </w:r>
      <w:r w:rsidR="004566CA" w:rsidRPr="004566CA">
        <w:rPr>
          <w:color w:val="000000" w:themeColor="text1"/>
          <w:highlight w:val="yellow"/>
          <w:lang w:val="en-GB"/>
        </w:rPr>
        <w:t>ed</w:t>
      </w:r>
      <w:r w:rsidR="005B6A4A" w:rsidRPr="004566CA">
        <w:rPr>
          <w:color w:val="000000" w:themeColor="text1"/>
          <w:highlight w:val="yellow"/>
          <w:lang w:val="en-GB"/>
        </w:rPr>
        <w:t xml:space="preserve"> the formation of </w:t>
      </w:r>
      <w:r w:rsidR="00CD6674" w:rsidRPr="004566CA">
        <w:rPr>
          <w:color w:val="000000" w:themeColor="text1"/>
          <w:highlight w:val="yellow"/>
          <w:lang w:val="en-GB"/>
        </w:rPr>
        <w:t>low amount</w:t>
      </w:r>
      <w:r w:rsidR="004566CA" w:rsidRPr="004566CA">
        <w:rPr>
          <w:color w:val="000000" w:themeColor="text1"/>
          <w:highlight w:val="yellow"/>
          <w:lang w:val="en-GB"/>
        </w:rPr>
        <w:t>s</w:t>
      </w:r>
      <w:r w:rsidR="00CD6674" w:rsidRPr="004566CA">
        <w:rPr>
          <w:color w:val="000000" w:themeColor="text1"/>
          <w:highlight w:val="yellow"/>
          <w:lang w:val="en-GB"/>
        </w:rPr>
        <w:t xml:space="preserve"> of</w:t>
      </w:r>
      <w:r w:rsidR="005B6A4A" w:rsidRPr="004566CA">
        <w:rPr>
          <w:color w:val="000000" w:themeColor="text1"/>
          <w:highlight w:val="yellow"/>
          <w:lang w:val="en-GB"/>
        </w:rPr>
        <w:t xml:space="preserve"> B assemblies</w:t>
      </w:r>
      <w:r w:rsidR="00CD6674">
        <w:rPr>
          <w:color w:val="000000" w:themeColor="text1"/>
          <w:lang w:val="en-GB"/>
        </w:rPr>
        <w:t xml:space="preserve"> for 127S and 139A prion strain</w:t>
      </w:r>
      <w:r w:rsidR="005B6A4A">
        <w:rPr>
          <w:color w:val="000000" w:themeColor="text1"/>
          <w:lang w:val="en-GB"/>
        </w:rPr>
        <w:t xml:space="preserve">. </w:t>
      </w:r>
      <w:r w:rsidR="006B6B59" w:rsidRPr="008A2D59">
        <w:rPr>
          <w:color w:val="000000" w:themeColor="text1"/>
          <w:lang w:val="en-GB"/>
        </w:rPr>
        <w:t xml:space="preserve">The fact that the transformation of A to B assemblies </w:t>
      </w:r>
      <w:r w:rsidR="0040286A">
        <w:rPr>
          <w:color w:val="000000" w:themeColor="text1"/>
          <w:lang w:val="en-GB"/>
        </w:rPr>
        <w:t xml:space="preserve">is strongly facilitated </w:t>
      </w:r>
      <w:proofErr w:type="gramStart"/>
      <w:r w:rsidR="0040286A">
        <w:rPr>
          <w:color w:val="000000" w:themeColor="text1"/>
          <w:lang w:val="en-GB"/>
        </w:rPr>
        <w:t xml:space="preserve">by </w:t>
      </w:r>
      <w:r w:rsidR="006B6B59" w:rsidRPr="008A2D59">
        <w:rPr>
          <w:color w:val="000000" w:themeColor="text1"/>
          <w:lang w:val="en-GB"/>
        </w:rPr>
        <w:t xml:space="preserve"> the</w:t>
      </w:r>
      <w:proofErr w:type="gramEnd"/>
      <w:r w:rsidR="006B6B59" w:rsidRPr="008A2D59">
        <w:rPr>
          <w:color w:val="000000" w:themeColor="text1"/>
          <w:lang w:val="en-GB"/>
        </w:rPr>
        <w:t xml:space="preserve"> presence of PrP</w:t>
      </w:r>
      <w:r w:rsidR="006B6B59" w:rsidRPr="008A2D59">
        <w:rPr>
          <w:color w:val="000000" w:themeColor="text1"/>
          <w:vertAlign w:val="superscript"/>
          <w:lang w:val="en-GB"/>
        </w:rPr>
        <w:t>C</w:t>
      </w:r>
      <w:r w:rsidR="005E3D3B">
        <w:rPr>
          <w:color w:val="000000" w:themeColor="text1"/>
          <w:vertAlign w:val="superscript"/>
          <w:lang w:val="en-GB"/>
        </w:rPr>
        <w:t xml:space="preserve"> </w:t>
      </w:r>
      <w:r w:rsidR="006B6B59" w:rsidRPr="008A2D59">
        <w:rPr>
          <w:color w:val="000000" w:themeColor="text1"/>
          <w:lang w:val="en-GB"/>
        </w:rPr>
        <w:t xml:space="preserve"> suggests that B assemblies result from the integration</w:t>
      </w:r>
      <w:r w:rsidR="000348EE">
        <w:rPr>
          <w:color w:val="000000" w:themeColor="text1"/>
          <w:lang w:val="en-GB"/>
        </w:rPr>
        <w:t>/conversion</w:t>
      </w:r>
      <w:r w:rsidR="006B6B59" w:rsidRPr="008A2D59">
        <w:rPr>
          <w:color w:val="000000" w:themeColor="text1"/>
          <w:lang w:val="en-GB"/>
        </w:rPr>
        <w:t xml:space="preserve"> of PrP</w:t>
      </w:r>
      <w:r w:rsidR="006B6B59" w:rsidRPr="008A2D59">
        <w:rPr>
          <w:color w:val="000000" w:themeColor="text1"/>
          <w:vertAlign w:val="superscript"/>
          <w:lang w:val="en-GB"/>
        </w:rPr>
        <w:t>C</w:t>
      </w:r>
      <w:r w:rsidR="006B6B59" w:rsidRPr="008A2D59">
        <w:rPr>
          <w:color w:val="000000" w:themeColor="text1"/>
          <w:lang w:val="en-GB"/>
        </w:rPr>
        <w:t xml:space="preserve"> into A assemblies. </w:t>
      </w:r>
      <w:r w:rsidR="00F45F01">
        <w:rPr>
          <w:color w:val="000000" w:themeColor="text1"/>
          <w:lang w:val="en-GB"/>
        </w:rPr>
        <w:t xml:space="preserve">Apparition of B after a long time of incubation in context without PrPC may result of a leakage of </w:t>
      </w:r>
      <w:proofErr w:type="spellStart"/>
      <w:r w:rsidR="00F45F01">
        <w:rPr>
          <w:color w:val="000000" w:themeColor="text1"/>
          <w:lang w:val="en-GB"/>
        </w:rPr>
        <w:t>momoner</w:t>
      </w:r>
      <w:proofErr w:type="spellEnd"/>
      <w:r w:rsidR="00F45F01">
        <w:rPr>
          <w:color w:val="000000" w:themeColor="text1"/>
          <w:lang w:val="en-GB"/>
        </w:rPr>
        <w:t xml:space="preserve"> from a conformer co-</w:t>
      </w:r>
      <w:proofErr w:type="spellStart"/>
      <w:r w:rsidR="00F45F01">
        <w:rPr>
          <w:color w:val="000000" w:themeColor="text1"/>
          <w:lang w:val="en-GB"/>
        </w:rPr>
        <w:t>sedimenting</w:t>
      </w:r>
      <w:proofErr w:type="spellEnd"/>
      <w:r w:rsidR="00F45F01">
        <w:rPr>
          <w:color w:val="000000" w:themeColor="text1"/>
          <w:lang w:val="en-GB"/>
        </w:rPr>
        <w:t xml:space="preserve"> with A.</w:t>
      </w:r>
    </w:p>
    <w:p w14:paraId="50A465C0" w14:textId="77777777" w:rsidR="00956CA6" w:rsidRPr="008C66D2" w:rsidRDefault="00956CA6" w:rsidP="00BC7A0C">
      <w:pPr>
        <w:widowControl w:val="0"/>
        <w:autoSpaceDE w:val="0"/>
        <w:autoSpaceDN w:val="0"/>
        <w:adjustRightInd w:val="0"/>
        <w:spacing w:before="240" w:after="240" w:line="480" w:lineRule="auto"/>
        <w:jc w:val="both"/>
        <w:rPr>
          <w:color w:val="000000" w:themeColor="text1"/>
          <w:lang w:val="en-US"/>
        </w:rPr>
      </w:pPr>
    </w:p>
    <w:p w14:paraId="4DE05D07" w14:textId="77777777" w:rsidR="009B45B5" w:rsidRPr="00EC125B" w:rsidRDefault="009B45B5" w:rsidP="009B45B5">
      <w:pPr>
        <w:rPr>
          <w:lang w:val="en-US"/>
          <w:rPrChange w:id="39" w:author="Microsoft Office User" w:date="2018-09-06T10:03:00Z">
            <w:rPr/>
          </w:rPrChange>
        </w:rPr>
      </w:pPr>
      <w:commentRangeStart w:id="40"/>
      <w:r w:rsidRPr="00EC125B">
        <w:rPr>
          <w:lang w:val="en-US"/>
          <w:rPrChange w:id="41" w:author="Microsoft Office User" w:date="2018-09-06T10:03:00Z">
            <w:rPr/>
          </w:rPrChange>
        </w:rPr>
        <w:t>Kinetical scheme describing the transformation of A to B assemblies</w:t>
      </w:r>
      <w:commentRangeEnd w:id="40"/>
      <w:r>
        <w:commentReference w:id="40"/>
      </w:r>
    </w:p>
    <w:p w14:paraId="335DAD0F" w14:textId="77777777" w:rsidR="00DA0662" w:rsidRPr="008A2D59" w:rsidRDefault="00DA0662" w:rsidP="00A63D91">
      <w:pPr>
        <w:spacing w:line="360" w:lineRule="auto"/>
        <w:jc w:val="both"/>
        <w:rPr>
          <w:lang w:val="en-GB"/>
        </w:rPr>
      </w:pPr>
    </w:p>
    <w:p w14:paraId="2BC4F849" w14:textId="77777777" w:rsidR="00181E49" w:rsidRPr="00057FB3" w:rsidRDefault="004F141A" w:rsidP="00B737AF">
      <w:pPr>
        <w:spacing w:line="480" w:lineRule="auto"/>
        <w:jc w:val="both"/>
        <w:rPr>
          <w:lang w:val="en-GB"/>
        </w:rPr>
      </w:pPr>
      <w:r w:rsidRPr="00F403FA">
        <w:rPr>
          <w:lang w:val="en-US"/>
        </w:rPr>
        <w:lastRenderedPageBreak/>
        <w:t xml:space="preserve">To </w:t>
      </w:r>
      <w:r>
        <w:rPr>
          <w:lang w:val="en-US"/>
        </w:rPr>
        <w:t xml:space="preserve">setup a kinetic mechanism </w:t>
      </w:r>
      <w:r w:rsidRPr="00F403FA">
        <w:rPr>
          <w:lang w:val="en-US"/>
        </w:rPr>
        <w:t>and provide a molecular i</w:t>
      </w:r>
      <w:r>
        <w:rPr>
          <w:lang w:val="en-US"/>
        </w:rPr>
        <w:t>nterpretation of the assembl</w:t>
      </w:r>
      <w:r w:rsidR="00095D88">
        <w:rPr>
          <w:lang w:val="en-US"/>
        </w:rPr>
        <w:t>ies</w:t>
      </w:r>
      <w:ins w:id="42" w:author="Human Rezaei" w:date="2018-09-06T08:47:00Z">
        <w:r w:rsidR="00C9274F">
          <w:rPr>
            <w:lang w:val="en-US"/>
          </w:rPr>
          <w:t>’</w:t>
        </w:r>
      </w:ins>
      <w:r w:rsidRPr="00F403FA">
        <w:rPr>
          <w:lang w:val="en-US"/>
        </w:rPr>
        <w:t xml:space="preserve"> dynamic</w:t>
      </w:r>
      <w:r w:rsidR="00923EC1">
        <w:rPr>
          <w:lang w:val="en-US"/>
        </w:rPr>
        <w:t>s</w:t>
      </w:r>
      <w:r>
        <w:rPr>
          <w:lang w:val="en-US"/>
        </w:rPr>
        <w:t xml:space="preserve"> during the quiescent phase</w:t>
      </w:r>
      <w:r w:rsidR="00725BEE" w:rsidRPr="00B02B11">
        <w:rPr>
          <w:lang w:val="en-GB"/>
        </w:rPr>
        <w:t xml:space="preserve">, </w:t>
      </w:r>
      <w:r w:rsidR="00D75300">
        <w:rPr>
          <w:lang w:val="en-GB"/>
        </w:rPr>
        <w:t xml:space="preserve">a </w:t>
      </w:r>
      <w:r w:rsidR="00725BEE" w:rsidRPr="00B02B11">
        <w:rPr>
          <w:lang w:val="en-GB"/>
        </w:rPr>
        <w:t xml:space="preserve">number of elementary steps </w:t>
      </w:r>
      <w:r w:rsidR="00C91F6E" w:rsidRPr="00B02B11">
        <w:rPr>
          <w:lang w:val="en-GB"/>
        </w:rPr>
        <w:t>were</w:t>
      </w:r>
      <w:r w:rsidR="00725BEE" w:rsidRPr="00B02B11">
        <w:rPr>
          <w:lang w:val="en-GB"/>
        </w:rPr>
        <w:t xml:space="preserve"> identified based on experimental observations</w:t>
      </w:r>
      <w:r w:rsidR="005C0A74" w:rsidRPr="00B02B11">
        <w:rPr>
          <w:lang w:val="en-GB"/>
        </w:rPr>
        <w:t xml:space="preserve"> and </w:t>
      </w:r>
      <w:r w:rsidR="00C91F6E" w:rsidRPr="00B02B11">
        <w:rPr>
          <w:lang w:val="en-GB"/>
        </w:rPr>
        <w:t xml:space="preserve">were </w:t>
      </w:r>
      <w:r w:rsidR="005C0A74" w:rsidRPr="00B02B11">
        <w:rPr>
          <w:lang w:val="en-GB"/>
        </w:rPr>
        <w:t>used</w:t>
      </w:r>
      <w:r w:rsidR="00411A1C" w:rsidRPr="00B02B11">
        <w:rPr>
          <w:lang w:val="en-GB"/>
        </w:rPr>
        <w:t xml:space="preserve"> </w:t>
      </w:r>
      <w:r w:rsidR="005C0A74" w:rsidRPr="00B02B11">
        <w:rPr>
          <w:lang w:val="en-GB"/>
        </w:rPr>
        <w:t xml:space="preserve">as </w:t>
      </w:r>
      <w:r w:rsidR="00A62F74" w:rsidRPr="00B02B11">
        <w:rPr>
          <w:lang w:val="en-GB"/>
        </w:rPr>
        <w:t>unavoidable</w:t>
      </w:r>
      <w:r w:rsidR="005F7553" w:rsidRPr="00B02B11">
        <w:rPr>
          <w:lang w:val="en-GB"/>
        </w:rPr>
        <w:t xml:space="preserve"> </w:t>
      </w:r>
      <w:r w:rsidR="005C0A74" w:rsidRPr="00B02B11">
        <w:rPr>
          <w:lang w:val="en-GB"/>
        </w:rPr>
        <w:t>constraints</w:t>
      </w:r>
      <w:r w:rsidR="00D523B9" w:rsidRPr="00B02B11">
        <w:rPr>
          <w:lang w:val="en-GB"/>
        </w:rPr>
        <w:t xml:space="preserve"> </w:t>
      </w:r>
      <w:r w:rsidR="00A62F74" w:rsidRPr="00B02B11">
        <w:rPr>
          <w:lang w:val="en-GB"/>
        </w:rPr>
        <w:t>(</w:t>
      </w:r>
      <w:r w:rsidR="00A62F74" w:rsidRPr="00095D88">
        <w:rPr>
          <w:highlight w:val="yellow"/>
          <w:lang w:val="en-GB"/>
        </w:rPr>
        <w:t>ref</w:t>
      </w:r>
      <w:r w:rsidR="00411A1C" w:rsidRPr="00B02B11">
        <w:rPr>
          <w:lang w:val="en-GB"/>
        </w:rPr>
        <w:t>?</w:t>
      </w:r>
      <w:r w:rsidR="00A62F74" w:rsidRPr="00B02B11">
        <w:rPr>
          <w:lang w:val="en-GB"/>
        </w:rPr>
        <w:t>)</w:t>
      </w:r>
      <w:r w:rsidR="00725BEE" w:rsidRPr="00B02B11">
        <w:rPr>
          <w:lang w:val="en-GB"/>
        </w:rPr>
        <w:t xml:space="preserve">. </w:t>
      </w:r>
      <w:r w:rsidR="00DA0662" w:rsidRPr="00B02B11">
        <w:rPr>
          <w:lang w:val="en-GB"/>
        </w:rPr>
        <w:t xml:space="preserve">The first constraint </w:t>
      </w:r>
      <w:r w:rsidR="00B02B11">
        <w:rPr>
          <w:lang w:val="en-GB"/>
        </w:rPr>
        <w:t>is</w:t>
      </w:r>
      <w:r w:rsidR="00B02B11" w:rsidRPr="00B02B11">
        <w:rPr>
          <w:lang w:val="en-GB"/>
        </w:rPr>
        <w:t xml:space="preserve"> </w:t>
      </w:r>
      <w:r w:rsidR="00DA0662" w:rsidRPr="00B02B11">
        <w:rPr>
          <w:lang w:val="en-GB"/>
        </w:rPr>
        <w:t xml:space="preserve">the existence of </w:t>
      </w:r>
      <w:r w:rsidR="009230ED" w:rsidRPr="00B02B11">
        <w:rPr>
          <w:lang w:val="en-GB"/>
        </w:rPr>
        <w:t>a</w:t>
      </w:r>
      <w:r w:rsidR="005C41A5" w:rsidRPr="00B02B11">
        <w:rPr>
          <w:lang w:val="en-GB"/>
        </w:rPr>
        <w:t xml:space="preserve">n equilibrium </w:t>
      </w:r>
      <w:r w:rsidR="009230ED" w:rsidRPr="00B02B11">
        <w:rPr>
          <w:lang w:val="en-GB"/>
        </w:rPr>
        <w:t>between PrP</w:t>
      </w:r>
      <w:r w:rsidR="009230ED" w:rsidRPr="00B02B11">
        <w:rPr>
          <w:vertAlign w:val="superscript"/>
          <w:lang w:val="en-GB"/>
        </w:rPr>
        <w:t>Sc</w:t>
      </w:r>
      <w:r w:rsidR="009230ED" w:rsidRPr="00B02B11">
        <w:rPr>
          <w:lang w:val="en-GB"/>
        </w:rPr>
        <w:t xml:space="preserve"> assemblies and their elementary subunit</w:t>
      </w:r>
      <w:r w:rsidR="007221B1">
        <w:rPr>
          <w:lang w:val="en-GB"/>
        </w:rPr>
        <w:t xml:space="preserve"> (suPrP)</w:t>
      </w:r>
      <w:r w:rsidR="00B02B11">
        <w:rPr>
          <w:lang w:val="en-GB"/>
        </w:rPr>
        <w:t>,</w:t>
      </w:r>
      <w:r w:rsidR="006E3731" w:rsidRPr="00B02B11">
        <w:rPr>
          <w:lang w:val="en-GB"/>
        </w:rPr>
        <w:t xml:space="preserve"> </w:t>
      </w:r>
      <w:r w:rsidR="002C4AEA" w:rsidRPr="00B02B11">
        <w:rPr>
          <w:lang w:val="en-GB"/>
        </w:rPr>
        <w:t xml:space="preserve">as previously shown </w:t>
      </w:r>
      <w:r w:rsidR="00272718">
        <w:rPr>
          <w:lang w:val="en-GB"/>
        </w:rPr>
        <w:fldChar w:fldCharType="begin"/>
      </w:r>
      <w:r w:rsidR="007E2FCB">
        <w:rPr>
          <w:lang w:val="en-GB"/>
        </w:rPr>
        <w:instrText xml:space="preserve"> ADDIN EN.CITE &lt;EndNote&gt;&lt;Cite&gt;&lt;Author&gt;Igel-Egalon&lt;/Author&gt;&lt;Year&gt;2017&lt;/Year&gt;&lt;RecNum&gt;465&lt;/RecNum&gt;&lt;DisplayText&gt;(&lt;style face="italic"&gt;40&lt;/style&gt;)&lt;/DisplayText&gt;&lt;record&gt;&lt;rec-number&gt;465&lt;/rec-number&gt;&lt;foreign-keys&gt;&lt;key app="EN" db-id="5zdsfz0smsxed6erdv2xeff0f2x5eavzw05v" timestamp="1520346081"&gt;465&lt;/key&gt;&lt;/foreign-keys&gt;&lt;ref-type name="Journal Article"&gt;17&lt;/ref-type&gt;&lt;contributors&gt;&lt;authors&gt;&lt;author&gt;Igel-Egalon, A.&lt;/author&gt;&lt;author&gt;Moudjou, M.&lt;/author&gt;&lt;author&gt;Martin, D.&lt;/author&gt;&lt;author&gt;Busley, A.&lt;/author&gt;&lt;author&gt;Knapple, T.&lt;/author&gt;&lt;author&gt;Herzog, L.&lt;/author&gt;&lt;author&gt;Reine, F.&lt;/author&gt;&lt;author&gt;Lepejova, N.&lt;/author&gt;&lt;author&gt;Richard, C. A.&lt;/author&gt;&lt;author&gt;Beringue, V.&lt;/author&gt;&lt;author&gt;Rezaei, H.&lt;/author&gt;&lt;/authors&gt;&lt;/contributors&gt;&lt;auth-address&gt;INRA, Universite Paris-Saclay, UR892, Virologie Immunologie Moleculaires, Jouy-en-Josas, France.&lt;/auth-address&gt;&lt;titles&gt;&lt;title&gt;Reversible unfolding of infectious prion assemblies reveals the existence of an oligomeric elementary brick&lt;/title&gt;&lt;secondary-title&gt;PLoS Pathog&lt;/secondary-title&gt;&lt;/titles&gt;&lt;periodical&gt;&lt;full-title&gt;PLoS Pathog&lt;/full-title&gt;&lt;/periodical&gt;&lt;pages&gt;e1006557&lt;/pages&gt;&lt;volume&gt;13&lt;/volume&gt;&lt;number&gt;9&lt;/number&gt;&lt;edition&gt;2017/09/08&lt;/edition&gt;&lt;keywords&gt;&lt;keyword&gt;Animals&lt;/keyword&gt;&lt;keyword&gt;Communicable Diseases&lt;/keyword&gt;&lt;keyword&gt;Mice&lt;/keyword&gt;&lt;keyword&gt;PrPC Proteins/*metabolism&lt;/keyword&gt;&lt;keyword&gt;PrPSc Proteins/*metabolism&lt;/keyword&gt;&lt;keyword&gt;Prion Diseases/*metabolism&lt;/keyword&gt;&lt;keyword&gt;Protein Conformation&lt;/keyword&gt;&lt;keyword&gt;*Protein Unfolding&lt;/keyword&gt;&lt;/keywords&gt;&lt;dates&gt;&lt;year&gt;2017&lt;/year&gt;&lt;pub-dates&gt;&lt;date&gt;Sep&lt;/date&gt;&lt;/pub-dates&gt;&lt;/dates&gt;&lt;isbn&gt;1553-7374 (Electronic)&amp;#xD;1553-7366 (Linking)&lt;/isbn&gt;&lt;accession-num&gt;28880932&lt;/accession-num&gt;&lt;urls&gt;&lt;related-urls&gt;&lt;url&gt;https://www.ncbi.nlm.nih.gov/pubmed/28880932&lt;/url&gt;&lt;/related-urls&gt;&lt;/urls&gt;&lt;custom2&gt;PMC5589264&lt;/custom2&gt;&lt;electronic-resource-num&gt;10.1371/journal.ppat.1006557&lt;/electronic-resource-num&gt;&lt;/record&gt;&lt;/Cite&gt;&lt;/EndNote&gt;</w:instrText>
      </w:r>
      <w:r w:rsidR="00272718">
        <w:rPr>
          <w:lang w:val="en-GB"/>
        </w:rPr>
        <w:fldChar w:fldCharType="separate"/>
      </w:r>
      <w:r w:rsidR="007E2FCB">
        <w:rPr>
          <w:noProof/>
          <w:lang w:val="en-GB"/>
        </w:rPr>
        <w:t>(</w:t>
      </w:r>
      <w:hyperlink w:anchor="_ENREF_40" w:tooltip="Igel-Egalon, 2017 #465" w:history="1">
        <w:r w:rsidR="000600F6" w:rsidRPr="007E2FCB">
          <w:rPr>
            <w:i/>
            <w:noProof/>
            <w:lang w:val="en-GB"/>
          </w:rPr>
          <w:t>40</w:t>
        </w:r>
      </w:hyperlink>
      <w:r w:rsidR="007E2FCB">
        <w:rPr>
          <w:noProof/>
          <w:lang w:val="en-GB"/>
        </w:rPr>
        <w:t>)</w:t>
      </w:r>
      <w:r w:rsidR="00272718">
        <w:rPr>
          <w:lang w:val="en-GB"/>
        </w:rPr>
        <w:fldChar w:fldCharType="end"/>
      </w:r>
      <w:r w:rsidR="005C41A5" w:rsidRPr="00B02B11">
        <w:rPr>
          <w:lang w:val="en-GB"/>
        </w:rPr>
        <w:t>. The existence of this equilibrium makes the size distribution of PrP</w:t>
      </w:r>
      <w:r w:rsidR="005C41A5" w:rsidRPr="00B02B11">
        <w:rPr>
          <w:vertAlign w:val="superscript"/>
          <w:lang w:val="en-GB"/>
        </w:rPr>
        <w:t>Sc</w:t>
      </w:r>
      <w:r w:rsidR="005C41A5" w:rsidRPr="00B02B11">
        <w:rPr>
          <w:lang w:val="en-GB"/>
        </w:rPr>
        <w:t xml:space="preserve"> assemblies highly dynamic and dependent on </w:t>
      </w:r>
      <w:r w:rsidR="00B02B11">
        <w:rPr>
          <w:lang w:val="en-GB"/>
        </w:rPr>
        <w:t xml:space="preserve">the </w:t>
      </w:r>
      <w:r w:rsidR="005C21AB" w:rsidRPr="00B02B11">
        <w:rPr>
          <w:lang w:val="en-GB"/>
        </w:rPr>
        <w:t>assemblies</w:t>
      </w:r>
      <w:ins w:id="43" w:author="Human Rezaei" w:date="2018-09-06T08:47:00Z">
        <w:r w:rsidR="00C9274F">
          <w:rPr>
            <w:lang w:val="en-GB"/>
          </w:rPr>
          <w:t>’</w:t>
        </w:r>
      </w:ins>
      <w:r w:rsidR="005C41A5" w:rsidRPr="00B02B11">
        <w:rPr>
          <w:lang w:val="en-GB"/>
        </w:rPr>
        <w:t xml:space="preserve"> concentration</w:t>
      </w:r>
      <w:r w:rsidR="00AD0F02" w:rsidRPr="00B02B11">
        <w:rPr>
          <w:lang w:val="en-GB"/>
        </w:rPr>
        <w:t xml:space="preserve"> as shown in </w:t>
      </w:r>
      <w:r w:rsidR="00FD3F50" w:rsidRPr="00B02B11">
        <w:rPr>
          <w:lang w:val="en-GB"/>
        </w:rPr>
        <w:t xml:space="preserve">figure </w:t>
      </w:r>
      <w:r w:rsidR="001742DD">
        <w:rPr>
          <w:lang w:val="en-GB"/>
        </w:rPr>
        <w:t>1E</w:t>
      </w:r>
      <w:r w:rsidR="005C21AB" w:rsidRPr="00B02B11">
        <w:rPr>
          <w:lang w:val="en-GB"/>
        </w:rPr>
        <w:t>.</w:t>
      </w:r>
      <w:r w:rsidR="005C41A5" w:rsidRPr="00B02B11">
        <w:rPr>
          <w:lang w:val="en-GB"/>
        </w:rPr>
        <w:t xml:space="preserve"> </w:t>
      </w:r>
      <w:r w:rsidR="006E50B8" w:rsidRPr="008A2D59">
        <w:rPr>
          <w:lang w:val="en-GB"/>
        </w:rPr>
        <w:t>Indeed,</w:t>
      </w:r>
      <w:r w:rsidR="00AD0F02" w:rsidRPr="008A2D59">
        <w:rPr>
          <w:lang w:val="en-GB"/>
        </w:rPr>
        <w:t xml:space="preserve"> </w:t>
      </w:r>
      <w:r w:rsidR="00057FB3">
        <w:rPr>
          <w:lang w:val="en-GB"/>
        </w:rPr>
        <w:t xml:space="preserve">SV-analysis of </w:t>
      </w:r>
      <w:r w:rsidR="007C2990">
        <w:rPr>
          <w:lang w:val="en-GB"/>
        </w:rPr>
        <w:t>30-fold diluted 12</w:t>
      </w:r>
      <w:r w:rsidR="006E50B8" w:rsidRPr="008A2D59">
        <w:rPr>
          <w:lang w:val="en-GB"/>
        </w:rPr>
        <w:t>7</w:t>
      </w:r>
      <w:r w:rsidR="007C2990">
        <w:rPr>
          <w:lang w:val="en-GB"/>
        </w:rPr>
        <w:t>S</w:t>
      </w:r>
      <w:r w:rsidR="006E50B8" w:rsidRPr="008A2D59">
        <w:rPr>
          <w:lang w:val="en-GB"/>
        </w:rPr>
        <w:t xml:space="preserve"> infected </w:t>
      </w:r>
      <w:r w:rsidR="00DC19BA">
        <w:rPr>
          <w:lang w:val="en-GB"/>
        </w:rPr>
        <w:t xml:space="preserve">brain </w:t>
      </w:r>
      <w:r w:rsidR="00AC69F4" w:rsidRPr="008A2D59">
        <w:rPr>
          <w:lang w:val="en-GB"/>
        </w:rPr>
        <w:t xml:space="preserve">in </w:t>
      </w:r>
      <w:r w:rsidR="00057FB3">
        <w:rPr>
          <w:lang w:val="en-GB"/>
        </w:rPr>
        <w:t>P</w:t>
      </w:r>
      <w:r w:rsidR="00AC69F4" w:rsidRPr="008A2D59">
        <w:rPr>
          <w:lang w:val="en-GB"/>
        </w:rPr>
        <w:t>rP</w:t>
      </w:r>
      <w:r w:rsidR="00AC69F4" w:rsidRPr="008A2D59">
        <w:rPr>
          <w:vertAlign w:val="superscript"/>
          <w:lang w:val="en-GB"/>
        </w:rPr>
        <w:t>0/0</w:t>
      </w:r>
      <w:r w:rsidR="00181E49" w:rsidRPr="008A2D59">
        <w:rPr>
          <w:lang w:val="en-GB"/>
        </w:rPr>
        <w:t xml:space="preserve"> </w:t>
      </w:r>
      <w:r w:rsidR="00DC19BA">
        <w:rPr>
          <w:lang w:val="en-GB"/>
        </w:rPr>
        <w:t xml:space="preserve">mouse brain </w:t>
      </w:r>
      <w:r w:rsidR="00A804FB">
        <w:rPr>
          <w:lang w:val="en-GB"/>
        </w:rPr>
        <w:t>lysat</w:t>
      </w:r>
      <w:r w:rsidR="00770490">
        <w:rPr>
          <w:lang w:val="en-GB"/>
        </w:rPr>
        <w:t>e</w:t>
      </w:r>
      <w:r w:rsidR="00DC19BA">
        <w:rPr>
          <w:lang w:val="en-GB"/>
        </w:rPr>
        <w:t xml:space="preserve"> </w:t>
      </w:r>
      <w:r w:rsidR="006E50B8" w:rsidRPr="00057FB3">
        <w:rPr>
          <w:lang w:val="en-GB"/>
        </w:rPr>
        <w:t>revealed a</w:t>
      </w:r>
      <w:r w:rsidR="00683413" w:rsidRPr="00057FB3">
        <w:rPr>
          <w:lang w:val="en-GB"/>
        </w:rPr>
        <w:t xml:space="preserve"> quaternary structure rearrangement</w:t>
      </w:r>
      <w:r w:rsidR="005E15AB" w:rsidRPr="00057FB3">
        <w:rPr>
          <w:lang w:val="en-GB"/>
        </w:rPr>
        <w:t xml:space="preserve"> </w:t>
      </w:r>
      <w:r w:rsidR="005C41A5" w:rsidRPr="00057FB3">
        <w:rPr>
          <w:lang w:val="en-GB"/>
        </w:rPr>
        <w:t>with a shift in lower molecular weight assemblies</w:t>
      </w:r>
      <w:r w:rsidR="000C4CC7" w:rsidRPr="00057FB3">
        <w:rPr>
          <w:lang w:val="en-GB"/>
        </w:rPr>
        <w:t xml:space="preserve"> according to the equilibrium:</w:t>
      </w:r>
      <w:r w:rsidR="00770490">
        <w:rPr>
          <w:lang w:val="en-GB"/>
        </w:rPr>
        <w:t xml:space="preserve"> </w:t>
      </w:r>
    </w:p>
    <w:p w14:paraId="3E75C836" w14:textId="77777777" w:rsidR="00CD1736" w:rsidRPr="00057FB3" w:rsidRDefault="00467330" w:rsidP="00EF6E20">
      <w:pPr>
        <w:spacing w:line="480" w:lineRule="auto"/>
        <w:jc w:val="center"/>
        <w:rPr>
          <w:lang w:val="en-GB"/>
        </w:rPr>
      </w:pPr>
      <m:oMathPara>
        <m:oMath>
          <m:sSubSup>
            <m:sSubSupPr>
              <m:ctrlPr>
                <w:rPr>
                  <w:rFonts w:ascii="Cambria Math" w:hAnsi="Cambria Math"/>
                  <w:i/>
                  <w:lang w:val="en-GB"/>
                </w:rPr>
              </m:ctrlPr>
            </m:sSubSupPr>
            <m:e>
              <m:r>
                <w:rPr>
                  <w:rFonts w:ascii="Cambria Math" w:hAnsi="Cambria Math"/>
                  <w:lang w:val="en-GB"/>
                </w:rPr>
                <m:t>PrP</m:t>
              </m:r>
            </m:e>
            <m:sub>
              <m:r>
                <w:rPr>
                  <w:rFonts w:ascii="Cambria Math" w:hAnsi="Cambria Math"/>
                  <w:lang w:val="en-GB"/>
                </w:rPr>
                <m:t>i</m:t>
              </m:r>
            </m:sub>
            <m:sup>
              <m:r>
                <w:rPr>
                  <w:rFonts w:ascii="Cambria Math" w:hAnsi="Cambria Math"/>
                  <w:lang w:val="en-GB"/>
                </w:rPr>
                <m:t>Sc</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PrP</m:t>
              </m:r>
            </m:e>
            <m:sub>
              <m:r>
                <w:rPr>
                  <w:rFonts w:ascii="Cambria Math" w:hAnsi="Cambria Math"/>
                  <w:lang w:val="en-GB"/>
                </w:rPr>
                <m:t>i-1</m:t>
              </m:r>
            </m:sub>
            <m:sup>
              <m:r>
                <w:rPr>
                  <w:rFonts w:ascii="Cambria Math" w:hAnsi="Cambria Math"/>
                  <w:lang w:val="en-GB"/>
                </w:rPr>
                <m:t>Sc</m:t>
              </m:r>
            </m:sup>
          </m:sSubSup>
          <m:r>
            <w:rPr>
              <w:rFonts w:ascii="Cambria Math" w:hAnsi="Cambria Math"/>
              <w:lang w:val="en-GB"/>
            </w:rPr>
            <m:t>+suPrP</m:t>
          </m:r>
        </m:oMath>
      </m:oMathPara>
    </w:p>
    <w:p w14:paraId="478E823A" w14:textId="77777777" w:rsidR="00C752FA" w:rsidRPr="008A2D59" w:rsidRDefault="00CD1736" w:rsidP="00A63D91">
      <w:pPr>
        <w:spacing w:line="480" w:lineRule="auto"/>
        <w:jc w:val="both"/>
        <w:rPr>
          <w:lang w:val="en-GB"/>
        </w:rPr>
      </w:pPr>
      <w:r w:rsidRPr="008A2D59">
        <w:rPr>
          <w:lang w:val="en-GB"/>
        </w:rPr>
        <w:t>w</w:t>
      </w:r>
      <w:r w:rsidR="00C752FA" w:rsidRPr="008A2D59">
        <w:rPr>
          <w:lang w:val="en-GB"/>
        </w:rPr>
        <w:t>here</w:t>
      </w:r>
      <w:r w:rsidR="00086607" w:rsidRPr="008A2D59">
        <w:rPr>
          <w:lang w:val="en-GB"/>
        </w:rPr>
        <w:t xml:space="preserve"> </w:t>
      </w:r>
      <m:oMath>
        <m:sSubSup>
          <m:sSubSupPr>
            <m:ctrlPr>
              <w:rPr>
                <w:rFonts w:ascii="Cambria Math" w:hAnsi="Cambria Math"/>
                <w:i/>
                <w:lang w:val="en-GB"/>
              </w:rPr>
            </m:ctrlPr>
          </m:sSubSupPr>
          <m:e>
            <m:r>
              <w:rPr>
                <w:rFonts w:ascii="Cambria Math" w:hAnsi="Cambria Math"/>
                <w:lang w:val="en-GB"/>
              </w:rPr>
              <m:t>PrP</m:t>
            </m:r>
          </m:e>
          <m:sub>
            <m:r>
              <w:rPr>
                <w:rFonts w:ascii="Cambria Math" w:hAnsi="Cambria Math"/>
                <w:lang w:val="en-GB"/>
              </w:rPr>
              <m:t>i</m:t>
            </m:r>
          </m:sub>
          <m:sup>
            <m:r>
              <w:rPr>
                <w:rFonts w:ascii="Cambria Math" w:hAnsi="Cambria Math"/>
                <w:lang w:val="en-GB"/>
              </w:rPr>
              <m:t>Sc</m:t>
            </m:r>
          </m:sup>
        </m:sSubSup>
      </m:oMath>
      <w:r w:rsidR="00C752FA" w:rsidRPr="008A2D59">
        <w:rPr>
          <w:lang w:val="en-GB"/>
        </w:rPr>
        <w:t xml:space="preserve">, and </w:t>
      </w:r>
      <m:oMath>
        <m:sSubSup>
          <m:sSubSupPr>
            <m:ctrlPr>
              <w:rPr>
                <w:rFonts w:ascii="Cambria Math" w:hAnsi="Cambria Math"/>
                <w:i/>
                <w:lang w:val="en-GB"/>
              </w:rPr>
            </m:ctrlPr>
          </m:sSubSupPr>
          <m:e>
            <m:r>
              <w:rPr>
                <w:rFonts w:ascii="Cambria Math" w:hAnsi="Cambria Math"/>
                <w:lang w:val="en-GB"/>
              </w:rPr>
              <m:t>PrP</m:t>
            </m:r>
          </m:e>
          <m:sub>
            <m:r>
              <w:rPr>
                <w:rFonts w:ascii="Cambria Math" w:hAnsi="Cambria Math"/>
                <w:lang w:val="en-GB"/>
              </w:rPr>
              <m:t>i-1</m:t>
            </m:r>
          </m:sub>
          <m:sup>
            <m:r>
              <w:rPr>
                <w:rFonts w:ascii="Cambria Math" w:hAnsi="Cambria Math"/>
                <w:lang w:val="en-GB"/>
              </w:rPr>
              <m:t>Sc</m:t>
            </m:r>
          </m:sup>
        </m:sSubSup>
      </m:oMath>
      <w:r w:rsidR="00C752FA" w:rsidRPr="008A2D59">
        <w:rPr>
          <w:lang w:val="en-GB"/>
        </w:rPr>
        <w:t xml:space="preserve"> are respectively size</w:t>
      </w:r>
      <w:r w:rsidR="00086607" w:rsidRPr="008A2D59">
        <w:rPr>
          <w:lang w:val="en-GB"/>
        </w:rPr>
        <w:t xml:space="preserve"> </w:t>
      </w:r>
      <w:commentRangeStart w:id="44"/>
      <w:proofErr w:type="spellStart"/>
      <w:r w:rsidR="00086607" w:rsidRPr="008A2D59">
        <w:rPr>
          <w:i/>
          <w:lang w:val="en-GB"/>
        </w:rPr>
        <w:t>i</w:t>
      </w:r>
      <w:proofErr w:type="spellEnd"/>
      <w:r w:rsidR="00086607" w:rsidRPr="008A2D59">
        <w:rPr>
          <w:lang w:val="en-GB"/>
        </w:rPr>
        <w:t xml:space="preserve"> </w:t>
      </w:r>
      <w:commentRangeEnd w:id="44"/>
      <w:r w:rsidR="005944BC" w:rsidRPr="008A2D59">
        <w:rPr>
          <w:lang w:val="en-GB"/>
        </w:rPr>
        <w:commentReference w:id="44"/>
      </w:r>
      <w:r w:rsidR="00086607" w:rsidRPr="008A2D59">
        <w:rPr>
          <w:lang w:val="en-GB"/>
        </w:rPr>
        <w:t xml:space="preserve">and </w:t>
      </w:r>
      <w:r w:rsidR="00086607" w:rsidRPr="008A2D59">
        <w:rPr>
          <w:i/>
          <w:lang w:val="en-GB"/>
        </w:rPr>
        <w:t>i-1</w:t>
      </w:r>
      <w:r w:rsidR="00C752FA" w:rsidRPr="008A2D59">
        <w:rPr>
          <w:lang w:val="en-GB"/>
        </w:rPr>
        <w:t xml:space="preserve"> of PrP</w:t>
      </w:r>
      <w:r w:rsidR="00C752FA" w:rsidRPr="008A2D59">
        <w:rPr>
          <w:vertAlign w:val="superscript"/>
          <w:lang w:val="en-GB"/>
        </w:rPr>
        <w:t>Sc</w:t>
      </w:r>
      <w:r w:rsidR="00C752FA" w:rsidRPr="008A2D59">
        <w:rPr>
          <w:lang w:val="en-GB"/>
        </w:rPr>
        <w:t xml:space="preserve">. </w:t>
      </w:r>
    </w:p>
    <w:p w14:paraId="4126D744" w14:textId="77777777" w:rsidR="003E6C03" w:rsidRPr="008A2D59" w:rsidRDefault="00511082" w:rsidP="00A63D91">
      <w:pPr>
        <w:spacing w:line="480" w:lineRule="auto"/>
        <w:jc w:val="both"/>
        <w:rPr>
          <w:lang w:val="en-GB"/>
        </w:rPr>
      </w:pPr>
      <w:r>
        <w:rPr>
          <w:lang w:val="en-GB"/>
        </w:rPr>
        <w:t>As</w:t>
      </w:r>
      <w:r w:rsidR="003A52ED" w:rsidRPr="00D51F1F">
        <w:rPr>
          <w:lang w:val="en-GB"/>
        </w:rPr>
        <w:t xml:space="preserve"> </w:t>
      </w:r>
      <w:r w:rsidR="008F7445" w:rsidRPr="00D51F1F">
        <w:rPr>
          <w:lang w:val="en-GB"/>
        </w:rPr>
        <w:t xml:space="preserve">the existence of suPrP </w:t>
      </w:r>
      <w:r w:rsidR="00D8404A">
        <w:rPr>
          <w:lang w:val="en-GB"/>
        </w:rPr>
        <w:t>is</w:t>
      </w:r>
      <w:r w:rsidR="008F7445" w:rsidRPr="00D51F1F">
        <w:rPr>
          <w:lang w:val="en-GB"/>
        </w:rPr>
        <w:t xml:space="preserve"> </w:t>
      </w:r>
      <w:r w:rsidR="00A23DC7" w:rsidRPr="00D51F1F">
        <w:rPr>
          <w:lang w:val="en-GB"/>
        </w:rPr>
        <w:t>a generic property of prion strains</w:t>
      </w:r>
      <w:r w:rsidR="00662D20" w:rsidRPr="00D51F1F">
        <w:rPr>
          <w:lang w:val="en-GB"/>
        </w:rPr>
        <w:t xml:space="preserve"> </w:t>
      </w:r>
      <w:r w:rsidR="00A57893">
        <w:rPr>
          <w:lang w:val="en-GB"/>
        </w:rPr>
        <w:fldChar w:fldCharType="begin"/>
      </w:r>
      <w:r w:rsidR="007E2FCB">
        <w:rPr>
          <w:lang w:val="en-GB"/>
        </w:rPr>
        <w:instrText xml:space="preserve"> ADDIN EN.CITE &lt;EndNote&gt;&lt;Cite&gt;&lt;Author&gt;Igel-Egalon&lt;/Author&gt;&lt;Year&gt;2017&lt;/Year&gt;&lt;RecNum&gt;465&lt;/RecNum&gt;&lt;DisplayText&gt;(&lt;style face="italic"&gt;40&lt;/style&gt;)&lt;/DisplayText&gt;&lt;record&gt;&lt;rec-number&gt;465&lt;/rec-number&gt;&lt;foreign-keys&gt;&lt;key app="EN" db-id="5zdsfz0smsxed6erdv2xeff0f2x5eavzw05v" timestamp="1520346081"&gt;465&lt;/key&gt;&lt;/foreign-keys&gt;&lt;ref-type name="Journal Article"&gt;17&lt;/ref-type&gt;&lt;contributors&gt;&lt;authors&gt;&lt;author&gt;Igel-Egalon, A.&lt;/author&gt;&lt;author&gt;Moudjou, M.&lt;/author&gt;&lt;author&gt;Martin, D.&lt;/author&gt;&lt;author&gt;Busley, A.&lt;/author&gt;&lt;author&gt;Knapple, T.&lt;/author&gt;&lt;author&gt;Herzog, L.&lt;/author&gt;&lt;author&gt;Reine, F.&lt;/author&gt;&lt;author&gt;Lepejova, N.&lt;/author&gt;&lt;author&gt;Richard, C. A.&lt;/author&gt;&lt;author&gt;Beringue, V.&lt;/author&gt;&lt;author&gt;Rezaei, H.&lt;/author&gt;&lt;/authors&gt;&lt;/contributors&gt;&lt;auth-address&gt;INRA, Universite Paris-Saclay, UR892, Virologie Immunologie Moleculaires, Jouy-en-Josas, France.&lt;/auth-address&gt;&lt;titles&gt;&lt;title&gt;Reversible unfolding of infectious prion assemblies reveals the existence of an oligomeric elementary brick&lt;/title&gt;&lt;secondary-title&gt;PLoS Pathog&lt;/secondary-title&gt;&lt;/titles&gt;&lt;periodical&gt;&lt;full-title&gt;PLoS Pathog&lt;/full-title&gt;&lt;/periodical&gt;&lt;pages&gt;e1006557&lt;/pages&gt;&lt;volume&gt;13&lt;/volume&gt;&lt;number&gt;9&lt;/number&gt;&lt;edition&gt;2017/09/08&lt;/edition&gt;&lt;keywords&gt;&lt;keyword&gt;Animals&lt;/keyword&gt;&lt;keyword&gt;Communicable Diseases&lt;/keyword&gt;&lt;keyword&gt;Mice&lt;/keyword&gt;&lt;keyword&gt;PrPC Proteins/*metabolism&lt;/keyword&gt;&lt;keyword&gt;PrPSc Proteins/*metabolism&lt;/keyword&gt;&lt;keyword&gt;Prion Diseases/*metabolism&lt;/keyword&gt;&lt;keyword&gt;Protein Conformation&lt;/keyword&gt;&lt;keyword&gt;*Protein Unfolding&lt;/keyword&gt;&lt;/keywords&gt;&lt;dates&gt;&lt;year&gt;2017&lt;/year&gt;&lt;pub-dates&gt;&lt;date&gt;Sep&lt;/date&gt;&lt;/pub-dates&gt;&lt;/dates&gt;&lt;isbn&gt;1553-7374 (Electronic)&amp;#xD;1553-7366 (Linking)&lt;/isbn&gt;&lt;accession-num&gt;28880932&lt;/accession-num&gt;&lt;urls&gt;&lt;related-urls&gt;&lt;url&gt;https://www.ncbi.nlm.nih.gov/pubmed/28880932&lt;/url&gt;&lt;/related-urls&gt;&lt;/urls&gt;&lt;custom2&gt;PMC5589264&lt;/custom2&gt;&lt;electronic-resource-num&gt;10.1371/journal.ppat.1006557&lt;/electronic-resource-num&gt;&lt;/record&gt;&lt;/Cite&gt;&lt;/EndNote&gt;</w:instrText>
      </w:r>
      <w:r w:rsidR="00A57893">
        <w:rPr>
          <w:lang w:val="en-GB"/>
        </w:rPr>
        <w:fldChar w:fldCharType="separate"/>
      </w:r>
      <w:r w:rsidR="007E2FCB">
        <w:rPr>
          <w:noProof/>
          <w:lang w:val="en-GB"/>
        </w:rPr>
        <w:t>(</w:t>
      </w:r>
      <w:hyperlink w:anchor="_ENREF_40" w:tooltip="Igel-Egalon, 2017 #465" w:history="1">
        <w:r w:rsidR="000600F6" w:rsidRPr="007E2FCB">
          <w:rPr>
            <w:i/>
            <w:noProof/>
            <w:lang w:val="en-GB"/>
          </w:rPr>
          <w:t>40</w:t>
        </w:r>
      </w:hyperlink>
      <w:r w:rsidR="007E2FCB">
        <w:rPr>
          <w:noProof/>
          <w:lang w:val="en-GB"/>
        </w:rPr>
        <w:t>)</w:t>
      </w:r>
      <w:r w:rsidR="00A57893">
        <w:rPr>
          <w:lang w:val="en-GB"/>
        </w:rPr>
        <w:fldChar w:fldCharType="end"/>
      </w:r>
      <w:r w:rsidR="00744997">
        <w:rPr>
          <w:lang w:val="en-GB"/>
        </w:rPr>
        <w:t xml:space="preserve">, the </w:t>
      </w:r>
      <w:r w:rsidR="00CA2EFC">
        <w:rPr>
          <w:lang w:val="en-GB"/>
        </w:rPr>
        <w:t>2</w:t>
      </w:r>
      <w:r w:rsidR="00744997" w:rsidRPr="00A57893">
        <w:rPr>
          <w:vertAlign w:val="superscript"/>
          <w:lang w:val="en-GB"/>
        </w:rPr>
        <w:t>nd</w:t>
      </w:r>
      <w:r w:rsidR="00744997">
        <w:rPr>
          <w:lang w:val="en-GB"/>
        </w:rPr>
        <w:t xml:space="preserve"> constraint</w:t>
      </w:r>
      <w:r w:rsidR="00CA2EFC">
        <w:rPr>
          <w:lang w:val="en-GB"/>
        </w:rPr>
        <w:t xml:space="preserve"> </w:t>
      </w:r>
      <w:r w:rsidR="00F4352A">
        <w:rPr>
          <w:lang w:val="en-GB"/>
        </w:rPr>
        <w:t xml:space="preserve">leads us to </w:t>
      </w:r>
      <w:r w:rsidR="008F7445" w:rsidRPr="00D51F1F">
        <w:rPr>
          <w:lang w:val="en-GB"/>
        </w:rPr>
        <w:t>assume</w:t>
      </w:r>
      <w:r w:rsidR="006C00F1" w:rsidRPr="00D51F1F">
        <w:rPr>
          <w:lang w:val="en-GB"/>
        </w:rPr>
        <w:t xml:space="preserve"> that </w:t>
      </w:r>
      <w:r w:rsidR="003E6C03" w:rsidRPr="00D51F1F">
        <w:rPr>
          <w:lang w:val="en-GB"/>
        </w:rPr>
        <w:t>A and B assemblies</w:t>
      </w:r>
      <w:r w:rsidR="00B57E0F" w:rsidRPr="00D51F1F">
        <w:rPr>
          <w:lang w:val="en-GB"/>
        </w:rPr>
        <w:t xml:space="preserve"> are in equilibrium with their respective suPrP</w:t>
      </w:r>
      <w:r w:rsidR="000B7041" w:rsidRPr="00D51F1F">
        <w:rPr>
          <w:lang w:val="en-GB"/>
        </w:rPr>
        <w:t xml:space="preserve"> </w:t>
      </w:r>
      <w:r w:rsidR="003E6C03" w:rsidRPr="00D51F1F">
        <w:rPr>
          <w:lang w:val="en-GB"/>
        </w:rPr>
        <w:t xml:space="preserve">(denoted </w:t>
      </w:r>
      <m:oMath>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A</m:t>
            </m:r>
          </m:sup>
        </m:sSup>
      </m:oMath>
      <w:r w:rsidR="003E6C03" w:rsidRPr="00D51F1F">
        <w:rPr>
          <w:lang w:val="en-GB"/>
        </w:rPr>
        <w:t xml:space="preserve"> </w:t>
      </w:r>
      <w:r w:rsidR="000B7041" w:rsidRPr="00D51F1F">
        <w:rPr>
          <w:lang w:val="en-GB"/>
        </w:rPr>
        <w:t xml:space="preserve">and </w:t>
      </w:r>
      <m:oMath>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B</m:t>
            </m:r>
          </m:sup>
        </m:sSup>
      </m:oMath>
      <w:r w:rsidR="000B7041" w:rsidRPr="00D51F1F">
        <w:rPr>
          <w:lang w:val="en-GB"/>
        </w:rPr>
        <w:t>)</w:t>
      </w:r>
      <w:r w:rsidR="00D51F1F">
        <w:rPr>
          <w:lang w:val="en-GB"/>
        </w:rPr>
        <w:t>,</w:t>
      </w:r>
      <w:r w:rsidR="00D51733" w:rsidRPr="008A2D59">
        <w:rPr>
          <w:lang w:val="en-GB"/>
        </w:rPr>
        <w:t xml:space="preserve"> however with distinct equilibrium constant</w:t>
      </w:r>
      <w:r w:rsidR="0090187B" w:rsidRPr="008A2D59">
        <w:rPr>
          <w:lang w:val="en-GB"/>
        </w:rPr>
        <w:t xml:space="preserve"> </w:t>
      </w:r>
      <m:oMath>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eq</m:t>
            </m:r>
          </m:sub>
          <m:sup>
            <m:r>
              <w:rPr>
                <w:rFonts w:ascii="Cambria Math" w:hAnsi="Cambria Math"/>
                <w:lang w:val="en-GB"/>
              </w:rPr>
              <m:t>A</m:t>
            </m:r>
          </m:sup>
        </m:sSubSup>
      </m:oMath>
      <w:r w:rsidR="0090187B" w:rsidRPr="008A2D59">
        <w:rPr>
          <w:lang w:val="en-GB"/>
        </w:rPr>
        <w:t xml:space="preserve"> and </w:t>
      </w:r>
      <m:oMath>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eq</m:t>
            </m:r>
          </m:sub>
          <m:sup>
            <m:r>
              <w:rPr>
                <w:rFonts w:ascii="Cambria Math" w:hAnsi="Cambria Math"/>
                <w:lang w:val="en-GB"/>
              </w:rPr>
              <m:t>B</m:t>
            </m:r>
          </m:sup>
        </m:sSubSup>
      </m:oMath>
      <w:r w:rsidR="00432841" w:rsidRPr="008A2D59">
        <w:rPr>
          <w:lang w:val="en-GB"/>
        </w:rPr>
        <w:t>. Thus</w:t>
      </w:r>
      <w:r w:rsidR="00E349F5" w:rsidRPr="008A2D59">
        <w:rPr>
          <w:lang w:val="en-GB"/>
        </w:rPr>
        <w:t>, at any moment of the</w:t>
      </w:r>
      <w:r w:rsidR="00C91F6E" w:rsidRPr="008A2D59">
        <w:rPr>
          <w:lang w:val="en-GB"/>
        </w:rPr>
        <w:t xml:space="preserve"> process of</w:t>
      </w:r>
      <w:r w:rsidR="00E349F5" w:rsidRPr="008A2D59">
        <w:rPr>
          <w:lang w:val="en-GB"/>
        </w:rPr>
        <w:t xml:space="preserve"> </w:t>
      </w:r>
      <w:r w:rsidR="00C91F6E" w:rsidRPr="008A2D59">
        <w:rPr>
          <w:lang w:val="en-GB"/>
        </w:rPr>
        <w:t>transformation of A to B assemblies</w:t>
      </w:r>
      <w:r w:rsidR="00E349F5" w:rsidRPr="008A2D59">
        <w:rPr>
          <w:lang w:val="en-GB"/>
        </w:rPr>
        <w:t xml:space="preserve"> the</w:t>
      </w:r>
      <w:r w:rsidR="00432841" w:rsidRPr="008A2D59">
        <w:rPr>
          <w:lang w:val="en-GB"/>
        </w:rPr>
        <w:t xml:space="preserve"> </w:t>
      </w:r>
      <w:r w:rsidR="00E349F5" w:rsidRPr="008A2D59">
        <w:rPr>
          <w:lang w:val="en-GB"/>
        </w:rPr>
        <w:t xml:space="preserve">following equilibrium should be </w:t>
      </w:r>
      <w:r w:rsidR="00D8404A">
        <w:rPr>
          <w:lang w:val="en-GB"/>
        </w:rPr>
        <w:t>respected</w:t>
      </w:r>
      <w:r w:rsidR="00E349F5" w:rsidRPr="008A2D59">
        <w:rPr>
          <w:lang w:val="en-GB"/>
        </w:rPr>
        <w:t xml:space="preserve">: </w:t>
      </w:r>
    </w:p>
    <w:p w14:paraId="0A1D30A3" w14:textId="77777777" w:rsidR="00E349F5" w:rsidRPr="008A2D59" w:rsidRDefault="00467330" w:rsidP="00200C86">
      <w:pPr>
        <w:spacing w:line="480" w:lineRule="auto"/>
        <w:jc w:val="center"/>
        <w:rPr>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A</m:t>
            </m:r>
          </m:sup>
        </m:sSup>
      </m:oMath>
      <w:r w:rsidR="00FE48F4" w:rsidRPr="008A2D59">
        <w:rPr>
          <w:lang w:val="en-GB"/>
        </w:rPr>
        <w:t xml:space="preserve"> </w:t>
      </w:r>
      <w:r w:rsidR="00FE48F4" w:rsidRPr="008A2D59">
        <w:rPr>
          <w:i/>
          <w:lang w:val="en-GB"/>
        </w:rPr>
        <w:t>(1)</w:t>
      </w:r>
    </w:p>
    <w:p w14:paraId="1CDF8408" w14:textId="77777777" w:rsidR="003E6C03" w:rsidRPr="008A2D59" w:rsidRDefault="00467330" w:rsidP="00200C86">
      <w:pPr>
        <w:spacing w:line="480" w:lineRule="auto"/>
        <w:jc w:val="center"/>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B</m:t>
            </m:r>
          </m:sup>
        </m:sSup>
      </m:oMath>
      <w:r w:rsidR="00FE48F4" w:rsidRPr="008A2D59">
        <w:rPr>
          <w:lang w:val="en-GB"/>
        </w:rPr>
        <w:t xml:space="preserve"> </w:t>
      </w:r>
      <w:r w:rsidR="00FE48F4" w:rsidRPr="008A2D59">
        <w:rPr>
          <w:i/>
          <w:lang w:val="en-GB"/>
        </w:rPr>
        <w:t>(2)</w:t>
      </w:r>
    </w:p>
    <w:p w14:paraId="45D8DDD4" w14:textId="77777777" w:rsidR="002559C0" w:rsidRPr="008A2D59" w:rsidRDefault="00D5575A" w:rsidP="00A63D91">
      <w:pPr>
        <w:spacing w:line="480" w:lineRule="auto"/>
        <w:jc w:val="both"/>
        <w:rPr>
          <w:lang w:val="en-GB"/>
        </w:rPr>
      </w:pPr>
      <w:r w:rsidRPr="008A2D59">
        <w:rPr>
          <w:lang w:val="en-GB"/>
        </w:rPr>
        <w:t xml:space="preserve">The equilibrium constant </w:t>
      </w:r>
      <m:oMath>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eq</m:t>
            </m:r>
          </m:sub>
          <m:sup>
            <m:r>
              <w:rPr>
                <w:rFonts w:ascii="Cambria Math" w:hAnsi="Cambria Math"/>
                <w:lang w:val="en-GB"/>
              </w:rPr>
              <m:t>A</m:t>
            </m:r>
          </m:sup>
        </m:sSubSup>
      </m:oMath>
      <w:r w:rsidR="002559C0" w:rsidRPr="008A2D59">
        <w:rPr>
          <w:lang w:val="en-GB"/>
        </w:rPr>
        <w:t xml:space="preserve"> and </w:t>
      </w:r>
      <m:oMath>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eq</m:t>
            </m:r>
          </m:sub>
          <m:sup>
            <m:r>
              <w:rPr>
                <w:rFonts w:ascii="Cambria Math" w:hAnsi="Cambria Math"/>
                <w:lang w:val="en-GB"/>
              </w:rPr>
              <m:t>B</m:t>
            </m:r>
          </m:sup>
        </m:sSubSup>
      </m:oMath>
      <w:r w:rsidR="002559C0" w:rsidRPr="008A2D59">
        <w:rPr>
          <w:lang w:val="en-GB"/>
        </w:rPr>
        <w:t xml:space="preserve"> govern the</w:t>
      </w:r>
      <w:r w:rsidR="00C91F6E" w:rsidRPr="008A2D59">
        <w:rPr>
          <w:lang w:val="en-GB"/>
        </w:rPr>
        <w:t>n the</w:t>
      </w:r>
      <w:r w:rsidR="002559C0" w:rsidRPr="008A2D59">
        <w:rPr>
          <w:lang w:val="en-GB"/>
        </w:rPr>
        <w:t xml:space="preserve"> respective</w:t>
      </w:r>
      <w:r w:rsidR="00C91F6E" w:rsidRPr="008A2D59">
        <w:rPr>
          <w:lang w:val="en-GB"/>
        </w:rPr>
        <w:t xml:space="preserve"> size distribution of A and B assemblies</w:t>
      </w:r>
      <w:r w:rsidR="002559C0" w:rsidRPr="008A2D59">
        <w:rPr>
          <w:lang w:val="en-GB"/>
        </w:rPr>
        <w:t xml:space="preserve"> </w:t>
      </w:r>
      <w:r w:rsidR="00A442EA" w:rsidRPr="008A2D59">
        <w:rPr>
          <w:lang w:val="en-GB"/>
        </w:rPr>
        <w:t>and thus the bimodal aspect of the curve</w:t>
      </w:r>
      <w:r w:rsidR="002559C0" w:rsidRPr="008A2D59">
        <w:rPr>
          <w:lang w:val="en-GB"/>
        </w:rPr>
        <w:t xml:space="preserve">. </w:t>
      </w:r>
      <w:r w:rsidR="001A7F4A" w:rsidRPr="008A2D59">
        <w:rPr>
          <w:lang w:val="en-GB"/>
        </w:rPr>
        <w:t xml:space="preserve">According to </w:t>
      </w:r>
      <w:r w:rsidR="00842924">
        <w:rPr>
          <w:lang w:val="en-GB"/>
        </w:rPr>
        <w:t>our previous</w:t>
      </w:r>
      <w:r w:rsidR="001A7F4A" w:rsidRPr="008A2D59">
        <w:rPr>
          <w:lang w:val="en-GB"/>
        </w:rPr>
        <w:t xml:space="preserve"> SV</w:t>
      </w:r>
      <w:r w:rsidR="007B1AC2" w:rsidRPr="008A2D59">
        <w:rPr>
          <w:lang w:val="en-GB"/>
        </w:rPr>
        <w:t xml:space="preserve"> calibration</w:t>
      </w:r>
      <w:r w:rsidR="00842924">
        <w:rPr>
          <w:lang w:val="en-GB"/>
        </w:rPr>
        <w:t xml:space="preserve">s with PrP oligomers and globular mass markers </w:t>
      </w:r>
      <w:r w:rsidR="00B50D0A">
        <w:rPr>
          <w:lang w:val="en-GB"/>
        </w:rPr>
        <w:fldChar w:fldCharType="begin">
          <w:fldData xml:space="preserve">PEVuZE5vdGU+PENpdGU+PEF1dGhvcj5UaXhhZG9yPC9BdXRob3I+PFllYXI+MjAxMDwvWWVhcj48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</w:fldData>
        </w:fldChar>
      </w:r>
      <w:r w:rsidR="00AF4D23">
        <w:rPr>
          <w:lang w:val="en-GB"/>
        </w:rPr>
        <w:instrText xml:space="preserve"> ADDIN EN.CITE </w:instrText>
      </w:r>
      <w:r w:rsidR="00AF4D23">
        <w:rPr>
          <w:lang w:val="en-GB"/>
        </w:rPr>
        <w:fldChar w:fldCharType="begin">
          <w:fldData xml:space="preserve">PEVuZE5vdGU+PENpdGU+PEF1dGhvcj5UaXhhZG9yPC9BdXRob3I+PFllYXI+MjAxMDwvWWVhcj48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</w:fldData>
        </w:fldChar>
      </w:r>
      <w:r w:rsidR="00AF4D23">
        <w:rPr>
          <w:lang w:val="en-GB"/>
        </w:rPr>
        <w:instrText xml:space="preserve"> ADDIN EN.CITE.DATA </w:instrText>
      </w:r>
      <w:r w:rsidR="00AF4D23">
        <w:rPr>
          <w:lang w:val="en-GB"/>
        </w:rPr>
      </w:r>
      <w:r w:rsidR="00AF4D23">
        <w:rPr>
          <w:lang w:val="en-GB"/>
        </w:rPr>
        <w:fldChar w:fldCharType="end"/>
      </w:r>
      <w:r w:rsidR="00B50D0A">
        <w:rPr>
          <w:lang w:val="en-GB"/>
        </w:rPr>
      </w:r>
      <w:r w:rsidR="00B50D0A">
        <w:rPr>
          <w:lang w:val="en-GB"/>
        </w:rPr>
        <w:fldChar w:fldCharType="separate"/>
      </w:r>
      <w:r w:rsidR="00AF4D23">
        <w:rPr>
          <w:noProof/>
          <w:lang w:val="en-GB"/>
        </w:rPr>
        <w:t>(</w:t>
      </w:r>
      <w:hyperlink w:anchor="_ENREF_15" w:tooltip="Tixador, 2010 #171" w:history="1">
        <w:r w:rsidR="000600F6" w:rsidRPr="00AF4D23">
          <w:rPr>
            <w:i/>
            <w:noProof/>
            <w:lang w:val="en-GB"/>
          </w:rPr>
          <w:t>15</w:t>
        </w:r>
      </w:hyperlink>
      <w:r w:rsidR="00AF4D23">
        <w:rPr>
          <w:noProof/>
          <w:lang w:val="en-GB"/>
        </w:rPr>
        <w:t>)</w:t>
      </w:r>
      <w:r w:rsidR="00B50D0A">
        <w:rPr>
          <w:lang w:val="en-GB"/>
        </w:rPr>
        <w:fldChar w:fldCharType="end"/>
      </w:r>
      <w:r w:rsidR="001A2A12" w:rsidRPr="00511082">
        <w:rPr>
          <w:lang w:val="en-GB"/>
        </w:rPr>
        <w:t>,</w:t>
      </w:r>
      <w:r w:rsidR="001A7F4A" w:rsidRPr="00511082">
        <w:rPr>
          <w:lang w:val="en-GB"/>
        </w:rPr>
        <w:t xml:space="preserve"> </w:t>
      </w:r>
      <w:r w:rsidR="001A2A12" w:rsidRPr="00511082">
        <w:rPr>
          <w:lang w:val="en-GB"/>
        </w:rPr>
        <w:t xml:space="preserve">the </w:t>
      </w:r>
      <w:r w:rsidR="001A7F4A" w:rsidRPr="00511082">
        <w:rPr>
          <w:lang w:val="en-GB"/>
        </w:rPr>
        <w:t>size distribution of A and B subassemblies w</w:t>
      </w:r>
      <w:r w:rsidR="00447828" w:rsidRPr="00511082">
        <w:rPr>
          <w:lang w:val="en-GB"/>
        </w:rPr>
        <w:t xml:space="preserve">ere </w:t>
      </w:r>
      <w:r w:rsidR="004C693A" w:rsidRPr="00511082">
        <w:rPr>
          <w:lang w:val="en-GB"/>
        </w:rPr>
        <w:t>fixed</w:t>
      </w:r>
      <w:r w:rsidR="002559C0" w:rsidRPr="00511082">
        <w:rPr>
          <w:lang w:val="en-GB"/>
        </w:rPr>
        <w:t xml:space="preserve"> </w:t>
      </w:r>
      <w:r w:rsidR="001A7F4A" w:rsidRPr="00511082">
        <w:rPr>
          <w:lang w:val="en-GB"/>
        </w:rPr>
        <w:t>respectively</w:t>
      </w:r>
      <w:r w:rsidR="004E2C94" w:rsidRPr="00511082">
        <w:rPr>
          <w:lang w:val="en-GB"/>
        </w:rPr>
        <w:t>:</w:t>
      </w:r>
      <w:r w:rsidR="00EE3E76" w:rsidRPr="00511082">
        <w:rPr>
          <w:lang w:val="en-GB"/>
        </w:rPr>
        <w:t xml:space="preserve"> </w:t>
      </w:r>
      <w:proofErr w:type="spellStart"/>
      <w:r w:rsidR="00EE3E76" w:rsidRPr="00511082">
        <w:rPr>
          <w:i/>
          <w:lang w:val="en-GB"/>
        </w:rPr>
        <w:t>i</w:t>
      </w:r>
      <w:r w:rsidR="001A7F4A" w:rsidRPr="00511082">
        <w:rPr>
          <w:i/>
          <w:vertAlign w:val="subscript"/>
          <w:lang w:val="en-GB"/>
        </w:rPr>
        <w:t>A</w:t>
      </w:r>
      <w:proofErr w:type="spellEnd"/>
      <w:r w:rsidR="001A7F4A" w:rsidRPr="00511082">
        <w:rPr>
          <w:lang w:val="en-GB"/>
        </w:rPr>
        <w:t xml:space="preserve">&lt;5 and </w:t>
      </w:r>
      <w:commentRangeStart w:id="45"/>
      <w:proofErr w:type="spellStart"/>
      <w:r w:rsidR="001A7F4A" w:rsidRPr="00511082">
        <w:rPr>
          <w:i/>
          <w:lang w:val="en-GB"/>
        </w:rPr>
        <w:t>i</w:t>
      </w:r>
      <w:r w:rsidR="00527133" w:rsidRPr="00511082">
        <w:rPr>
          <w:i/>
          <w:vertAlign w:val="subscript"/>
          <w:lang w:val="en-GB"/>
        </w:rPr>
        <w:t>B</w:t>
      </w:r>
      <w:proofErr w:type="spellEnd"/>
      <w:r w:rsidR="00527133" w:rsidRPr="00511082">
        <w:rPr>
          <w:lang w:val="en-GB"/>
        </w:rPr>
        <w:t xml:space="preserve"> centred around 20</w:t>
      </w:r>
      <w:r w:rsidR="00511082">
        <w:rPr>
          <w:lang w:val="en-GB"/>
        </w:rPr>
        <w:t xml:space="preserve"> </w:t>
      </w:r>
      <w:proofErr w:type="spellStart"/>
      <w:r w:rsidR="00511082">
        <w:rPr>
          <w:lang w:val="en-GB"/>
        </w:rPr>
        <w:t>PrP-mers</w:t>
      </w:r>
      <w:commentRangeEnd w:id="45"/>
      <w:proofErr w:type="spellEnd"/>
      <w:r w:rsidR="00A804FB">
        <w:rPr>
          <w:lang w:val="en-GB"/>
        </w:rPr>
        <w:commentReference w:id="45"/>
      </w:r>
      <w:r w:rsidR="00527133" w:rsidRPr="00511082">
        <w:rPr>
          <w:lang w:val="en-GB"/>
        </w:rPr>
        <w:t xml:space="preserve">. </w:t>
      </w:r>
      <w:r w:rsidR="009D63E1" w:rsidRPr="008A2D59">
        <w:rPr>
          <w:lang w:val="en-GB"/>
        </w:rPr>
        <w:t xml:space="preserve">Due to the </w:t>
      </w:r>
      <w:r w:rsidR="00511082">
        <w:rPr>
          <w:lang w:val="en-GB"/>
        </w:rPr>
        <w:t>limited</w:t>
      </w:r>
      <w:r w:rsidR="009D63E1" w:rsidRPr="008A2D59">
        <w:rPr>
          <w:lang w:val="en-GB"/>
        </w:rPr>
        <w:t xml:space="preserve"> resolution of SV </w:t>
      </w:r>
      <w:r w:rsidR="00511082">
        <w:rPr>
          <w:lang w:val="en-GB"/>
        </w:rPr>
        <w:t>fractionation</w:t>
      </w:r>
      <w:r w:rsidR="00511082" w:rsidRPr="008A2D59">
        <w:rPr>
          <w:lang w:val="en-GB"/>
        </w:rPr>
        <w:t xml:space="preserve"> </w:t>
      </w:r>
      <w:r w:rsidR="009D63E1" w:rsidRPr="008A2D59">
        <w:rPr>
          <w:lang w:val="en-GB"/>
        </w:rPr>
        <w:t>for small assemblies</w:t>
      </w:r>
      <w:r w:rsidR="00511082">
        <w:rPr>
          <w:lang w:val="en-GB"/>
        </w:rPr>
        <w:t>,</w:t>
      </w:r>
      <w:r w:rsidR="009D63E1" w:rsidRPr="008A2D59">
        <w:rPr>
          <w:lang w:val="en-GB"/>
        </w:rPr>
        <w:t xml:space="preserve"> we assumed that </w:t>
      </w:r>
      <w:r w:rsidR="00D761C8" w:rsidRPr="008A2D59">
        <w:rPr>
          <w:i/>
          <w:lang w:val="en-GB"/>
        </w:rPr>
        <w:t>A</w:t>
      </w:r>
      <w:r w:rsidR="00D761C8" w:rsidRPr="008A2D59">
        <w:rPr>
          <w:i/>
          <w:vertAlign w:val="subscript"/>
          <w:lang w:val="en-GB"/>
        </w:rPr>
        <w:t>i</w:t>
      </w:r>
      <w:r w:rsidR="00D761C8" w:rsidRPr="008A2D59">
        <w:rPr>
          <w:lang w:val="en-GB"/>
        </w:rPr>
        <w:t xml:space="preserve"> </w:t>
      </w:r>
      <w:r w:rsidR="009D63E1" w:rsidRPr="008A2D59">
        <w:rPr>
          <w:lang w:val="en-GB"/>
        </w:rPr>
        <w:t xml:space="preserve">and </w:t>
      </w:r>
      <w:proofErr w:type="spellStart"/>
      <w:r w:rsidR="009D63E1" w:rsidRPr="008A2D59">
        <w:rPr>
          <w:lang w:val="en-GB"/>
        </w:rPr>
        <w:t>suPrP</w:t>
      </w:r>
      <w:r w:rsidR="009D63E1" w:rsidRPr="008A2D59">
        <w:rPr>
          <w:vertAlign w:val="superscript"/>
          <w:lang w:val="en-GB"/>
        </w:rPr>
        <w:t>B</w:t>
      </w:r>
      <w:proofErr w:type="spellEnd"/>
      <w:r w:rsidR="009D63E1" w:rsidRPr="008A2D59">
        <w:rPr>
          <w:lang w:val="en-GB"/>
        </w:rPr>
        <w:t xml:space="preserve"> </w:t>
      </w:r>
      <w:proofErr w:type="spellStart"/>
      <w:r w:rsidR="009D63E1" w:rsidRPr="008A2D59">
        <w:rPr>
          <w:lang w:val="en-GB"/>
        </w:rPr>
        <w:t>cosediment</w:t>
      </w:r>
      <w:commentRangeStart w:id="46"/>
      <w:commentRangeEnd w:id="46"/>
      <w:proofErr w:type="spellEnd"/>
      <w:r w:rsidR="00545022" w:rsidRPr="008A2D59">
        <w:rPr>
          <w:lang w:val="en-GB"/>
        </w:rPr>
        <w:commentReference w:id="46"/>
      </w:r>
      <w:r w:rsidR="009D63E1" w:rsidRPr="008A2D59">
        <w:rPr>
          <w:lang w:val="en-GB"/>
        </w:rPr>
        <w:t xml:space="preserve">. </w:t>
      </w:r>
      <w:r w:rsidR="00EA6F11" w:rsidRPr="008A2D59">
        <w:rPr>
          <w:lang w:val="en-GB"/>
        </w:rPr>
        <w:t xml:space="preserve">The third constraint </w:t>
      </w:r>
      <w:r w:rsidR="005D71B3">
        <w:rPr>
          <w:lang w:val="en-GB"/>
        </w:rPr>
        <w:t>l</w:t>
      </w:r>
      <w:r w:rsidR="00051DD3">
        <w:rPr>
          <w:lang w:val="en-GB"/>
        </w:rPr>
        <w:t xml:space="preserve">ays </w:t>
      </w:r>
      <w:r w:rsidR="00EA6F11" w:rsidRPr="00051DD3">
        <w:rPr>
          <w:lang w:val="en-GB"/>
        </w:rPr>
        <w:t>on</w:t>
      </w:r>
      <w:r w:rsidR="00EA6F11" w:rsidRPr="008A2D59">
        <w:rPr>
          <w:lang w:val="en-GB"/>
        </w:rPr>
        <w:t xml:space="preserve"> the fact that the transformation of A </w:t>
      </w:r>
      <w:r w:rsidR="00EA6F11" w:rsidRPr="008A2D59">
        <w:rPr>
          <w:lang w:val="en-GB"/>
        </w:rPr>
        <w:lastRenderedPageBreak/>
        <w:t>to B requires PrP</w:t>
      </w:r>
      <w:r w:rsidR="00EA6F11" w:rsidRPr="008A2D59">
        <w:rPr>
          <w:vertAlign w:val="superscript"/>
          <w:lang w:val="en-GB"/>
        </w:rPr>
        <w:t>C</w:t>
      </w:r>
      <w:r w:rsidR="00EA6F11" w:rsidRPr="008A2D59">
        <w:rPr>
          <w:lang w:val="en-GB"/>
        </w:rPr>
        <w:t xml:space="preserve"> and </w:t>
      </w:r>
      <w:r w:rsidR="005D71B3">
        <w:rPr>
          <w:lang w:val="en-GB"/>
        </w:rPr>
        <w:t xml:space="preserve">that </w:t>
      </w:r>
      <w:r w:rsidR="00EA6F11" w:rsidRPr="008A2D59">
        <w:rPr>
          <w:lang w:val="en-GB"/>
        </w:rPr>
        <w:t>the kinetic is cooperative</w:t>
      </w:r>
      <w:r w:rsidR="005C2136" w:rsidRPr="008A2D59">
        <w:rPr>
          <w:lang w:val="en-GB"/>
        </w:rPr>
        <w:t xml:space="preserve"> as shown in figu</w:t>
      </w:r>
      <w:r w:rsidR="00EA3E7C" w:rsidRPr="008A2D59">
        <w:rPr>
          <w:lang w:val="en-GB"/>
        </w:rPr>
        <w:t>r</w:t>
      </w:r>
      <w:r w:rsidR="005C2136" w:rsidRPr="008A2D59">
        <w:rPr>
          <w:lang w:val="en-GB"/>
        </w:rPr>
        <w:t xml:space="preserve">e </w:t>
      </w:r>
      <w:r w:rsidR="000F32EB">
        <w:rPr>
          <w:lang w:val="en-GB"/>
        </w:rPr>
        <w:t>1E</w:t>
      </w:r>
      <w:r w:rsidR="00FA761E">
        <w:rPr>
          <w:lang w:val="en-GB"/>
        </w:rPr>
        <w:t xml:space="preserve"> </w:t>
      </w:r>
      <w:r w:rsidR="004D5BB2">
        <w:rPr>
          <w:lang w:val="en-GB"/>
        </w:rPr>
        <w:t xml:space="preserve">and </w:t>
      </w:r>
      <w:r w:rsidR="00C37FC7">
        <w:rPr>
          <w:lang w:val="en-GB"/>
        </w:rPr>
        <w:t>2</w:t>
      </w:r>
      <w:r w:rsidR="005C2136" w:rsidRPr="008A2D59">
        <w:rPr>
          <w:lang w:val="en-GB"/>
        </w:rPr>
        <w:t>.</w:t>
      </w:r>
      <w:r w:rsidR="0051054B" w:rsidRPr="008A2D59">
        <w:rPr>
          <w:lang w:val="en-GB"/>
        </w:rPr>
        <w:t xml:space="preserve"> Th</w:t>
      </w:r>
      <w:r w:rsidR="00187C41" w:rsidRPr="008A2D59">
        <w:rPr>
          <w:lang w:val="en-GB"/>
        </w:rPr>
        <w:t>is</w:t>
      </w:r>
      <w:r w:rsidR="0051054B" w:rsidRPr="008A2D59">
        <w:rPr>
          <w:lang w:val="en-GB"/>
        </w:rPr>
        <w:t xml:space="preserve"> cooperativity </w:t>
      </w:r>
      <w:r w:rsidR="005D71B3">
        <w:rPr>
          <w:lang w:val="en-GB"/>
        </w:rPr>
        <w:t>implicates</w:t>
      </w:r>
      <w:r w:rsidR="0051054B" w:rsidRPr="008A2D59">
        <w:rPr>
          <w:lang w:val="en-GB"/>
        </w:rPr>
        <w:t xml:space="preserve"> that B subassembl</w:t>
      </w:r>
      <w:r w:rsidR="00231490" w:rsidRPr="008A2D59">
        <w:rPr>
          <w:lang w:val="en-GB"/>
        </w:rPr>
        <w:t>ies</w:t>
      </w:r>
      <w:r w:rsidR="0051054B" w:rsidRPr="008A2D59">
        <w:rPr>
          <w:lang w:val="en-GB"/>
        </w:rPr>
        <w:t xml:space="preserve"> </w:t>
      </w:r>
      <w:r w:rsidR="00231490" w:rsidRPr="008A2D59">
        <w:rPr>
          <w:lang w:val="en-GB"/>
        </w:rPr>
        <w:t>facilitate</w:t>
      </w:r>
      <w:r w:rsidR="0051054B" w:rsidRPr="008A2D59">
        <w:rPr>
          <w:lang w:val="en-GB"/>
        </w:rPr>
        <w:t xml:space="preserve"> </w:t>
      </w:r>
      <w:r w:rsidR="00231490" w:rsidRPr="008A2D59">
        <w:rPr>
          <w:lang w:val="en-GB"/>
        </w:rPr>
        <w:t>their</w:t>
      </w:r>
      <w:r w:rsidR="0051054B" w:rsidRPr="008A2D59">
        <w:rPr>
          <w:lang w:val="en-GB"/>
        </w:rPr>
        <w:t xml:space="preserve"> own formation according to an autocatalytic process. </w:t>
      </w:r>
      <w:r w:rsidR="005D71B3">
        <w:rPr>
          <w:lang w:val="en-GB"/>
        </w:rPr>
        <w:t>This</w:t>
      </w:r>
      <w:r w:rsidR="0051054B" w:rsidRPr="008A2D59">
        <w:rPr>
          <w:lang w:val="en-GB"/>
        </w:rPr>
        <w:t xml:space="preserve"> can be resume</w:t>
      </w:r>
      <w:r w:rsidR="00E11011" w:rsidRPr="008A2D59">
        <w:rPr>
          <w:lang w:val="en-GB"/>
        </w:rPr>
        <w:t>d</w:t>
      </w:r>
      <w:r w:rsidR="0051054B" w:rsidRPr="008A2D59">
        <w:rPr>
          <w:lang w:val="en-GB"/>
        </w:rPr>
        <w:t xml:space="preserve"> by the following minimalistic </w:t>
      </w:r>
      <w:r w:rsidR="00D64FB7" w:rsidRPr="008A2D59">
        <w:rPr>
          <w:lang w:val="en-GB"/>
        </w:rPr>
        <w:t xml:space="preserve">autocatalytic </w:t>
      </w:r>
      <w:r w:rsidR="00276E19" w:rsidRPr="008A2D59">
        <w:rPr>
          <w:lang w:val="en-GB"/>
        </w:rPr>
        <w:t>process:</w:t>
      </w:r>
    </w:p>
    <w:p w14:paraId="2BC2ED53" w14:textId="77777777" w:rsidR="0051054B" w:rsidRPr="008A2D59" w:rsidRDefault="00467330" w:rsidP="00E856AC">
      <w:pPr>
        <w:spacing w:line="480" w:lineRule="auto"/>
        <w:jc w:val="center"/>
        <w:rPr>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i&lt;5</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B</m:t>
            </m:r>
          </m:sup>
        </m:sSup>
        <m:r>
          <w:rPr>
            <w:rFonts w:ascii="Cambria Math" w:hAnsi="Cambria Math"/>
            <w:lang w:val="en-GB"/>
          </w:rPr>
          <m:t>⇌C</m:t>
        </m:r>
      </m:oMath>
      <w:r w:rsidR="00200C86" w:rsidRPr="008A2D59">
        <w:rPr>
          <w:lang w:val="en-GB"/>
        </w:rPr>
        <w:t xml:space="preserve"> </w:t>
      </w:r>
      <w:r w:rsidR="00200C86" w:rsidRPr="008A2D59">
        <w:rPr>
          <w:lang w:val="en-GB"/>
        </w:rPr>
        <w:tab/>
      </w:r>
      <w:r w:rsidR="00200C86" w:rsidRPr="008A2D59">
        <w:rPr>
          <w:i/>
          <w:lang w:val="en-GB"/>
        </w:rPr>
        <w:t>(3)</w:t>
      </w:r>
    </w:p>
    <w:p w14:paraId="701764C9" w14:textId="77777777" w:rsidR="00DA0662" w:rsidRPr="008A2D59" w:rsidRDefault="00471176" w:rsidP="00E856AC">
      <w:pPr>
        <w:spacing w:line="480" w:lineRule="auto"/>
        <w:jc w:val="center"/>
        <w:rPr>
          <w:lang w:val="en-GB"/>
        </w:rPr>
      </w:pPr>
      <m:oMath>
        <m:r>
          <w:rPr>
            <w:rFonts w:ascii="Cambria Math" w:hAnsi="Cambria Math"/>
            <w:lang w:val="en-GB"/>
          </w:rPr>
          <m:t>C+</m:t>
        </m:r>
        <m:sSup>
          <m:sSupPr>
            <m:ctrlPr>
              <w:rPr>
                <w:rFonts w:ascii="Cambria Math" w:hAnsi="Cambria Math"/>
                <w:i/>
                <w:lang w:val="en-GB"/>
              </w:rPr>
            </m:ctrlPr>
          </m:sSupPr>
          <m:e>
            <m:r>
              <w:rPr>
                <w:rFonts w:ascii="Cambria Math" w:hAnsi="Cambria Math"/>
                <w:lang w:val="en-GB"/>
              </w:rPr>
              <m:t>PrP</m:t>
            </m:r>
          </m:e>
          <m:sup>
            <m:r>
              <w:rPr>
                <w:rFonts w:ascii="Cambria Math" w:hAnsi="Cambria Math"/>
                <w:lang w:val="en-GB"/>
              </w:rPr>
              <m:t>C</m:t>
            </m:r>
          </m:sup>
        </m:sSup>
        <m:r>
          <w:rPr>
            <w:rFonts w:ascii="Cambria Math" w:hAnsi="Cambria Math"/>
            <w:lang w:val="en-GB"/>
          </w:rPr>
          <m:t>⟶2</m:t>
        </m:r>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B</m:t>
            </m:r>
          </m:sup>
        </m:sSup>
      </m:oMath>
      <w:r w:rsidR="00200C86" w:rsidRPr="008A2D59">
        <w:rPr>
          <w:lang w:val="en-GB"/>
        </w:rPr>
        <w:t xml:space="preserve"> </w:t>
      </w:r>
      <w:r w:rsidR="00200C86" w:rsidRPr="008A2D59">
        <w:rPr>
          <w:i/>
          <w:lang w:val="en-GB"/>
        </w:rPr>
        <w:t>(4)</w:t>
      </w:r>
    </w:p>
    <w:p w14:paraId="4C8278D7" w14:textId="77777777" w:rsidR="007C5512" w:rsidRPr="008A2D59" w:rsidRDefault="00E44688" w:rsidP="00BC7A0C">
      <w:pPr>
        <w:widowControl w:val="0"/>
        <w:autoSpaceDE w:val="0"/>
        <w:autoSpaceDN w:val="0"/>
        <w:adjustRightInd w:val="0"/>
        <w:spacing w:before="240" w:after="240" w:line="480" w:lineRule="auto"/>
        <w:jc w:val="both"/>
        <w:rPr>
          <w:color w:val="000000" w:themeColor="text1"/>
          <w:lang w:val="en-GB"/>
        </w:rPr>
      </w:pPr>
      <w:r w:rsidRPr="008A2D59">
        <w:rPr>
          <w:color w:val="000000" w:themeColor="text1"/>
          <w:lang w:val="en-GB"/>
        </w:rPr>
        <w:t xml:space="preserve">Where C </w:t>
      </w:r>
      <w:r w:rsidR="00250152" w:rsidRPr="008A2D59">
        <w:rPr>
          <w:color w:val="000000" w:themeColor="text1"/>
          <w:lang w:val="en-GB"/>
        </w:rPr>
        <w:t>is an</w:t>
      </w:r>
      <w:r w:rsidRPr="008A2D59">
        <w:rPr>
          <w:color w:val="000000" w:themeColor="text1"/>
          <w:lang w:val="en-GB"/>
        </w:rPr>
        <w:t xml:space="preserve"> active complex reacting with PrP</w:t>
      </w:r>
      <w:r w:rsidRPr="008A2D59">
        <w:rPr>
          <w:color w:val="000000" w:themeColor="text1"/>
          <w:vertAlign w:val="superscript"/>
          <w:lang w:val="en-GB"/>
        </w:rPr>
        <w:t>C</w:t>
      </w:r>
      <w:r w:rsidR="00740928" w:rsidRPr="008A2D59">
        <w:rPr>
          <w:color w:val="000000" w:themeColor="text1"/>
          <w:lang w:val="en-GB"/>
        </w:rPr>
        <w:t xml:space="preserve"> generating B assemblies.</w:t>
      </w:r>
      <w:r w:rsidRPr="008A2D59">
        <w:rPr>
          <w:color w:val="000000" w:themeColor="text1"/>
          <w:lang w:val="en-GB"/>
        </w:rPr>
        <w:t xml:space="preserve"> </w:t>
      </w:r>
      <w:r w:rsidR="00BF72EE" w:rsidRPr="008A2D59">
        <w:rPr>
          <w:color w:val="000000" w:themeColor="text1"/>
          <w:lang w:val="en-GB"/>
        </w:rPr>
        <w:t xml:space="preserve">By </w:t>
      </w:r>
      <w:r w:rsidR="009319FB" w:rsidRPr="008A2D59">
        <w:rPr>
          <w:color w:val="000000" w:themeColor="text1"/>
          <w:lang w:val="en-GB"/>
        </w:rPr>
        <w:t xml:space="preserve">considering that </w:t>
      </w:r>
      <w:proofErr w:type="spellStart"/>
      <w:r w:rsidR="009319FB" w:rsidRPr="008A2D59">
        <w:rPr>
          <w:color w:val="000000" w:themeColor="text1"/>
          <w:lang w:val="en-GB"/>
        </w:rPr>
        <w:t>suPrP</w:t>
      </w:r>
      <w:r w:rsidR="009319FB" w:rsidRPr="008C66D2">
        <w:rPr>
          <w:color w:val="000000" w:themeColor="text1"/>
          <w:vertAlign w:val="superscript"/>
          <w:lang w:val="en-GB"/>
        </w:rPr>
        <w:t>B</w:t>
      </w:r>
      <w:proofErr w:type="spellEnd"/>
      <w:r w:rsidR="009319FB" w:rsidRPr="008A2D59">
        <w:rPr>
          <w:color w:val="000000" w:themeColor="text1"/>
          <w:lang w:val="en-GB"/>
        </w:rPr>
        <w:t xml:space="preserve"> can condensate into B</w:t>
      </w:r>
      <w:r w:rsidR="009319FB" w:rsidRPr="008C66D2">
        <w:rPr>
          <w:color w:val="000000" w:themeColor="text1"/>
          <w:vertAlign w:val="subscript"/>
          <w:lang w:val="en-GB"/>
        </w:rPr>
        <w:t>2</w:t>
      </w:r>
      <w:r w:rsidR="005F2AD3" w:rsidRPr="008A2D59">
        <w:rPr>
          <w:color w:val="000000" w:themeColor="text1"/>
          <w:lang w:val="en-GB"/>
        </w:rPr>
        <w:t xml:space="preserve"> (ref)</w:t>
      </w:r>
      <w:r w:rsidR="009319FB" w:rsidRPr="008A2D59">
        <w:rPr>
          <w:color w:val="000000" w:themeColor="text1"/>
          <w:lang w:val="en-GB"/>
        </w:rPr>
        <w:t xml:space="preserve"> and according to the equilibrium (2)</w:t>
      </w:r>
      <w:r w:rsidR="00DE3BDB" w:rsidRPr="008A2D59">
        <w:rPr>
          <w:color w:val="000000" w:themeColor="text1"/>
          <w:lang w:val="en-GB"/>
        </w:rPr>
        <w:t xml:space="preserve"> one can establish the reaction model </w:t>
      </w:r>
      <w:r w:rsidR="006B3353" w:rsidRPr="008A2D59">
        <w:rPr>
          <w:color w:val="000000" w:themeColor="text1"/>
          <w:lang w:val="en-GB"/>
        </w:rPr>
        <w:t xml:space="preserve">describing </w:t>
      </w:r>
      <w:r w:rsidR="00867B87" w:rsidRPr="008A2D59">
        <w:rPr>
          <w:color w:val="000000" w:themeColor="text1"/>
          <w:lang w:val="en-GB"/>
        </w:rPr>
        <w:t>the formation of B</w:t>
      </w:r>
      <w:r w:rsidR="00867B87" w:rsidRPr="008C66D2">
        <w:rPr>
          <w:color w:val="000000" w:themeColor="text1"/>
          <w:vertAlign w:val="subscript"/>
          <w:lang w:val="en-GB"/>
        </w:rPr>
        <w:t>i</w:t>
      </w:r>
      <w:r w:rsidR="00867B87" w:rsidRPr="008A2D59">
        <w:rPr>
          <w:color w:val="000000" w:themeColor="text1"/>
          <w:lang w:val="en-GB"/>
        </w:rPr>
        <w:t xml:space="preserve"> assemblies</w:t>
      </w:r>
      <w:r w:rsidR="00C42F32" w:rsidRPr="008A2D59">
        <w:rPr>
          <w:color w:val="000000" w:themeColor="text1"/>
          <w:lang w:val="en-GB"/>
        </w:rPr>
        <w:t xml:space="preserve"> from the neo-formed </w:t>
      </w:r>
      <w:proofErr w:type="spellStart"/>
      <w:r w:rsidR="00C42F32" w:rsidRPr="008A2D59">
        <w:rPr>
          <w:i/>
          <w:color w:val="000000" w:themeColor="text1"/>
          <w:lang w:val="en-GB"/>
        </w:rPr>
        <w:t>suPrP</w:t>
      </w:r>
      <w:r w:rsidR="00C42F32" w:rsidRPr="008A2D59">
        <w:rPr>
          <w:i/>
          <w:color w:val="000000" w:themeColor="text1"/>
          <w:vertAlign w:val="superscript"/>
          <w:lang w:val="en-GB"/>
        </w:rPr>
        <w:t>B</w:t>
      </w:r>
      <w:proofErr w:type="spellEnd"/>
      <w:r w:rsidR="005F47D5" w:rsidRPr="008A2D59">
        <w:rPr>
          <w:color w:val="000000" w:themeColor="text1"/>
          <w:lang w:val="en-GB"/>
        </w:rPr>
        <w:t>:</w:t>
      </w:r>
    </w:p>
    <w:p w14:paraId="4462B9D4" w14:textId="77777777" w:rsidR="00E856AC" w:rsidRPr="008A2D59" w:rsidRDefault="00E856AC" w:rsidP="00E856AC">
      <w:pPr>
        <w:widowControl w:val="0"/>
        <w:autoSpaceDE w:val="0"/>
        <w:autoSpaceDN w:val="0"/>
        <w:adjustRightInd w:val="0"/>
        <w:spacing w:before="240" w:after="240" w:line="480" w:lineRule="auto"/>
        <w:jc w:val="center"/>
        <w:rPr>
          <w:i/>
          <w:lang w:val="en-GB"/>
        </w:rPr>
      </w:pPr>
      <m:oMath>
        <m:r>
          <w:rPr>
            <w:rFonts w:ascii="Cambria Math" w:hAnsi="Cambria Math"/>
            <w:lang w:val="en-GB"/>
          </w:rPr>
          <m:t>2</m:t>
        </m:r>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B</m:t>
            </m:r>
          </m:sup>
        </m:sSup>
        <m:r>
          <w:rPr>
            <w:rFonts w:ascii="Cambria Math" w:hAnsi="Cambria Math"/>
            <w:lang w:val="en-GB"/>
          </w:rPr>
          <m:t>⇌</m:t>
        </m:r>
        <w:commentRangeStart w:id="47"/>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oMath>
      <w:r w:rsidRPr="008A2D59">
        <w:rPr>
          <w:lang w:val="en-GB"/>
        </w:rPr>
        <w:t xml:space="preserve"> </w:t>
      </w:r>
      <w:commentRangeEnd w:id="47"/>
      <w:r w:rsidR="000F32EB">
        <w:rPr>
          <w:lang w:val="en-GB"/>
        </w:rPr>
        <w:commentReference w:id="47"/>
      </w:r>
      <w:r w:rsidRPr="008A2D59">
        <w:rPr>
          <w:i/>
          <w:lang w:val="en-GB"/>
        </w:rPr>
        <w:t>(5)</w:t>
      </w:r>
    </w:p>
    <w:p w14:paraId="1A7FDF2C" w14:textId="77777777" w:rsidR="00E856AC" w:rsidRPr="008A2D59" w:rsidRDefault="00467330" w:rsidP="00E856AC">
      <w:pPr>
        <w:widowControl w:val="0"/>
        <w:autoSpaceDE w:val="0"/>
        <w:autoSpaceDN w:val="0"/>
        <w:adjustRightInd w:val="0"/>
        <w:spacing w:before="240" w:after="240" w:line="480" w:lineRule="auto"/>
        <w:jc w:val="center"/>
        <w:rPr>
          <w:color w:val="000000" w:themeColor="text1"/>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suPrP</m:t>
            </m:r>
          </m:e>
          <m:sup>
            <m:r>
              <w:rPr>
                <w:rFonts w:ascii="Cambria Math" w:hAnsi="Cambria Math"/>
                <w:lang w:val="en-GB"/>
              </w:rPr>
              <m:t>B</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i+1</m:t>
            </m:r>
          </m:sub>
        </m:sSub>
      </m:oMath>
      <w:r w:rsidR="009D1C32" w:rsidRPr="008A2D59">
        <w:rPr>
          <w:lang w:val="en-GB"/>
        </w:rPr>
        <w:t xml:space="preserve"> </w:t>
      </w:r>
      <w:r w:rsidR="009D1C32" w:rsidRPr="008A2D59">
        <w:rPr>
          <w:i/>
          <w:lang w:val="en-GB"/>
        </w:rPr>
        <w:t>(6)</w:t>
      </w:r>
    </w:p>
    <w:p w14:paraId="36A156B4" w14:textId="77777777" w:rsidR="00FA39C9" w:rsidRPr="008A2D59" w:rsidRDefault="00DC1E03" w:rsidP="00BC7A0C">
      <w:pPr>
        <w:widowControl w:val="0"/>
        <w:autoSpaceDE w:val="0"/>
        <w:autoSpaceDN w:val="0"/>
        <w:adjustRightInd w:val="0"/>
        <w:spacing w:before="240" w:after="240" w:line="480" w:lineRule="auto"/>
        <w:jc w:val="both"/>
        <w:rPr>
          <w:color w:val="000000" w:themeColor="text1"/>
          <w:lang w:val="en-GB"/>
        </w:rPr>
      </w:pPr>
      <w:r w:rsidRPr="008A2D59">
        <w:rPr>
          <w:color w:val="000000" w:themeColor="text1"/>
          <w:lang w:val="en-GB"/>
        </w:rPr>
        <w:t>Altogether, these six elementary step</w:t>
      </w:r>
      <w:r w:rsidR="00092517" w:rsidRPr="008A2D59">
        <w:rPr>
          <w:color w:val="000000" w:themeColor="text1"/>
          <w:lang w:val="en-GB"/>
        </w:rPr>
        <w:t>s</w:t>
      </w:r>
      <w:r w:rsidRPr="008A2D59">
        <w:rPr>
          <w:color w:val="000000" w:themeColor="text1"/>
          <w:lang w:val="en-GB"/>
        </w:rPr>
        <w:t xml:space="preserve"> constitute the reaction mechanism </w:t>
      </w:r>
      <w:r w:rsidR="00051DD3">
        <w:rPr>
          <w:color w:val="000000" w:themeColor="text1"/>
          <w:lang w:val="en-GB"/>
        </w:rPr>
        <w:t xml:space="preserve">describing </w:t>
      </w:r>
      <w:r w:rsidRPr="008A2D59">
        <w:rPr>
          <w:color w:val="000000" w:themeColor="text1"/>
          <w:lang w:val="en-GB"/>
        </w:rPr>
        <w:t xml:space="preserve">the transformation of A into B subassemblies species. </w:t>
      </w:r>
      <w:r w:rsidR="001C5E5A" w:rsidRPr="008A2D59">
        <w:rPr>
          <w:color w:val="000000" w:themeColor="text1"/>
          <w:lang w:val="en-GB"/>
        </w:rPr>
        <w:t xml:space="preserve">In order to validate </w:t>
      </w:r>
      <w:r w:rsidR="00C2028B" w:rsidRPr="008A2D59">
        <w:rPr>
          <w:color w:val="000000" w:themeColor="text1"/>
          <w:lang w:val="en-GB"/>
        </w:rPr>
        <w:t>the designed</w:t>
      </w:r>
      <w:r w:rsidR="004E2227" w:rsidRPr="008A2D59">
        <w:rPr>
          <w:color w:val="000000" w:themeColor="text1"/>
          <w:lang w:val="en-GB"/>
        </w:rPr>
        <w:t xml:space="preserve"> </w:t>
      </w:r>
      <w:r w:rsidR="00082EC3" w:rsidRPr="008A2D59">
        <w:rPr>
          <w:color w:val="000000" w:themeColor="text1"/>
          <w:lang w:val="en-GB"/>
        </w:rPr>
        <w:t>mechanism,</w:t>
      </w:r>
      <w:r w:rsidR="00F5141A" w:rsidRPr="008A2D59">
        <w:rPr>
          <w:color w:val="000000" w:themeColor="text1"/>
          <w:lang w:val="en-GB"/>
        </w:rPr>
        <w:t xml:space="preserve"> we </w:t>
      </w:r>
      <w:r w:rsidR="00A03085" w:rsidRPr="008A2D59">
        <w:rPr>
          <w:color w:val="000000" w:themeColor="text1"/>
          <w:lang w:val="en-GB"/>
        </w:rPr>
        <w:t>translate</w:t>
      </w:r>
      <w:r w:rsidR="00952B6A" w:rsidRPr="008A2D59">
        <w:rPr>
          <w:color w:val="000000" w:themeColor="text1"/>
          <w:lang w:val="en-GB"/>
        </w:rPr>
        <w:t>d</w:t>
      </w:r>
      <w:r w:rsidR="00A03085" w:rsidRPr="008A2D59">
        <w:rPr>
          <w:color w:val="000000" w:themeColor="text1"/>
          <w:lang w:val="en-GB"/>
        </w:rPr>
        <w:t xml:space="preserve"> the</w:t>
      </w:r>
      <w:r w:rsidR="00051DD3">
        <w:rPr>
          <w:color w:val="000000" w:themeColor="text1"/>
          <w:lang w:val="en-GB"/>
        </w:rPr>
        <w:t>se</w:t>
      </w:r>
      <w:r w:rsidR="00A03085" w:rsidRPr="008A2D59">
        <w:rPr>
          <w:color w:val="000000" w:themeColor="text1"/>
          <w:lang w:val="en-GB"/>
        </w:rPr>
        <w:t xml:space="preserve"> elementary reactions into time-dependent differential equation</w:t>
      </w:r>
      <w:r w:rsidR="004E2227" w:rsidRPr="008A2D59">
        <w:rPr>
          <w:color w:val="000000" w:themeColor="text1"/>
          <w:lang w:val="en-GB"/>
        </w:rPr>
        <w:t>s</w:t>
      </w:r>
      <w:r w:rsidR="00A03085" w:rsidRPr="008A2D59">
        <w:rPr>
          <w:color w:val="000000" w:themeColor="text1"/>
          <w:lang w:val="en-GB"/>
        </w:rPr>
        <w:t xml:space="preserve"> (for more detail see SIXX)</w:t>
      </w:r>
      <w:r w:rsidR="004E2227" w:rsidRPr="008A2D59">
        <w:rPr>
          <w:color w:val="000000" w:themeColor="text1"/>
          <w:lang w:val="en-GB"/>
        </w:rPr>
        <w:t xml:space="preserve"> and p</w:t>
      </w:r>
      <w:r w:rsidR="00092312" w:rsidRPr="008A2D59">
        <w:rPr>
          <w:color w:val="000000" w:themeColor="text1"/>
          <w:lang w:val="en-GB"/>
        </w:rPr>
        <w:t>erformed simulation</w:t>
      </w:r>
      <w:r w:rsidR="00051DD3">
        <w:rPr>
          <w:color w:val="000000" w:themeColor="text1"/>
          <w:lang w:val="en-GB"/>
        </w:rPr>
        <w:t xml:space="preserve"> using as initial condition the size distribution of PrP</w:t>
      </w:r>
      <w:r w:rsidR="00051DD3" w:rsidRPr="00051DD3">
        <w:rPr>
          <w:color w:val="000000" w:themeColor="text1"/>
          <w:vertAlign w:val="superscript"/>
          <w:lang w:val="en-GB"/>
        </w:rPr>
        <w:t>Sc</w:t>
      </w:r>
      <w:r w:rsidR="00051DD3">
        <w:rPr>
          <w:color w:val="000000" w:themeColor="text1"/>
          <w:lang w:val="en-GB"/>
        </w:rPr>
        <w:t xml:space="preserve"> assemblies immediately after the cyclic amplification (Figure 2A). As shown in figure 4, the size distribution variation as function of time as well as the theoretical size distribution centroid present similar patterns as experimental data (Figure 2D) arguing in the favour of the validity of the autocatalytic pathway (process 3 and 4).</w:t>
      </w:r>
      <w:r w:rsidR="00FA39C9" w:rsidRPr="008A2D59">
        <w:rPr>
          <w:color w:val="000000" w:themeColor="text1"/>
          <w:lang w:val="en-GB"/>
        </w:rPr>
        <w:br w:type="page"/>
      </w:r>
    </w:p>
    <w:p w14:paraId="66880850" w14:textId="77777777" w:rsidR="000C5296" w:rsidRPr="006761DB" w:rsidRDefault="00E61A02" w:rsidP="007C2014">
      <w:r w:rsidRPr="0079406F">
        <w:rPr>
          <w:b/>
        </w:rPr>
        <w:lastRenderedPageBreak/>
        <w:t>Discussion</w:t>
      </w:r>
    </w:p>
    <w:p w14:paraId="0BB3C580" w14:textId="77777777" w:rsidR="003F40B4" w:rsidRDefault="0037651B" w:rsidP="007C2014">
      <w:pPr>
        <w:widowControl w:val="0"/>
        <w:autoSpaceDE w:val="0"/>
        <w:autoSpaceDN w:val="0"/>
        <w:adjustRightInd w:val="0"/>
        <w:spacing w:after="240" w:line="480" w:lineRule="auto"/>
        <w:jc w:val="both"/>
        <w:rPr>
          <w:lang w:val="en-GB"/>
        </w:rPr>
      </w:pPr>
      <w:r w:rsidRPr="008A2D59">
        <w:rPr>
          <w:lang w:val="en-GB"/>
        </w:rPr>
        <w:t>The</w:t>
      </w:r>
      <w:r w:rsidR="0011768D" w:rsidRPr="008A2D59">
        <w:rPr>
          <w:lang w:val="en-GB"/>
        </w:rPr>
        <w:t xml:space="preserve"> </w:t>
      </w:r>
      <w:r w:rsidR="00395AA1" w:rsidRPr="008A2D59">
        <w:rPr>
          <w:lang w:val="en-GB"/>
        </w:rPr>
        <w:t>mechanism</w:t>
      </w:r>
      <w:r w:rsidR="001A102A">
        <w:rPr>
          <w:lang w:val="en-GB"/>
        </w:rPr>
        <w:t>s</w:t>
      </w:r>
      <w:r w:rsidR="00395AA1" w:rsidRPr="008A2D59">
        <w:rPr>
          <w:lang w:val="en-GB"/>
        </w:rPr>
        <w:t xml:space="preserve"> of prion replication and the dynamic</w:t>
      </w:r>
      <w:r w:rsidR="001A102A">
        <w:rPr>
          <w:lang w:val="en-GB"/>
        </w:rPr>
        <w:t>s</w:t>
      </w:r>
      <w:r w:rsidR="00395AA1" w:rsidRPr="008A2D59">
        <w:rPr>
          <w:lang w:val="en-GB"/>
        </w:rPr>
        <w:t xml:space="preserve"> responsible </w:t>
      </w:r>
      <w:r w:rsidR="00845771">
        <w:rPr>
          <w:lang w:val="en-GB"/>
        </w:rPr>
        <w:t>for</w:t>
      </w:r>
      <w:r w:rsidR="00845771" w:rsidRPr="008A2D59">
        <w:rPr>
          <w:lang w:val="en-GB"/>
        </w:rPr>
        <w:t xml:space="preserve"> </w:t>
      </w:r>
      <w:r w:rsidR="00845771">
        <w:rPr>
          <w:lang w:val="en-GB"/>
        </w:rPr>
        <w:t xml:space="preserve">prion </w:t>
      </w:r>
      <w:r w:rsidR="00395AA1" w:rsidRPr="008A2D59">
        <w:rPr>
          <w:lang w:val="en-GB"/>
        </w:rPr>
        <w:t xml:space="preserve">structural diversification </w:t>
      </w:r>
      <w:r w:rsidR="004040B6">
        <w:rPr>
          <w:lang w:val="en-GB"/>
        </w:rPr>
        <w:t xml:space="preserve">in the infected host </w:t>
      </w:r>
      <w:r w:rsidR="004040B6" w:rsidRPr="008A2D59">
        <w:rPr>
          <w:lang w:val="en-GB"/>
        </w:rPr>
        <w:t xml:space="preserve">still </w:t>
      </w:r>
      <w:r w:rsidR="00395AA1" w:rsidRPr="008A2D59">
        <w:rPr>
          <w:lang w:val="en-GB"/>
        </w:rPr>
        <w:t>remain unclea</w:t>
      </w:r>
      <w:r w:rsidR="00437F8E">
        <w:rPr>
          <w:lang w:val="en-GB"/>
        </w:rPr>
        <w:t>r</w:t>
      </w:r>
      <w:r w:rsidR="00395AA1" w:rsidRPr="008A2D59">
        <w:rPr>
          <w:lang w:val="en-GB"/>
        </w:rPr>
        <w:t>.</w:t>
      </w:r>
      <w:r w:rsidR="00611992" w:rsidRPr="008A2D59">
        <w:rPr>
          <w:lang w:val="en-GB"/>
        </w:rPr>
        <w:t xml:space="preserve"> </w:t>
      </w:r>
      <w:r w:rsidR="00614897" w:rsidRPr="008A2D59">
        <w:rPr>
          <w:lang w:val="en-GB"/>
        </w:rPr>
        <w:t>In the</w:t>
      </w:r>
      <w:r w:rsidR="00076255" w:rsidRPr="008A2D59">
        <w:rPr>
          <w:lang w:val="en-GB"/>
        </w:rPr>
        <w:t xml:space="preserve"> actual framework of </w:t>
      </w:r>
      <w:r w:rsidR="00845771">
        <w:rPr>
          <w:lang w:val="en-GB"/>
        </w:rPr>
        <w:t xml:space="preserve">the </w:t>
      </w:r>
      <w:r w:rsidR="00076255" w:rsidRPr="008A2D59">
        <w:rPr>
          <w:lang w:val="en-GB"/>
        </w:rPr>
        <w:t xml:space="preserve">prion </w:t>
      </w:r>
      <w:r w:rsidR="00CF5BB3" w:rsidRPr="008A2D59">
        <w:rPr>
          <w:lang w:val="en-GB"/>
        </w:rPr>
        <w:t>paradigm,</w:t>
      </w:r>
      <w:r w:rsidR="00076255" w:rsidRPr="008A2D59">
        <w:rPr>
          <w:lang w:val="en-GB"/>
        </w:rPr>
        <w:t xml:space="preserve"> the templating process is </w:t>
      </w:r>
      <w:r w:rsidR="00804C4E" w:rsidRPr="008A2D59">
        <w:rPr>
          <w:lang w:val="en-GB"/>
        </w:rPr>
        <w:t xml:space="preserve">admitted to </w:t>
      </w:r>
      <w:r w:rsidR="00FE5A15" w:rsidRPr="008A2D59">
        <w:rPr>
          <w:lang w:val="en-GB"/>
        </w:rPr>
        <w:t xml:space="preserve">occur </w:t>
      </w:r>
      <w:r w:rsidR="00845771">
        <w:rPr>
          <w:lang w:val="en-GB"/>
        </w:rPr>
        <w:t>at</w:t>
      </w:r>
      <w:r w:rsidR="00845771" w:rsidRPr="008A2D59">
        <w:rPr>
          <w:lang w:val="en-GB"/>
        </w:rPr>
        <w:t xml:space="preserve"> </w:t>
      </w:r>
      <w:r w:rsidR="00FE5A15" w:rsidRPr="008A2D59">
        <w:rPr>
          <w:lang w:val="en-GB"/>
        </w:rPr>
        <w:t>the</w:t>
      </w:r>
      <w:r w:rsidR="00804C4E" w:rsidRPr="008A2D59">
        <w:rPr>
          <w:lang w:val="en-GB"/>
        </w:rPr>
        <w:t xml:space="preserve"> prion assembl</w:t>
      </w:r>
      <w:r w:rsidR="004040B6">
        <w:rPr>
          <w:lang w:val="en-GB"/>
        </w:rPr>
        <w:t xml:space="preserve">y </w:t>
      </w:r>
      <w:r w:rsidR="004040B6" w:rsidRPr="008A2D59">
        <w:rPr>
          <w:lang w:val="en-GB"/>
        </w:rPr>
        <w:t>interface</w:t>
      </w:r>
      <w:r w:rsidR="00845771">
        <w:rPr>
          <w:lang w:val="en-GB"/>
        </w:rPr>
        <w:t>,</w:t>
      </w:r>
      <w:r w:rsidR="00804C4E" w:rsidRPr="008A2D59">
        <w:rPr>
          <w:lang w:val="en-GB"/>
        </w:rPr>
        <w:t xml:space="preserve"> leading</w:t>
      </w:r>
      <w:r w:rsidR="0007021E" w:rsidRPr="008A2D59">
        <w:rPr>
          <w:lang w:val="en-GB"/>
        </w:rPr>
        <w:t xml:space="preserve"> to an increase</w:t>
      </w:r>
      <w:r w:rsidR="004040B6">
        <w:rPr>
          <w:lang w:val="en-GB"/>
        </w:rPr>
        <w:t>d</w:t>
      </w:r>
      <w:r w:rsidR="0007021E" w:rsidRPr="008A2D59">
        <w:rPr>
          <w:lang w:val="en-GB"/>
        </w:rPr>
        <w:t xml:space="preserve"> size of the </w:t>
      </w:r>
      <w:r w:rsidR="00E63CB7" w:rsidRPr="008A2D59">
        <w:rPr>
          <w:lang w:val="en-GB"/>
        </w:rPr>
        <w:t xml:space="preserve">complex </w:t>
      </w:r>
      <w:r w:rsidR="00E11B76" w:rsidRPr="008A2D59">
        <w:rPr>
          <w:lang w:val="en-GB"/>
        </w:rPr>
        <w:t xml:space="preserve">formed by </w:t>
      </w:r>
      <w:r w:rsidR="00845771">
        <w:rPr>
          <w:lang w:val="en-GB"/>
        </w:rPr>
        <w:t xml:space="preserve">the </w:t>
      </w:r>
      <w:proofErr w:type="spellStart"/>
      <w:proofErr w:type="gramStart"/>
      <w:r w:rsidR="0007021E" w:rsidRPr="008A2D59">
        <w:rPr>
          <w:lang w:val="en-GB"/>
        </w:rPr>
        <w:t>template</w:t>
      </w:r>
      <w:r w:rsidR="00E63CB7" w:rsidRPr="008A2D59">
        <w:rPr>
          <w:lang w:val="en-GB"/>
        </w:rPr>
        <w:t>:substrate</w:t>
      </w:r>
      <w:proofErr w:type="spellEnd"/>
      <w:proofErr w:type="gramEnd"/>
      <w:r w:rsidR="00845771">
        <w:rPr>
          <w:lang w:val="en-GB"/>
        </w:rPr>
        <w:t>,</w:t>
      </w:r>
      <w:r w:rsidR="00E63CB7" w:rsidRPr="008A2D59">
        <w:rPr>
          <w:lang w:val="en-GB"/>
        </w:rPr>
        <w:t xml:space="preserve"> </w:t>
      </w:r>
      <w:r w:rsidR="00D73906" w:rsidRPr="008A2D59">
        <w:rPr>
          <w:lang w:val="en-GB"/>
        </w:rPr>
        <w:t>out of the fragmentation/depolymerization context.</w:t>
      </w:r>
      <w:r w:rsidR="00804C4E" w:rsidRPr="008A2D59">
        <w:rPr>
          <w:lang w:val="en-GB"/>
        </w:rPr>
        <w:t xml:space="preserve"> </w:t>
      </w:r>
      <w:r w:rsidR="00985B72">
        <w:rPr>
          <w:lang w:val="en-GB"/>
        </w:rPr>
        <w:t>T</w:t>
      </w:r>
      <w:r w:rsidR="00985B72" w:rsidRPr="008A2D59">
        <w:rPr>
          <w:lang w:val="en-GB"/>
        </w:rPr>
        <w:t xml:space="preserve">he </w:t>
      </w:r>
      <w:r w:rsidR="00985B72">
        <w:rPr>
          <w:lang w:val="en-GB"/>
        </w:rPr>
        <w:t>a</w:t>
      </w:r>
      <w:r w:rsidR="00985B72" w:rsidRPr="008A2D59">
        <w:rPr>
          <w:lang w:val="en-GB"/>
        </w:rPr>
        <w:t xml:space="preserve">typical size distribution observed here at the early stage of the replication process </w:t>
      </w:r>
      <w:r w:rsidR="00BD0616" w:rsidRPr="008A2D59">
        <w:rPr>
          <w:lang w:val="en-GB"/>
        </w:rPr>
        <w:t>for three distinct prion strains</w:t>
      </w:r>
      <w:r w:rsidR="00BD0616">
        <w:rPr>
          <w:lang w:val="en-GB"/>
        </w:rPr>
        <w:t xml:space="preserve">, </w:t>
      </w:r>
      <w:r w:rsidR="00985B72">
        <w:rPr>
          <w:lang w:val="en-GB"/>
        </w:rPr>
        <w:t xml:space="preserve">where </w:t>
      </w:r>
      <w:r w:rsidR="00393CC6" w:rsidRPr="008A2D59">
        <w:rPr>
          <w:lang w:val="en-GB"/>
        </w:rPr>
        <w:t xml:space="preserve">accumulation of small size assemblies </w:t>
      </w:r>
      <w:r w:rsidR="00985B72">
        <w:rPr>
          <w:lang w:val="en-GB"/>
        </w:rPr>
        <w:t>dominates</w:t>
      </w:r>
      <w:r w:rsidR="00953DC6">
        <w:rPr>
          <w:lang w:val="en-GB"/>
        </w:rPr>
        <w:t>,</w:t>
      </w:r>
      <w:r w:rsidR="00985B72">
        <w:rPr>
          <w:lang w:val="en-GB"/>
        </w:rPr>
        <w:t xml:space="preserve"> </w:t>
      </w:r>
      <w:r w:rsidR="00CF3E06" w:rsidRPr="008A2D59">
        <w:rPr>
          <w:lang w:val="en-GB"/>
        </w:rPr>
        <w:t>contrast</w:t>
      </w:r>
      <w:r w:rsidR="00193FDF">
        <w:rPr>
          <w:lang w:val="en-GB"/>
        </w:rPr>
        <w:t>s</w:t>
      </w:r>
      <w:r w:rsidR="00CF3E06" w:rsidRPr="008A2D59">
        <w:rPr>
          <w:lang w:val="en-GB"/>
        </w:rPr>
        <w:t xml:space="preserve"> with </w:t>
      </w:r>
      <w:r w:rsidR="00845771">
        <w:rPr>
          <w:lang w:val="en-GB"/>
        </w:rPr>
        <w:t>such</w:t>
      </w:r>
      <w:r w:rsidR="00845771" w:rsidRPr="008A2D59">
        <w:rPr>
          <w:lang w:val="en-GB"/>
        </w:rPr>
        <w:t xml:space="preserve"> </w:t>
      </w:r>
      <w:r w:rsidR="00CF3E06" w:rsidRPr="008A2D59">
        <w:rPr>
          <w:lang w:val="en-GB"/>
        </w:rPr>
        <w:t>canonical templating model</w:t>
      </w:r>
      <w:r w:rsidR="00951F0E" w:rsidRPr="008A2D59">
        <w:rPr>
          <w:lang w:val="en-GB"/>
        </w:rPr>
        <w:t xml:space="preserve"> and require</w:t>
      </w:r>
      <w:r w:rsidR="00BD0616">
        <w:rPr>
          <w:lang w:val="en-GB"/>
        </w:rPr>
        <w:t xml:space="preserve">s </w:t>
      </w:r>
      <w:r w:rsidR="00951F0E" w:rsidRPr="008A2D59">
        <w:rPr>
          <w:lang w:val="en-GB"/>
        </w:rPr>
        <w:t>additional process</w:t>
      </w:r>
      <w:r w:rsidR="002E1625" w:rsidRPr="008A2D59">
        <w:rPr>
          <w:lang w:val="en-GB"/>
        </w:rPr>
        <w:t xml:space="preserve"> </w:t>
      </w:r>
      <w:r w:rsidR="00193FDF">
        <w:rPr>
          <w:lang w:val="en-GB"/>
        </w:rPr>
        <w:t>considering</w:t>
      </w:r>
      <w:r w:rsidR="002E1625" w:rsidRPr="008A2D59">
        <w:rPr>
          <w:lang w:val="en-GB"/>
        </w:rPr>
        <w:t xml:space="preserve"> the dynamic of the replication</w:t>
      </w:r>
      <w:r w:rsidR="00616430" w:rsidRPr="008A2D59">
        <w:rPr>
          <w:lang w:val="en-GB"/>
        </w:rPr>
        <w:t>.</w:t>
      </w:r>
      <w:r w:rsidR="00D224F6" w:rsidRPr="008A2D59">
        <w:rPr>
          <w:lang w:val="en-GB"/>
        </w:rPr>
        <w:t xml:space="preserve"> </w:t>
      </w:r>
      <w:r w:rsidR="00193FDF">
        <w:rPr>
          <w:lang w:val="en-GB"/>
        </w:rPr>
        <w:t>Further, t</w:t>
      </w:r>
      <w:r w:rsidR="00AC1E59" w:rsidRPr="008A2D59">
        <w:rPr>
          <w:lang w:val="en-GB"/>
        </w:rPr>
        <w:t xml:space="preserve">he existence of </w:t>
      </w:r>
      <w:r w:rsidR="00193FDF">
        <w:rPr>
          <w:lang w:val="en-GB"/>
        </w:rPr>
        <w:t>a</w:t>
      </w:r>
      <w:r w:rsidR="00596583">
        <w:rPr>
          <w:lang w:val="en-GB"/>
        </w:rPr>
        <w:t xml:space="preserve"> </w:t>
      </w:r>
      <w:r w:rsidR="00AC1E59" w:rsidRPr="008A2D59">
        <w:rPr>
          <w:lang w:val="en-GB"/>
        </w:rPr>
        <w:t xml:space="preserve">multi-step conversion process </w:t>
      </w:r>
      <w:r w:rsidR="00A3228B" w:rsidRPr="008A2D59">
        <w:rPr>
          <w:lang w:val="en-GB"/>
        </w:rPr>
        <w:t>constitutes</w:t>
      </w:r>
      <w:r w:rsidR="00AC1E59" w:rsidRPr="008A2D59">
        <w:rPr>
          <w:lang w:val="en-GB"/>
        </w:rPr>
        <w:t xml:space="preserve"> an unexpected pathway to </w:t>
      </w:r>
      <w:r w:rsidR="00CF266F">
        <w:rPr>
          <w:lang w:val="en-GB"/>
        </w:rPr>
        <w:t xml:space="preserve">reconcile the best replicator selection paradigm and diversification process </w:t>
      </w:r>
      <w:r w:rsidR="0044309D" w:rsidRPr="008A2D59">
        <w:rPr>
          <w:lang w:val="en-GB"/>
        </w:rPr>
        <w:t xml:space="preserve">which is </w:t>
      </w:r>
      <w:r w:rsidR="00596583">
        <w:rPr>
          <w:lang w:val="en-GB"/>
        </w:rPr>
        <w:t>inherent to</w:t>
      </w:r>
      <w:r w:rsidR="0044309D" w:rsidRPr="008A2D59">
        <w:rPr>
          <w:lang w:val="en-GB"/>
        </w:rPr>
        <w:t xml:space="preserve"> prion adaptation and evolution.</w:t>
      </w:r>
    </w:p>
    <w:p w14:paraId="0AAC6A36" w14:textId="77777777" w:rsidR="001C5260" w:rsidRPr="00B5194A" w:rsidRDefault="00552A84" w:rsidP="007C2014">
      <w:pPr>
        <w:widowControl w:val="0"/>
        <w:autoSpaceDE w:val="0"/>
        <w:autoSpaceDN w:val="0"/>
        <w:adjustRightInd w:val="0"/>
        <w:spacing w:after="240" w:line="480" w:lineRule="auto"/>
        <w:jc w:val="both"/>
        <w:rPr>
          <w:lang w:val="en-US"/>
        </w:rPr>
      </w:pPr>
      <w:r w:rsidRPr="008A2D59">
        <w:rPr>
          <w:lang w:val="en-GB"/>
        </w:rPr>
        <w:t>As shown</w:t>
      </w:r>
      <w:r w:rsidR="004A214D" w:rsidRPr="008A2D59">
        <w:rPr>
          <w:lang w:val="en-GB"/>
        </w:rPr>
        <w:t xml:space="preserve"> </w:t>
      </w:r>
      <w:r w:rsidR="004A214D" w:rsidRPr="003143FC">
        <w:rPr>
          <w:i/>
          <w:lang w:val="en-GB"/>
        </w:rPr>
        <w:t>in vivo</w:t>
      </w:r>
      <w:r w:rsidRPr="008A2D59">
        <w:rPr>
          <w:lang w:val="en-GB"/>
        </w:rPr>
        <w:t xml:space="preserve"> for </w:t>
      </w:r>
      <w:r w:rsidR="00EC5316" w:rsidRPr="008A2D59">
        <w:rPr>
          <w:lang w:val="en-GB"/>
        </w:rPr>
        <w:t>vCJD, 127</w:t>
      </w:r>
      <w:r w:rsidR="00745C49">
        <w:rPr>
          <w:lang w:val="en-GB"/>
        </w:rPr>
        <w:t>S</w:t>
      </w:r>
      <w:r w:rsidR="00EC5316" w:rsidRPr="008A2D59">
        <w:rPr>
          <w:lang w:val="en-GB"/>
        </w:rPr>
        <w:t xml:space="preserve"> and 139A</w:t>
      </w:r>
      <w:r w:rsidRPr="008A2D59">
        <w:rPr>
          <w:lang w:val="en-GB"/>
        </w:rPr>
        <w:t xml:space="preserve"> prion strain</w:t>
      </w:r>
      <w:r w:rsidR="0064759C" w:rsidRPr="008A2D59">
        <w:rPr>
          <w:lang w:val="en-GB"/>
        </w:rPr>
        <w:t>s</w:t>
      </w:r>
      <w:r w:rsidR="0053242E" w:rsidRPr="008A2D59">
        <w:rPr>
          <w:lang w:val="en-GB"/>
        </w:rPr>
        <w:t>,</w:t>
      </w:r>
      <w:r w:rsidRPr="008A2D59">
        <w:rPr>
          <w:lang w:val="en-GB"/>
        </w:rPr>
        <w:t xml:space="preserve"> the early stage of the replication process</w:t>
      </w:r>
      <w:r w:rsidR="00BD1D9A">
        <w:rPr>
          <w:lang w:val="en-GB"/>
        </w:rPr>
        <w:t xml:space="preserve"> in the brain </w:t>
      </w:r>
      <w:r w:rsidR="005E5C06">
        <w:rPr>
          <w:lang w:val="en-GB"/>
        </w:rPr>
        <w:t xml:space="preserve">is dominated by the </w:t>
      </w:r>
      <w:r w:rsidR="0035401E" w:rsidRPr="008A2D59">
        <w:rPr>
          <w:lang w:val="en-GB"/>
        </w:rPr>
        <w:t>accumulation of</w:t>
      </w:r>
      <w:r w:rsidRPr="008A2D59">
        <w:rPr>
          <w:lang w:val="en-GB"/>
        </w:rPr>
        <w:t xml:space="preserve"> small assemblies</w:t>
      </w:r>
      <w:r w:rsidR="00631A6E" w:rsidRPr="008A2D59">
        <w:rPr>
          <w:lang w:val="en-GB"/>
        </w:rPr>
        <w:t xml:space="preserve"> </w:t>
      </w:r>
      <w:r w:rsidR="00BD1D9A">
        <w:rPr>
          <w:lang w:val="en-GB"/>
        </w:rPr>
        <w:t xml:space="preserve">whereas </w:t>
      </w:r>
      <w:r w:rsidR="00631A6E" w:rsidRPr="008A2D59">
        <w:rPr>
          <w:lang w:val="en-GB"/>
        </w:rPr>
        <w:t>higher size subsets</w:t>
      </w:r>
      <w:r w:rsidR="0097135A" w:rsidRPr="008A2D59">
        <w:rPr>
          <w:lang w:val="en-GB"/>
        </w:rPr>
        <w:t xml:space="preserve"> </w:t>
      </w:r>
      <w:r w:rsidR="00BD1D9A">
        <w:rPr>
          <w:lang w:val="en-GB"/>
        </w:rPr>
        <w:t xml:space="preserve">are mostly detected </w:t>
      </w:r>
      <w:r w:rsidR="0097135A" w:rsidRPr="008A2D59">
        <w:rPr>
          <w:lang w:val="en-GB"/>
        </w:rPr>
        <w:t xml:space="preserve">at the </w:t>
      </w:r>
      <w:r w:rsidR="00536F47" w:rsidRPr="008A2D59">
        <w:rPr>
          <w:lang w:val="en-GB"/>
        </w:rPr>
        <w:t xml:space="preserve">terminal stage of </w:t>
      </w:r>
      <w:r w:rsidR="009141C2" w:rsidRPr="008A2D59">
        <w:rPr>
          <w:lang w:val="en-GB"/>
        </w:rPr>
        <w:t>the patho</w:t>
      </w:r>
      <w:r w:rsidR="00745C49">
        <w:rPr>
          <w:lang w:val="en-GB"/>
        </w:rPr>
        <w:t>genesis</w:t>
      </w:r>
      <w:r w:rsidR="00536F47" w:rsidRPr="008A2D59">
        <w:rPr>
          <w:lang w:val="en-GB"/>
        </w:rPr>
        <w:t xml:space="preserve">. </w:t>
      </w:r>
      <w:r w:rsidR="00807B00">
        <w:rPr>
          <w:lang w:val="en-GB"/>
        </w:rPr>
        <w:t xml:space="preserve">Such </w:t>
      </w:r>
      <w:r w:rsidR="00CF266F">
        <w:rPr>
          <w:lang w:val="en-GB"/>
        </w:rPr>
        <w:t xml:space="preserve">quaternary structure diversity, </w:t>
      </w:r>
      <w:r w:rsidR="003143FC">
        <w:rPr>
          <w:lang w:val="en-GB"/>
        </w:rPr>
        <w:t xml:space="preserve">- </w:t>
      </w:r>
      <w:r w:rsidR="00CF266F">
        <w:rPr>
          <w:lang w:val="en-GB"/>
        </w:rPr>
        <w:t>and beyond the existence of structurally distinct types of assemblies, as defined by their specific infectivity</w:t>
      </w:r>
      <w:r w:rsidR="00144226" w:rsidRPr="008A2D59">
        <w:rPr>
          <w:lang w:val="en-GB"/>
        </w:rPr>
        <w:t xml:space="preserve"> </w:t>
      </w:r>
      <w:r w:rsidR="00CF266F">
        <w:rPr>
          <w:lang w:val="en-GB"/>
        </w:rPr>
        <w:t>(</w:t>
      </w:r>
      <w:r w:rsidR="002B2B11" w:rsidRPr="008A2D59">
        <w:rPr>
          <w:color w:val="000000" w:themeColor="text1"/>
          <w:lang w:val="en-GB"/>
        </w:rPr>
        <w:fldChar w:fldCharType="begin">
          <w:fldData xml:space="preserve">PEVuZE5vdGU+PENpdGU+PEF1dGhvcj5MYWZlcnJpZXJlPC9BdXRob3I+PFllYXI+MjAxMzwvWWVh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</w:fldData>
        </w:fldChar>
      </w:r>
      <w:r w:rsidR="00D53F4F">
        <w:rPr>
          <w:color w:val="000000" w:themeColor="text1"/>
          <w:lang w:val="en-GB"/>
        </w:rPr>
        <w:instrText xml:space="preserve"> ADDIN EN.CITE </w:instrText>
      </w:r>
      <w:r w:rsidR="00D53F4F">
        <w:rPr>
          <w:color w:val="000000" w:themeColor="text1"/>
          <w:lang w:val="en-GB"/>
        </w:rPr>
        <w:fldChar w:fldCharType="begin">
          <w:fldData xml:space="preserve">PEVuZE5vdGU+PENpdGU+PEF1dGhvcj5MYWZlcnJpZXJlPC9BdXRob3I+PFllYXI+MjAxMzwvWWVh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</w:fldData>
        </w:fldChar>
      </w:r>
      <w:r w:rsidR="00D53F4F">
        <w:rPr>
          <w:color w:val="000000" w:themeColor="text1"/>
          <w:lang w:val="en-GB"/>
        </w:rPr>
        <w:instrText xml:space="preserve"> ADDIN EN.CITE.DATA </w:instrText>
      </w:r>
      <w:r w:rsidR="00D53F4F">
        <w:rPr>
          <w:color w:val="000000" w:themeColor="text1"/>
          <w:lang w:val="en-GB"/>
        </w:rPr>
      </w:r>
      <w:r w:rsidR="00D53F4F">
        <w:rPr>
          <w:color w:val="000000" w:themeColor="text1"/>
          <w:lang w:val="en-GB"/>
        </w:rPr>
        <w:fldChar w:fldCharType="end"/>
      </w:r>
      <w:r w:rsidR="002B2B11" w:rsidRPr="008A2D59">
        <w:rPr>
          <w:color w:val="000000" w:themeColor="text1"/>
          <w:lang w:val="en-GB"/>
        </w:rPr>
      </w:r>
      <w:r w:rsidR="002B2B11" w:rsidRPr="008A2D59">
        <w:rPr>
          <w:color w:val="000000" w:themeColor="text1"/>
          <w:lang w:val="en-GB"/>
        </w:rPr>
        <w:fldChar w:fldCharType="separate"/>
      </w:r>
      <w:r w:rsidR="00D53F4F">
        <w:rPr>
          <w:noProof/>
          <w:color w:val="000000" w:themeColor="text1"/>
          <w:lang w:val="en-GB"/>
        </w:rPr>
        <w:t>(</w:t>
      </w:r>
      <w:hyperlink w:anchor="_ENREF_15" w:tooltip="Tixador, 2010 #171" w:history="1">
        <w:r w:rsidR="000600F6" w:rsidRPr="00D53F4F">
          <w:rPr>
            <w:i/>
            <w:noProof/>
            <w:color w:val="000000" w:themeColor="text1"/>
            <w:lang w:val="en-GB"/>
          </w:rPr>
          <w:t>15</w:t>
        </w:r>
      </w:hyperlink>
      <w:r w:rsidR="00D53F4F" w:rsidRPr="00D53F4F">
        <w:rPr>
          <w:i/>
          <w:noProof/>
          <w:color w:val="000000" w:themeColor="text1"/>
          <w:lang w:val="en-GB"/>
        </w:rPr>
        <w:t xml:space="preserve">, </w:t>
      </w:r>
      <w:hyperlink w:anchor="_ENREF_20" w:tooltip="Laferriere, 2013 #4" w:history="1">
        <w:r w:rsidR="000600F6" w:rsidRPr="00D53F4F">
          <w:rPr>
            <w:i/>
            <w:noProof/>
            <w:color w:val="000000" w:themeColor="text1"/>
            <w:lang w:val="en-GB"/>
          </w:rPr>
          <w:t>20</w:t>
        </w:r>
      </w:hyperlink>
      <w:r w:rsidR="00D53F4F">
        <w:rPr>
          <w:noProof/>
          <w:color w:val="000000" w:themeColor="text1"/>
          <w:lang w:val="en-GB"/>
        </w:rPr>
        <w:t>)</w:t>
      </w:r>
      <w:r w:rsidR="002B2B11" w:rsidRPr="008A2D59">
        <w:rPr>
          <w:color w:val="000000" w:themeColor="text1"/>
          <w:lang w:val="en-GB"/>
        </w:rPr>
        <w:fldChar w:fldCharType="end"/>
      </w:r>
      <w:r w:rsidR="00646BBD">
        <w:rPr>
          <w:lang w:val="en-GB"/>
        </w:rPr>
        <w:t xml:space="preserve"> and </w:t>
      </w:r>
      <w:r w:rsidR="00972822">
        <w:rPr>
          <w:lang w:val="en-GB"/>
        </w:rPr>
        <w:t>supplemental figure 1)</w:t>
      </w:r>
      <w:r w:rsidR="003143FC">
        <w:rPr>
          <w:lang w:val="en-GB"/>
        </w:rPr>
        <w:t xml:space="preserve"> -,</w:t>
      </w:r>
      <w:r w:rsidR="00646BBD">
        <w:rPr>
          <w:lang w:val="en-GB"/>
        </w:rPr>
        <w:t xml:space="preserve"> </w:t>
      </w:r>
      <w:r w:rsidR="00144226" w:rsidRPr="008A2D59">
        <w:rPr>
          <w:lang w:val="en-GB"/>
        </w:rPr>
        <w:t>can be</w:t>
      </w:r>
      <w:r w:rsidR="00727A35">
        <w:rPr>
          <w:lang w:val="en-GB"/>
        </w:rPr>
        <w:t xml:space="preserve"> exclusively explained</w:t>
      </w:r>
      <w:r w:rsidR="00144226" w:rsidRPr="008A2D59">
        <w:rPr>
          <w:lang w:val="en-GB"/>
        </w:rPr>
        <w:t xml:space="preserve"> </w:t>
      </w:r>
      <w:r w:rsidR="00853767" w:rsidRPr="008A2D59">
        <w:rPr>
          <w:lang w:val="en-GB"/>
        </w:rPr>
        <w:t xml:space="preserve">by </w:t>
      </w:r>
      <w:r w:rsidR="00A21E9D" w:rsidRPr="008A2D59">
        <w:rPr>
          <w:lang w:val="en-GB"/>
        </w:rPr>
        <w:t>the existence</w:t>
      </w:r>
      <w:r w:rsidR="00706CE7" w:rsidRPr="008A2D59">
        <w:rPr>
          <w:lang w:val="en-GB"/>
        </w:rPr>
        <w:t xml:space="preserve"> of a</w:t>
      </w:r>
      <w:r w:rsidR="00A21E9D" w:rsidRPr="008A2D59">
        <w:rPr>
          <w:lang w:val="en-GB"/>
        </w:rPr>
        <w:t xml:space="preserve"> </w:t>
      </w:r>
      <w:r w:rsidR="009441B8" w:rsidRPr="008A2D59">
        <w:rPr>
          <w:lang w:val="en-GB"/>
        </w:rPr>
        <w:t xml:space="preserve">balance between </w:t>
      </w:r>
      <w:r w:rsidR="00FF5A1F">
        <w:rPr>
          <w:lang w:val="en-GB"/>
        </w:rPr>
        <w:t xml:space="preserve">at least </w:t>
      </w:r>
      <w:r w:rsidR="009441B8" w:rsidRPr="008A2D59">
        <w:rPr>
          <w:lang w:val="en-GB"/>
        </w:rPr>
        <w:t xml:space="preserve">two kinetic </w:t>
      </w:r>
      <w:r w:rsidR="004F28C2">
        <w:rPr>
          <w:lang w:val="en-GB"/>
        </w:rPr>
        <w:t>modes</w:t>
      </w:r>
      <w:r w:rsidR="004F28C2" w:rsidRPr="008A2D59">
        <w:rPr>
          <w:lang w:val="en-GB"/>
        </w:rPr>
        <w:t xml:space="preserve"> </w:t>
      </w:r>
      <w:r w:rsidR="005D70CD" w:rsidRPr="008A2D59">
        <w:rPr>
          <w:lang w:val="en-GB"/>
        </w:rPr>
        <w:t xml:space="preserve">taking place </w:t>
      </w:r>
      <w:r w:rsidR="004F28C2">
        <w:rPr>
          <w:lang w:val="en-GB"/>
        </w:rPr>
        <w:t>at different stages of the pathogenesis</w:t>
      </w:r>
      <w:r w:rsidR="006736D1" w:rsidRPr="008A2D59">
        <w:rPr>
          <w:lang w:val="en-GB"/>
        </w:rPr>
        <w:t>.</w:t>
      </w:r>
      <w:r w:rsidR="00D73D27" w:rsidRPr="008A2D59">
        <w:rPr>
          <w:lang w:val="en-GB"/>
        </w:rPr>
        <w:t xml:space="preserve"> </w:t>
      </w:r>
      <w:r w:rsidR="003143FC">
        <w:rPr>
          <w:lang w:val="en-GB"/>
        </w:rPr>
        <w:t xml:space="preserve">Both </w:t>
      </w:r>
      <w:r w:rsidR="00FF5A1F">
        <w:rPr>
          <w:lang w:val="en-GB"/>
        </w:rPr>
        <w:t xml:space="preserve">could be </w:t>
      </w:r>
      <w:r w:rsidR="004F28C2">
        <w:rPr>
          <w:lang w:val="en-GB"/>
        </w:rPr>
        <w:t>governed</w:t>
      </w:r>
      <w:r w:rsidR="00FF5A1F">
        <w:rPr>
          <w:lang w:val="en-GB"/>
        </w:rPr>
        <w:t xml:space="preserve"> </w:t>
      </w:r>
      <w:r w:rsidR="00FF5A1F" w:rsidRPr="008A2D59">
        <w:rPr>
          <w:lang w:val="en-GB"/>
        </w:rPr>
        <w:t>by</w:t>
      </w:r>
      <w:r w:rsidR="003F17FB">
        <w:rPr>
          <w:lang w:val="en-GB"/>
        </w:rPr>
        <w:t xml:space="preserve"> </w:t>
      </w:r>
      <w:r w:rsidR="003143FC">
        <w:rPr>
          <w:lang w:val="en-GB"/>
        </w:rPr>
        <w:t xml:space="preserve">evolution or fluctuation in the replication </w:t>
      </w:r>
      <w:r w:rsidR="00FF5A1F">
        <w:rPr>
          <w:lang w:val="en-GB"/>
        </w:rPr>
        <w:t>micro-environment</w:t>
      </w:r>
      <w:r w:rsidR="007A7476">
        <w:rPr>
          <w:lang w:val="en-GB"/>
        </w:rPr>
        <w:t xml:space="preserve"> </w:t>
      </w:r>
      <w:r w:rsidR="00B77181">
        <w:rPr>
          <w:lang w:val="en-GB"/>
        </w:rPr>
        <w:t>due to</w:t>
      </w:r>
      <w:r w:rsidR="00FF5A1F">
        <w:rPr>
          <w:lang w:val="en-GB"/>
        </w:rPr>
        <w:t xml:space="preserve"> the </w:t>
      </w:r>
      <w:r w:rsidR="00FF5A1F" w:rsidRPr="008A2D59">
        <w:rPr>
          <w:lang w:val="en-GB"/>
        </w:rPr>
        <w:t xml:space="preserve">physio-pathological state of the infected animal </w:t>
      </w:r>
      <w:r w:rsidR="00FF5A1F">
        <w:rPr>
          <w:lang w:val="en-GB"/>
        </w:rPr>
        <w:t>and/</w:t>
      </w:r>
      <w:r w:rsidR="00FF5A1F" w:rsidRPr="008A2D59">
        <w:rPr>
          <w:lang w:val="en-GB"/>
        </w:rPr>
        <w:t>or</w:t>
      </w:r>
      <w:r w:rsidR="00405D44">
        <w:rPr>
          <w:lang w:val="en-GB"/>
        </w:rPr>
        <w:t xml:space="preserve"> </w:t>
      </w:r>
      <w:r w:rsidR="00953DC6">
        <w:rPr>
          <w:lang w:val="en-GB"/>
        </w:rPr>
        <w:t xml:space="preserve">to </w:t>
      </w:r>
      <w:r w:rsidR="00FF5A1F" w:rsidRPr="008A2D59">
        <w:rPr>
          <w:lang w:val="en-GB"/>
        </w:rPr>
        <w:t xml:space="preserve">the </w:t>
      </w:r>
      <w:r w:rsidR="00FF5A1F">
        <w:rPr>
          <w:lang w:val="en-GB"/>
        </w:rPr>
        <w:t xml:space="preserve">sequential </w:t>
      </w:r>
      <w:r w:rsidR="00FF5A1F" w:rsidRPr="008A2D59">
        <w:rPr>
          <w:lang w:val="en-GB"/>
        </w:rPr>
        <w:t xml:space="preserve">involvement of specific </w:t>
      </w:r>
      <w:r w:rsidR="00807B00" w:rsidRPr="008A2D59">
        <w:rPr>
          <w:lang w:val="en-GB"/>
        </w:rPr>
        <w:t>prion</w:t>
      </w:r>
      <w:r w:rsidR="00807B00">
        <w:rPr>
          <w:lang w:val="en-GB"/>
        </w:rPr>
        <w:t>-</w:t>
      </w:r>
      <w:r w:rsidR="00807B00" w:rsidRPr="008A2D59">
        <w:rPr>
          <w:lang w:val="en-GB"/>
        </w:rPr>
        <w:t xml:space="preserve">replicating </w:t>
      </w:r>
      <w:r w:rsidR="00FF5A1F" w:rsidRPr="008A2D59">
        <w:rPr>
          <w:lang w:val="en-GB"/>
        </w:rPr>
        <w:t>cell</w:t>
      </w:r>
      <w:r w:rsidR="00807B00">
        <w:rPr>
          <w:lang w:val="en-GB"/>
        </w:rPr>
        <w:t xml:space="preserve"> </w:t>
      </w:r>
      <w:r w:rsidR="00FF5A1F" w:rsidRPr="008A2D59">
        <w:rPr>
          <w:lang w:val="en-GB"/>
        </w:rPr>
        <w:t>types</w:t>
      </w:r>
      <w:r w:rsidR="0096100B">
        <w:rPr>
          <w:lang w:val="en-GB"/>
        </w:rPr>
        <w:t>.</w:t>
      </w:r>
      <w:r w:rsidR="00A03F83">
        <w:rPr>
          <w:lang w:val="en-GB"/>
        </w:rPr>
        <w:t xml:space="preserve"> However, another possibility could </w:t>
      </w:r>
      <w:r w:rsidR="003143FC">
        <w:rPr>
          <w:lang w:val="en-GB"/>
        </w:rPr>
        <w:t xml:space="preserve">lie in </w:t>
      </w:r>
      <w:r w:rsidR="000F3C03">
        <w:rPr>
          <w:lang w:val="en-GB"/>
        </w:rPr>
        <w:t>t</w:t>
      </w:r>
      <w:r w:rsidR="008B7FB8">
        <w:rPr>
          <w:lang w:val="en-GB"/>
        </w:rPr>
        <w:t xml:space="preserve">he intrinsic </w:t>
      </w:r>
      <w:r w:rsidR="00A03F83">
        <w:rPr>
          <w:lang w:val="en-GB"/>
        </w:rPr>
        <w:t xml:space="preserve">and deterministic </w:t>
      </w:r>
      <w:r w:rsidR="008B7FB8">
        <w:rPr>
          <w:lang w:val="en-GB"/>
        </w:rPr>
        <w:t xml:space="preserve">properties of </w:t>
      </w:r>
      <w:r w:rsidR="003143FC">
        <w:rPr>
          <w:lang w:val="en-GB"/>
        </w:rPr>
        <w:t xml:space="preserve">the </w:t>
      </w:r>
      <w:r w:rsidR="008B7FB8">
        <w:rPr>
          <w:lang w:val="en-GB"/>
        </w:rPr>
        <w:t xml:space="preserve">PrP replication </w:t>
      </w:r>
      <w:r w:rsidR="00807B00">
        <w:rPr>
          <w:lang w:val="en-GB"/>
        </w:rPr>
        <w:t>process</w:t>
      </w:r>
      <w:r w:rsidR="00A03F83">
        <w:rPr>
          <w:lang w:val="en-GB"/>
        </w:rPr>
        <w:t xml:space="preserve"> to generate structurally distinct type of assemblies</w:t>
      </w:r>
      <w:r w:rsidR="00FF5A1F" w:rsidRPr="008A2D59">
        <w:rPr>
          <w:lang w:val="en-GB"/>
        </w:rPr>
        <w:t>.</w:t>
      </w:r>
      <w:r w:rsidR="00A43E33">
        <w:rPr>
          <w:lang w:val="en-GB"/>
        </w:rPr>
        <w:t xml:space="preserve"> </w:t>
      </w:r>
      <w:r w:rsidR="00406F1B">
        <w:rPr>
          <w:lang w:val="en-GB"/>
        </w:rPr>
        <w:t>Discriminating</w:t>
      </w:r>
      <w:r w:rsidR="00807B00">
        <w:rPr>
          <w:lang w:val="en-GB"/>
        </w:rPr>
        <w:t xml:space="preserve"> </w:t>
      </w:r>
      <w:r w:rsidR="00FF5A1F" w:rsidRPr="008A2D59">
        <w:rPr>
          <w:lang w:val="en-GB"/>
        </w:rPr>
        <w:t>between the</w:t>
      </w:r>
      <w:r w:rsidR="00807B00">
        <w:rPr>
          <w:lang w:val="en-GB"/>
        </w:rPr>
        <w:t xml:space="preserve">se two </w:t>
      </w:r>
      <w:r w:rsidR="003E5998">
        <w:rPr>
          <w:lang w:val="en-GB"/>
        </w:rPr>
        <w:t xml:space="preserve">non-mutually exclusive </w:t>
      </w:r>
      <w:r w:rsidR="004F28C2">
        <w:rPr>
          <w:lang w:val="en-GB"/>
        </w:rPr>
        <w:t>hypotheses</w:t>
      </w:r>
      <w:r w:rsidR="00FF5A1F" w:rsidRPr="008A2D59">
        <w:rPr>
          <w:lang w:val="en-GB"/>
        </w:rPr>
        <w:t xml:space="preserve"> is technically difficult to address </w:t>
      </w:r>
      <w:r w:rsidR="00FF5A1F" w:rsidRPr="003143FC">
        <w:rPr>
          <w:i/>
          <w:lang w:val="en-GB"/>
        </w:rPr>
        <w:t>in vivo</w:t>
      </w:r>
      <w:r w:rsidR="00202779">
        <w:rPr>
          <w:lang w:val="en-GB"/>
        </w:rPr>
        <w:t xml:space="preserve">. </w:t>
      </w:r>
      <w:r w:rsidR="006553A9">
        <w:rPr>
          <w:lang w:val="en-GB"/>
        </w:rPr>
        <w:t xml:space="preserve">The </w:t>
      </w:r>
      <w:r w:rsidR="000C4D1A" w:rsidRPr="008A2D59">
        <w:rPr>
          <w:lang w:val="en-GB"/>
        </w:rPr>
        <w:t xml:space="preserve">mb-PMCA as </w:t>
      </w:r>
      <w:r w:rsidR="0022623C">
        <w:rPr>
          <w:lang w:val="en-GB"/>
        </w:rPr>
        <w:t xml:space="preserve">a </w:t>
      </w:r>
      <w:r w:rsidR="000C4D1A" w:rsidRPr="003143FC">
        <w:rPr>
          <w:i/>
          <w:lang w:val="en-GB"/>
        </w:rPr>
        <w:t>bona fide</w:t>
      </w:r>
      <w:r w:rsidR="000C4D1A" w:rsidRPr="008A2D59">
        <w:rPr>
          <w:lang w:val="en-GB"/>
        </w:rPr>
        <w:t xml:space="preserve"> amplification </w:t>
      </w:r>
      <w:r w:rsidR="000C4D1A" w:rsidRPr="008A2D59">
        <w:rPr>
          <w:lang w:val="en-GB"/>
        </w:rPr>
        <w:lastRenderedPageBreak/>
        <w:t>method</w:t>
      </w:r>
      <w:r w:rsidR="005C5FEF" w:rsidRPr="008A2D59">
        <w:rPr>
          <w:lang w:val="en-GB"/>
        </w:rPr>
        <w:t xml:space="preserve"> </w:t>
      </w:r>
      <w:r w:rsidR="00570B20">
        <w:rPr>
          <w:lang w:val="en-GB"/>
        </w:rPr>
        <w:t xml:space="preserve">in a more simplified and kinetically controlled context </w:t>
      </w:r>
      <w:r w:rsidR="006553A9">
        <w:rPr>
          <w:lang w:val="en-GB"/>
        </w:rPr>
        <w:t xml:space="preserve">constitutes a relevant method </w:t>
      </w:r>
      <w:r w:rsidR="00A92FC5">
        <w:rPr>
          <w:lang w:val="en-GB"/>
        </w:rPr>
        <w:t xml:space="preserve">to </w:t>
      </w:r>
      <w:r w:rsidR="00A92FC5" w:rsidRPr="008A2D59">
        <w:rPr>
          <w:lang w:val="en-GB"/>
        </w:rPr>
        <w:t>investigate the</w:t>
      </w:r>
      <w:r w:rsidR="00A92FC5">
        <w:rPr>
          <w:lang w:val="en-GB"/>
        </w:rPr>
        <w:t xml:space="preserve"> intrinsic propensity of the replication process to generate structural</w:t>
      </w:r>
      <w:r w:rsidR="006553A9">
        <w:rPr>
          <w:lang w:val="en-GB"/>
        </w:rPr>
        <w:t>ly distinct assemblies.</w:t>
      </w:r>
      <w:r w:rsidR="003143FC">
        <w:rPr>
          <w:lang w:val="en-GB"/>
        </w:rPr>
        <w:t xml:space="preserve"> Interestingly and against the comm</w:t>
      </w:r>
      <w:r w:rsidR="00C312A6">
        <w:rPr>
          <w:lang w:val="en-GB"/>
        </w:rPr>
        <w:t xml:space="preserve">on </w:t>
      </w:r>
      <w:r w:rsidR="003143FC">
        <w:rPr>
          <w:lang w:val="en-GB"/>
        </w:rPr>
        <w:t>belief, the size distribution of PrP</w:t>
      </w:r>
      <w:r w:rsidR="003143FC" w:rsidRPr="000A69B5">
        <w:rPr>
          <w:vertAlign w:val="superscript"/>
          <w:lang w:val="en-GB"/>
        </w:rPr>
        <w:t>Sc</w:t>
      </w:r>
      <w:r w:rsidR="003143FC">
        <w:rPr>
          <w:lang w:val="en-GB"/>
        </w:rPr>
        <w:t xml:space="preserve"> assemblies </w:t>
      </w:r>
      <w:r w:rsidR="00AE048B">
        <w:rPr>
          <w:lang w:val="en-GB"/>
        </w:rPr>
        <w:t>used as seeds was</w:t>
      </w:r>
      <w:r w:rsidR="003143FC">
        <w:rPr>
          <w:lang w:val="en-GB"/>
        </w:rPr>
        <w:t xml:space="preserve"> </w:t>
      </w:r>
      <w:r w:rsidR="00EC1276">
        <w:rPr>
          <w:lang w:val="en-GB"/>
        </w:rPr>
        <w:t xml:space="preserve">relatively </w:t>
      </w:r>
      <w:r w:rsidR="003143FC">
        <w:rPr>
          <w:lang w:val="en-GB"/>
        </w:rPr>
        <w:t xml:space="preserve">insensitive to mb-PMCA sonication cycles </w:t>
      </w:r>
      <w:r w:rsidR="00AE048B">
        <w:rPr>
          <w:lang w:val="en-GB"/>
        </w:rPr>
        <w:t>when a simple dilution displaced</w:t>
      </w:r>
      <w:r w:rsidR="003143FC">
        <w:rPr>
          <w:lang w:val="en-GB"/>
        </w:rPr>
        <w:t xml:space="preserve"> the assemblies towards</w:t>
      </w:r>
      <w:r w:rsidR="00AE048B">
        <w:rPr>
          <w:lang w:val="en-GB"/>
        </w:rPr>
        <w:t xml:space="preserve"> smaller size (Figure </w:t>
      </w:r>
      <w:r w:rsidR="003143FC">
        <w:rPr>
          <w:lang w:val="en-GB"/>
        </w:rPr>
        <w:t xml:space="preserve"> </w:t>
      </w:r>
      <w:r w:rsidR="00AE048B">
        <w:rPr>
          <w:lang w:val="en-GB"/>
        </w:rPr>
        <w:t xml:space="preserve">1E), </w:t>
      </w:r>
      <w:r w:rsidR="003143FC">
        <w:rPr>
          <w:lang w:val="en-GB"/>
        </w:rPr>
        <w:t xml:space="preserve">as </w:t>
      </w:r>
      <w:r w:rsidR="00AE048B">
        <w:rPr>
          <w:lang w:val="en-GB"/>
        </w:rPr>
        <w:t xml:space="preserve">previously </w:t>
      </w:r>
      <w:r w:rsidR="003143FC">
        <w:rPr>
          <w:lang w:val="en-GB"/>
        </w:rPr>
        <w:t>reported</w:t>
      </w:r>
      <w:r w:rsidR="00AE048B">
        <w:rPr>
          <w:lang w:val="en-GB"/>
        </w:rPr>
        <w:t xml:space="preserve"> </w:t>
      </w:r>
      <w:r w:rsidR="002B2B11" w:rsidRPr="008A2D59">
        <w:rPr>
          <w:color w:val="000000" w:themeColor="text1"/>
          <w:lang w:val="en-GB"/>
        </w:rPr>
        <w:fldChar w:fldCharType="begin"/>
      </w:r>
      <w:r w:rsidR="007E2FCB">
        <w:rPr>
          <w:color w:val="000000" w:themeColor="text1"/>
          <w:lang w:val="en-GB"/>
        </w:rPr>
        <w:instrText xml:space="preserve"> ADDIN EN.CITE &lt;EndNote&gt;&lt;Cite&gt;&lt;Author&gt;Igel-Egalon&lt;/Author&gt;&lt;Year&gt;2017&lt;/Year&gt;&lt;RecNum&gt;465&lt;/RecNum&gt;&lt;DisplayText&gt;(&lt;style face="italic"&gt;40&lt;/style&gt;)&lt;/DisplayText&gt;&lt;record&gt;&lt;rec-number&gt;465&lt;/rec-number&gt;&lt;foreign-keys&gt;&lt;key app="EN" db-id="5zdsfz0smsxed6erdv2xeff0f2x5eavzw05v" timestamp="1520346081"&gt;465&lt;/key&gt;&lt;/foreign-keys&gt;&lt;ref-type name="Journal Article"&gt;17&lt;/ref-type&gt;&lt;contributors&gt;&lt;authors&gt;&lt;author&gt;Igel-Egalon, A.&lt;/author&gt;&lt;author&gt;Moudjou, M.&lt;/author&gt;&lt;author&gt;Martin, D.&lt;/author&gt;&lt;author&gt;Busley, A.&lt;/author&gt;&lt;author&gt;Knapple, T.&lt;/author&gt;&lt;author&gt;Herzog, L.&lt;/author&gt;&lt;author&gt;Reine, F.&lt;/author&gt;&lt;author&gt;Lepejova, N.&lt;/author&gt;&lt;author&gt;Richard, C. A.&lt;/author&gt;&lt;author&gt;Beringue, V.&lt;/author&gt;&lt;author&gt;Rezaei, H.&lt;/author&gt;&lt;/authors&gt;&lt;/contributors&gt;&lt;auth-address&gt;INRA, Universite Paris-Saclay, UR892, Virologie Immunologie Moleculaires, Jouy-en-Josas, France.&lt;/auth-address&gt;&lt;titles&gt;&lt;title&gt;Reversible unfolding of infectious prion assemblies reveals the existence of an oligomeric elementary brick&lt;/title&gt;&lt;secondary-title&gt;PLoS Pathog&lt;/secondary-title&gt;&lt;/titles&gt;&lt;periodical&gt;&lt;full-title&gt;PLoS Pathog&lt;/full-title&gt;&lt;/periodical&gt;&lt;pages&gt;e1006557&lt;/pages&gt;&lt;volume&gt;13&lt;/volume&gt;&lt;number&gt;9&lt;/number&gt;&lt;edition&gt;2017/09/08&lt;/edition&gt;&lt;keywords&gt;&lt;keyword&gt;Animals&lt;/keyword&gt;&lt;keyword&gt;Communicable Diseases&lt;/keyword&gt;&lt;keyword&gt;Mice&lt;/keyword&gt;&lt;keyword&gt;PrPC Proteins/*metabolism&lt;/keyword&gt;&lt;keyword&gt;PrPSc Proteins/*metabolism&lt;/keyword&gt;&lt;keyword&gt;Prion Diseases/*metabolism&lt;/keyword&gt;&lt;keyword&gt;Protein Conformation&lt;/keyword&gt;&lt;keyword&gt;*Protein Unfolding&lt;/keyword&gt;&lt;/keywords&gt;&lt;dates&gt;&lt;year&gt;2017&lt;/year&gt;&lt;pub-dates&gt;&lt;date&gt;Sep&lt;/date&gt;&lt;/pub-dates&gt;&lt;/dates&gt;&lt;isbn&gt;1553-7374 (Electronic)&amp;#xD;1553-7366 (Linking)&lt;/isbn&gt;&lt;accession-num&gt;28880932&lt;/accession-num&gt;&lt;urls&gt;&lt;related-urls&gt;&lt;url&gt;https://www.ncbi.nlm.nih.gov/pubmed/28880932&lt;/url&gt;&lt;/related-urls&gt;&lt;/urls&gt;&lt;custom2&gt;PMC5589264&lt;/custom2&gt;&lt;electronic-resource-num&gt;10.1371/journal.ppat.1006557&lt;/electronic-resource-num&gt;&lt;/record&gt;&lt;/Cite&gt;&lt;/EndNote&gt;</w:instrText>
      </w:r>
      <w:r w:rsidR="002B2B11" w:rsidRPr="008A2D59">
        <w:rPr>
          <w:color w:val="000000" w:themeColor="text1"/>
          <w:lang w:val="en-GB"/>
        </w:rPr>
        <w:fldChar w:fldCharType="separate"/>
      </w:r>
      <w:r w:rsidR="007E2FCB">
        <w:rPr>
          <w:noProof/>
          <w:color w:val="000000" w:themeColor="text1"/>
          <w:lang w:val="en-GB"/>
        </w:rPr>
        <w:t>(</w:t>
      </w:r>
      <w:hyperlink w:anchor="_ENREF_40" w:tooltip="Igel-Egalon, 2017 #465" w:history="1">
        <w:r w:rsidR="000600F6" w:rsidRPr="007E2FCB">
          <w:rPr>
            <w:i/>
            <w:noProof/>
            <w:color w:val="000000" w:themeColor="text1"/>
            <w:lang w:val="en-GB"/>
          </w:rPr>
          <w:t>40</w:t>
        </w:r>
      </w:hyperlink>
      <w:r w:rsidR="007E2FCB">
        <w:rPr>
          <w:noProof/>
          <w:color w:val="000000" w:themeColor="text1"/>
          <w:lang w:val="en-GB"/>
        </w:rPr>
        <w:t>)</w:t>
      </w:r>
      <w:r w:rsidR="002B2B11" w:rsidRPr="008A2D59">
        <w:rPr>
          <w:color w:val="000000" w:themeColor="text1"/>
          <w:lang w:val="en-GB"/>
        </w:rPr>
        <w:fldChar w:fldCharType="end"/>
      </w:r>
      <w:r w:rsidR="002B2B11">
        <w:rPr>
          <w:lang w:val="en-GB"/>
        </w:rPr>
        <w:t>.</w:t>
      </w:r>
      <w:r w:rsidR="003143FC">
        <w:rPr>
          <w:lang w:val="en-GB"/>
        </w:rPr>
        <w:t xml:space="preserve"> These two observations exclude the contribution of </w:t>
      </w:r>
      <w:commentRangeStart w:id="48"/>
      <w:r w:rsidR="003143FC">
        <w:rPr>
          <w:lang w:val="en-GB"/>
        </w:rPr>
        <w:t>fragmentation process during the mb-PMCA sonication cycles to the size distribution pattern of PrP</w:t>
      </w:r>
      <w:r w:rsidR="003143FC" w:rsidRPr="00F403FA">
        <w:rPr>
          <w:vertAlign w:val="superscript"/>
          <w:lang w:val="en-GB"/>
        </w:rPr>
        <w:t>Sc</w:t>
      </w:r>
      <w:r w:rsidR="003143FC">
        <w:rPr>
          <w:lang w:val="en-GB"/>
        </w:rPr>
        <w:t xml:space="preserve"> assemblies and </w:t>
      </w:r>
      <w:r w:rsidR="001A102A">
        <w:rPr>
          <w:lang w:val="en-GB"/>
        </w:rPr>
        <w:t xml:space="preserve">emphasizes </w:t>
      </w:r>
      <w:r w:rsidR="003143FC">
        <w:rPr>
          <w:lang w:val="en-GB"/>
        </w:rPr>
        <w:t>the existence of a constitutional dynamic between PrP</w:t>
      </w:r>
      <w:r w:rsidR="003143FC" w:rsidRPr="00F403FA">
        <w:rPr>
          <w:vertAlign w:val="superscript"/>
          <w:lang w:val="en-GB"/>
        </w:rPr>
        <w:t>Sc</w:t>
      </w:r>
      <w:r w:rsidR="003143FC">
        <w:rPr>
          <w:lang w:val="en-GB"/>
        </w:rPr>
        <w:t xml:space="preserve"> subpopulation</w:t>
      </w:r>
      <w:r w:rsidR="006364EF">
        <w:rPr>
          <w:lang w:val="en-GB"/>
        </w:rPr>
        <w:t xml:space="preserve"> </w:t>
      </w:r>
      <w:commentRangeEnd w:id="48"/>
      <w:r w:rsidR="006965D9">
        <w:rPr>
          <w:lang w:val="en-GB"/>
        </w:rPr>
        <w:commentReference w:id="48"/>
      </w:r>
      <w:r w:rsidR="002B2B11" w:rsidRPr="008A2D59">
        <w:rPr>
          <w:color w:val="000000" w:themeColor="text1"/>
          <w:lang w:val="en-GB"/>
        </w:rPr>
        <w:fldChar w:fldCharType="begin"/>
      </w:r>
      <w:r w:rsidR="007E2FCB">
        <w:rPr>
          <w:color w:val="000000" w:themeColor="text1"/>
          <w:lang w:val="en-GB"/>
        </w:rPr>
        <w:instrText xml:space="preserve"> ADDIN EN.CITE &lt;EndNote&gt;&lt;Cite&gt;&lt;Author&gt;Igel-Egalon&lt;/Author&gt;&lt;Year&gt;2017&lt;/Year&gt;&lt;RecNum&gt;465&lt;/RecNum&gt;&lt;DisplayText&gt;(&lt;style face="italic"&gt;40&lt;/style&gt;)&lt;/DisplayText&gt;&lt;record&gt;&lt;rec-number&gt;465&lt;/rec-number&gt;&lt;foreign-keys&gt;&lt;key app="EN" db-id="5zdsfz0smsxed6erdv2xeff0f2x5eavzw05v" timestamp="1520346081"&gt;465&lt;/key&gt;&lt;/foreign-keys&gt;&lt;ref-type name="Journal Article"&gt;17&lt;/ref-type&gt;&lt;contributors&gt;&lt;authors&gt;&lt;author&gt;Igel-Egalon, A.&lt;/author&gt;&lt;author&gt;Moudjou, M.&lt;/author&gt;&lt;author&gt;Martin, D.&lt;/author&gt;&lt;author&gt;Busley, A.&lt;/author&gt;&lt;author&gt;Knapple, T.&lt;/author&gt;&lt;author&gt;Herzog, L.&lt;/author&gt;&lt;author&gt;Reine, F.&lt;/author&gt;&lt;author&gt;Lepejova, N.&lt;/author&gt;&lt;author&gt;Richard, C. A.&lt;/author&gt;&lt;author&gt;Beringue, V.&lt;/author&gt;&lt;author&gt;Rezaei, H.&lt;/author&gt;&lt;/authors&gt;&lt;/contributors&gt;&lt;auth-address&gt;INRA, Universite Paris-Saclay, UR892, Virologie Immunologie Moleculaires, Jouy-en-Josas, France.&lt;/auth-address&gt;&lt;titles&gt;&lt;title&gt;Reversible unfolding of infectious prion assemblies reveals the existence of an oligomeric elementary brick&lt;/title&gt;&lt;secondary-title&gt;PLoS Pathog&lt;/secondary-title&gt;&lt;/titles&gt;&lt;periodical&gt;&lt;full-title&gt;PLoS Pathog&lt;/full-title&gt;&lt;/periodical&gt;&lt;pages&gt;e1006557&lt;/pages&gt;&lt;volume&gt;13&lt;/volume&gt;&lt;number&gt;9&lt;/number&gt;&lt;edition&gt;2017/09/08&lt;/edition&gt;&lt;keywords&gt;&lt;keyword&gt;Animals&lt;/keyword&gt;&lt;keyword&gt;Communicable Diseases&lt;/keyword&gt;&lt;keyword&gt;Mice&lt;/keyword&gt;&lt;keyword&gt;PrPC Proteins/*metabolism&lt;/keyword&gt;&lt;keyword&gt;PrPSc Proteins/*metabolism&lt;/keyword&gt;&lt;keyword&gt;Prion Diseases/*metabolism&lt;/keyword&gt;&lt;keyword&gt;Protein Conformation&lt;/keyword&gt;&lt;keyword&gt;*Protein Unfolding&lt;/keyword&gt;&lt;/keywords&gt;&lt;dates&gt;&lt;year&gt;2017&lt;/year&gt;&lt;pub-dates&gt;&lt;date&gt;Sep&lt;/date&gt;&lt;/pub-dates&gt;&lt;/dates&gt;&lt;isbn&gt;1553-7374 (Electronic)&amp;#xD;1553-7366 (Linking)&lt;/isbn&gt;&lt;accession-num&gt;28880932&lt;/accession-num&gt;&lt;urls&gt;&lt;related-urls&gt;&lt;url&gt;https://www.ncbi.nlm.nih.gov/pubmed/28880932&lt;/url&gt;&lt;/related-urls&gt;&lt;/urls&gt;&lt;custom2&gt;PMC5589264&lt;/custom2&gt;&lt;electronic-resource-num&gt;10.1371/journal.ppat.1006557&lt;/electronic-resource-num&gt;&lt;/record&gt;&lt;/Cite&gt;&lt;/EndNote&gt;</w:instrText>
      </w:r>
      <w:r w:rsidR="002B2B11" w:rsidRPr="008A2D59">
        <w:rPr>
          <w:color w:val="000000" w:themeColor="text1"/>
          <w:lang w:val="en-GB"/>
        </w:rPr>
        <w:fldChar w:fldCharType="separate"/>
      </w:r>
      <w:r w:rsidR="007E2FCB">
        <w:rPr>
          <w:noProof/>
          <w:color w:val="000000" w:themeColor="text1"/>
          <w:lang w:val="en-GB"/>
        </w:rPr>
        <w:t>(</w:t>
      </w:r>
      <w:hyperlink w:anchor="_ENREF_40" w:tooltip="Igel-Egalon, 2017 #465" w:history="1">
        <w:r w:rsidR="000600F6" w:rsidRPr="007E2FCB">
          <w:rPr>
            <w:i/>
            <w:noProof/>
            <w:color w:val="000000" w:themeColor="text1"/>
            <w:lang w:val="en-GB"/>
          </w:rPr>
          <w:t>40</w:t>
        </w:r>
      </w:hyperlink>
      <w:r w:rsidR="007E2FCB">
        <w:rPr>
          <w:noProof/>
          <w:color w:val="000000" w:themeColor="text1"/>
          <w:lang w:val="en-GB"/>
        </w:rPr>
        <w:t>)</w:t>
      </w:r>
      <w:r w:rsidR="002B2B11" w:rsidRPr="008A2D59">
        <w:rPr>
          <w:color w:val="000000" w:themeColor="text1"/>
          <w:lang w:val="en-GB"/>
        </w:rPr>
        <w:fldChar w:fldCharType="end"/>
      </w:r>
      <w:r w:rsidR="006364EF">
        <w:rPr>
          <w:lang w:val="en-GB"/>
        </w:rPr>
        <w:t xml:space="preserve">, </w:t>
      </w:r>
      <w:r w:rsidR="003143FC">
        <w:rPr>
          <w:lang w:val="en-GB"/>
        </w:rPr>
        <w:t>which should be considered during the replication process.</w:t>
      </w:r>
      <w:r w:rsidR="00A92FC5" w:rsidRPr="008A2D59">
        <w:rPr>
          <w:lang w:val="en-GB"/>
        </w:rPr>
        <w:t xml:space="preserve"> </w:t>
      </w:r>
      <w:r w:rsidR="003C752D">
        <w:rPr>
          <w:lang w:val="en-GB"/>
        </w:rPr>
        <w:t>We showed that t</w:t>
      </w:r>
      <w:r w:rsidR="006528AA" w:rsidRPr="008A2D59">
        <w:rPr>
          <w:lang w:val="en-GB"/>
        </w:rPr>
        <w:t>wo sets of PrP</w:t>
      </w:r>
      <w:r w:rsidR="006528AA" w:rsidRPr="008A2D59">
        <w:rPr>
          <w:vertAlign w:val="superscript"/>
          <w:lang w:val="en-GB"/>
        </w:rPr>
        <w:t>Sc</w:t>
      </w:r>
      <w:r w:rsidR="006528AA">
        <w:rPr>
          <w:lang w:val="en-GB"/>
        </w:rPr>
        <w:t xml:space="preserve"> assemblies A and B</w:t>
      </w:r>
      <w:r w:rsidR="003C752D">
        <w:rPr>
          <w:lang w:val="en-GB"/>
        </w:rPr>
        <w:t xml:space="preserve"> </w:t>
      </w:r>
      <w:r w:rsidR="00E52FEC">
        <w:rPr>
          <w:lang w:val="en-GB"/>
        </w:rPr>
        <w:t>were</w:t>
      </w:r>
      <w:r w:rsidR="003C752D">
        <w:rPr>
          <w:lang w:val="en-GB"/>
        </w:rPr>
        <w:t xml:space="preserve"> </w:t>
      </w:r>
      <w:r w:rsidR="006528AA" w:rsidRPr="008A2D59">
        <w:rPr>
          <w:lang w:val="en-GB"/>
        </w:rPr>
        <w:t>generated during</w:t>
      </w:r>
      <w:r w:rsidR="006528AA">
        <w:rPr>
          <w:lang w:val="en-GB"/>
        </w:rPr>
        <w:t xml:space="preserve"> the </w:t>
      </w:r>
      <w:r w:rsidR="002B2B11">
        <w:rPr>
          <w:lang w:val="en-GB"/>
        </w:rPr>
        <w:t xml:space="preserve">mb-PMCA </w:t>
      </w:r>
      <w:r w:rsidR="003C752D">
        <w:rPr>
          <w:lang w:val="en-GB"/>
        </w:rPr>
        <w:t>reaction</w:t>
      </w:r>
      <w:r w:rsidR="00786FD2">
        <w:rPr>
          <w:lang w:val="en-GB"/>
        </w:rPr>
        <w:t xml:space="preserve">. </w:t>
      </w:r>
      <w:r w:rsidR="002B2B11">
        <w:rPr>
          <w:lang w:val="en-GB"/>
        </w:rPr>
        <w:t>The A and B assemblies constitute two structurally distinct PrP</w:t>
      </w:r>
      <w:r w:rsidR="002B2B11" w:rsidRPr="006978C8">
        <w:rPr>
          <w:vertAlign w:val="superscript"/>
          <w:lang w:val="en-GB"/>
        </w:rPr>
        <w:t>Sc</w:t>
      </w:r>
      <w:r w:rsidR="002B2B11">
        <w:rPr>
          <w:lang w:val="en-GB"/>
        </w:rPr>
        <w:t xml:space="preserve"> subpopulations as </w:t>
      </w:r>
      <w:r w:rsidR="00953DC6">
        <w:rPr>
          <w:lang w:val="en-GB"/>
        </w:rPr>
        <w:t xml:space="preserve">supported </w:t>
      </w:r>
      <w:r w:rsidR="002B2B11">
        <w:rPr>
          <w:lang w:val="en-GB"/>
        </w:rPr>
        <w:t xml:space="preserve">by their distinct </w:t>
      </w:r>
      <w:r w:rsidR="002B2B11" w:rsidRPr="008A2D59">
        <w:rPr>
          <w:lang w:val="en-GB"/>
        </w:rPr>
        <w:t>specific infectivity</w:t>
      </w:r>
      <w:r w:rsidR="002B2B11">
        <w:rPr>
          <w:lang w:val="en-GB"/>
        </w:rPr>
        <w:t>, the bimodal size distribution instead of a continuum, the effect of initial seed concentration on the respective proportions of A and B and the role of PrP</w:t>
      </w:r>
      <w:r w:rsidR="002B2B11" w:rsidRPr="00F403FA">
        <w:rPr>
          <w:vertAlign w:val="superscript"/>
          <w:lang w:val="en-GB"/>
        </w:rPr>
        <w:t>C</w:t>
      </w:r>
      <w:r w:rsidR="002B2B11">
        <w:rPr>
          <w:lang w:val="en-GB"/>
        </w:rPr>
        <w:t xml:space="preserve"> in the transformation of A to B indicating that B assemblies are not resulting from a simple condensation of A assemblies. </w:t>
      </w:r>
      <w:r w:rsidR="006528AA">
        <w:rPr>
          <w:lang w:val="en-GB"/>
        </w:rPr>
        <w:t>Therefore</w:t>
      </w:r>
      <w:r w:rsidR="000E4F14">
        <w:rPr>
          <w:lang w:val="en-GB"/>
        </w:rPr>
        <w:t xml:space="preserve">, </w:t>
      </w:r>
      <w:r w:rsidR="006528AA">
        <w:rPr>
          <w:lang w:val="en-GB"/>
        </w:rPr>
        <w:t>the prion replication</w:t>
      </w:r>
      <w:r w:rsidR="00A61D37">
        <w:rPr>
          <w:lang w:val="en-GB"/>
        </w:rPr>
        <w:t xml:space="preserve"> process </w:t>
      </w:r>
      <w:r w:rsidR="00A61D37" w:rsidRPr="002B2B11">
        <w:rPr>
          <w:i/>
          <w:lang w:val="en-GB"/>
        </w:rPr>
        <w:t>per se</w:t>
      </w:r>
      <w:r w:rsidR="00A61D37">
        <w:rPr>
          <w:lang w:val="en-GB"/>
        </w:rPr>
        <w:t xml:space="preserve"> </w:t>
      </w:r>
      <w:r w:rsidR="006528AA">
        <w:rPr>
          <w:lang w:val="en-GB"/>
        </w:rPr>
        <w:t>intrinsic</w:t>
      </w:r>
      <w:r w:rsidR="00A61D37">
        <w:rPr>
          <w:lang w:val="en-GB"/>
        </w:rPr>
        <w:t xml:space="preserve">ally </w:t>
      </w:r>
      <w:r w:rsidR="006528AA">
        <w:rPr>
          <w:lang w:val="en-GB"/>
        </w:rPr>
        <w:t>generate</w:t>
      </w:r>
      <w:r w:rsidR="0044318C">
        <w:rPr>
          <w:lang w:val="en-GB"/>
        </w:rPr>
        <w:t>s</w:t>
      </w:r>
      <w:r w:rsidR="006528AA">
        <w:rPr>
          <w:lang w:val="en-GB"/>
        </w:rPr>
        <w:t xml:space="preserve"> </w:t>
      </w:r>
      <w:r w:rsidR="004425BF">
        <w:rPr>
          <w:lang w:val="en-GB"/>
        </w:rPr>
        <w:t xml:space="preserve">structurally </w:t>
      </w:r>
      <w:r w:rsidR="006528AA">
        <w:rPr>
          <w:lang w:val="en-GB"/>
        </w:rPr>
        <w:t>diverse PrP</w:t>
      </w:r>
      <w:r w:rsidR="006528AA" w:rsidRPr="000D1157">
        <w:rPr>
          <w:vertAlign w:val="superscript"/>
          <w:lang w:val="en-GB"/>
        </w:rPr>
        <w:t>Sc</w:t>
      </w:r>
      <w:r w:rsidR="006528AA">
        <w:rPr>
          <w:lang w:val="en-GB"/>
        </w:rPr>
        <w:t xml:space="preserve"> subassemblies.</w:t>
      </w:r>
    </w:p>
    <w:p w14:paraId="137361A0" w14:textId="77777777" w:rsidR="009D3A27" w:rsidRPr="00F403FA" w:rsidRDefault="006A6601" w:rsidP="009D3A27">
      <w:pPr>
        <w:widowControl w:val="0"/>
        <w:autoSpaceDE w:val="0"/>
        <w:autoSpaceDN w:val="0"/>
        <w:adjustRightInd w:val="0"/>
        <w:spacing w:after="240" w:line="480" w:lineRule="auto"/>
        <w:jc w:val="both"/>
        <w:rPr>
          <w:lang w:val="en-GB"/>
        </w:rPr>
      </w:pPr>
      <w:r>
        <w:rPr>
          <w:lang w:val="en-GB"/>
        </w:rPr>
        <w:t>A</w:t>
      </w:r>
      <w:r w:rsidR="005F2628" w:rsidRPr="00E63734">
        <w:rPr>
          <w:lang w:val="en-GB"/>
        </w:rPr>
        <w:t xml:space="preserve">ccording to </w:t>
      </w:r>
      <w:r>
        <w:rPr>
          <w:lang w:val="en-GB"/>
        </w:rPr>
        <w:t xml:space="preserve">our </w:t>
      </w:r>
      <w:r w:rsidR="00E77DDB" w:rsidRPr="00E63734">
        <w:rPr>
          <w:lang w:val="en-GB"/>
        </w:rPr>
        <w:t>SV experiments</w:t>
      </w:r>
      <w:r>
        <w:rPr>
          <w:lang w:val="en-GB"/>
        </w:rPr>
        <w:t xml:space="preserve">, </w:t>
      </w:r>
      <w:r w:rsidRPr="00E63734">
        <w:rPr>
          <w:lang w:val="en-GB"/>
        </w:rPr>
        <w:t>small</w:t>
      </w:r>
      <w:r w:rsidR="008D7CE5">
        <w:rPr>
          <w:lang w:val="en-GB"/>
        </w:rPr>
        <w:t>-</w:t>
      </w:r>
      <w:r w:rsidRPr="00E63734">
        <w:rPr>
          <w:lang w:val="en-GB"/>
        </w:rPr>
        <w:t>size</w:t>
      </w:r>
      <w:r w:rsidR="008D7CE5">
        <w:rPr>
          <w:lang w:val="en-GB"/>
        </w:rPr>
        <w:t>d</w:t>
      </w:r>
      <w:r w:rsidRPr="00E63734">
        <w:rPr>
          <w:lang w:val="en-GB"/>
        </w:rPr>
        <w:t xml:space="preserve"> </w:t>
      </w:r>
      <w:r w:rsidR="000322CC">
        <w:rPr>
          <w:lang w:val="en-GB"/>
        </w:rPr>
        <w:t>PrP</w:t>
      </w:r>
      <w:r w:rsidR="000322CC" w:rsidRPr="00F92D24">
        <w:rPr>
          <w:vertAlign w:val="superscript"/>
          <w:lang w:val="en-GB"/>
        </w:rPr>
        <w:t>Sc</w:t>
      </w:r>
      <w:r w:rsidR="000322CC">
        <w:rPr>
          <w:lang w:val="en-GB"/>
        </w:rPr>
        <w:t xml:space="preserve"> </w:t>
      </w:r>
      <w:r w:rsidR="00F92D24" w:rsidRPr="00E63734">
        <w:rPr>
          <w:lang w:val="en-GB"/>
        </w:rPr>
        <w:t>assemblies</w:t>
      </w:r>
      <w:r w:rsidR="00F92D24">
        <w:rPr>
          <w:lang w:val="en-GB"/>
        </w:rPr>
        <w:t xml:space="preserve"> </w:t>
      </w:r>
      <w:r w:rsidR="00F92D24" w:rsidRPr="008A2D59">
        <w:rPr>
          <w:color w:val="000000" w:themeColor="text1"/>
          <w:lang w:val="en-GB"/>
        </w:rPr>
        <w:t>were</w:t>
      </w:r>
      <w:r>
        <w:rPr>
          <w:lang w:val="en-GB"/>
        </w:rPr>
        <w:t xml:space="preserve"> mainly formed at the </w:t>
      </w:r>
      <w:r w:rsidRPr="00E63734">
        <w:rPr>
          <w:lang w:val="en-GB"/>
        </w:rPr>
        <w:t xml:space="preserve">early stage of prion replication in </w:t>
      </w:r>
      <w:r>
        <w:rPr>
          <w:lang w:val="en-GB"/>
        </w:rPr>
        <w:t xml:space="preserve">the brain </w:t>
      </w:r>
      <w:r w:rsidRPr="00E63734">
        <w:rPr>
          <w:lang w:val="en-GB"/>
        </w:rPr>
        <w:t xml:space="preserve">and </w:t>
      </w:r>
      <w:r>
        <w:rPr>
          <w:lang w:val="en-GB"/>
        </w:rPr>
        <w:t xml:space="preserve">during the </w:t>
      </w:r>
      <w:r w:rsidRPr="00E63734">
        <w:rPr>
          <w:lang w:val="en-GB"/>
        </w:rPr>
        <w:t>mb-PMC</w:t>
      </w:r>
      <w:r>
        <w:rPr>
          <w:lang w:val="en-GB"/>
        </w:rPr>
        <w:t xml:space="preserve">A reaction. This was observed with </w:t>
      </w:r>
      <w:r w:rsidRPr="008A2D59">
        <w:rPr>
          <w:color w:val="000000" w:themeColor="text1"/>
          <w:lang w:val="en-GB"/>
        </w:rPr>
        <w:t>three distinct prion strains (127S, 139A, vCJD</w:t>
      </w:r>
      <w:r>
        <w:rPr>
          <w:color w:val="000000" w:themeColor="text1"/>
          <w:lang w:val="en-GB"/>
        </w:rPr>
        <w:t xml:space="preserve">) </w:t>
      </w:r>
      <w:r w:rsidRPr="008A2D59">
        <w:rPr>
          <w:color w:val="000000" w:themeColor="text1"/>
          <w:lang w:val="en-GB"/>
        </w:rPr>
        <w:t>on</w:t>
      </w:r>
      <w:r>
        <w:rPr>
          <w:color w:val="000000" w:themeColor="text1"/>
          <w:lang w:val="en-GB"/>
        </w:rPr>
        <w:t xml:space="preserve"> </w:t>
      </w:r>
      <w:r w:rsidRPr="008A2D59">
        <w:rPr>
          <w:color w:val="000000" w:themeColor="text1"/>
          <w:lang w:val="en-GB"/>
        </w:rPr>
        <w:t>3 different PrP genetic backgrounds.</w:t>
      </w:r>
      <w:r>
        <w:rPr>
          <w:color w:val="000000" w:themeColor="text1"/>
          <w:lang w:val="en-GB"/>
        </w:rPr>
        <w:t xml:space="preserve"> </w:t>
      </w:r>
      <w:r w:rsidR="00E6680B">
        <w:rPr>
          <w:color w:val="000000" w:themeColor="text1"/>
          <w:lang w:val="en-GB"/>
        </w:rPr>
        <w:t>Taking into consideration</w:t>
      </w:r>
      <w:r w:rsidR="00F92D24">
        <w:rPr>
          <w:color w:val="000000" w:themeColor="text1"/>
          <w:lang w:val="en-GB"/>
        </w:rPr>
        <w:t xml:space="preserve"> that PrP</w:t>
      </w:r>
      <w:r w:rsidR="00F92D24" w:rsidRPr="00046AD8">
        <w:rPr>
          <w:color w:val="000000" w:themeColor="text1"/>
          <w:vertAlign w:val="superscript"/>
          <w:lang w:val="en-GB"/>
        </w:rPr>
        <w:t>Sc</w:t>
      </w:r>
      <w:r w:rsidR="00F92D24">
        <w:rPr>
          <w:color w:val="000000" w:themeColor="text1"/>
          <w:lang w:val="en-GB"/>
        </w:rPr>
        <w:t xml:space="preserve"> assemblies </w:t>
      </w:r>
      <w:r w:rsidR="008B739A">
        <w:rPr>
          <w:color w:val="000000" w:themeColor="text1"/>
          <w:lang w:val="en-GB"/>
        </w:rPr>
        <w:t>composing</w:t>
      </w:r>
      <w:r w:rsidR="00F92D24">
        <w:rPr>
          <w:color w:val="000000" w:themeColor="text1"/>
          <w:lang w:val="en-GB"/>
        </w:rPr>
        <w:t xml:space="preserve"> each strain are structurally distinct</w:t>
      </w:r>
      <w:r w:rsidR="008B739A">
        <w:rPr>
          <w:color w:val="000000" w:themeColor="text1"/>
          <w:lang w:val="en-GB"/>
        </w:rPr>
        <w:t>,</w:t>
      </w:r>
      <w:r w:rsidR="00F92D24">
        <w:rPr>
          <w:color w:val="000000" w:themeColor="text1"/>
          <w:lang w:val="en-GB"/>
        </w:rPr>
        <w:t xml:space="preserve"> one can question how distinct PrP</w:t>
      </w:r>
      <w:r w:rsidR="00F92D24" w:rsidRPr="00115945">
        <w:rPr>
          <w:color w:val="000000" w:themeColor="text1"/>
          <w:vertAlign w:val="superscript"/>
          <w:lang w:val="en-GB"/>
        </w:rPr>
        <w:t>Sc</w:t>
      </w:r>
      <w:r w:rsidR="00F92D24">
        <w:rPr>
          <w:color w:val="000000" w:themeColor="text1"/>
          <w:lang w:val="en-GB"/>
        </w:rPr>
        <w:t xml:space="preserve"> assemblies could all generate </w:t>
      </w:r>
      <w:r w:rsidR="003B6109">
        <w:rPr>
          <w:color w:val="000000" w:themeColor="text1"/>
          <w:lang w:val="en-GB"/>
        </w:rPr>
        <w:t xml:space="preserve">assemblies </w:t>
      </w:r>
      <w:r w:rsidR="00F92D24">
        <w:rPr>
          <w:color w:val="000000" w:themeColor="text1"/>
          <w:lang w:val="en-GB"/>
        </w:rPr>
        <w:t xml:space="preserve">A harbouring strain structural information </w:t>
      </w:r>
      <w:r w:rsidR="00E6680B">
        <w:rPr>
          <w:color w:val="000000" w:themeColor="text1"/>
          <w:lang w:val="en-GB"/>
        </w:rPr>
        <w:t>while showing</w:t>
      </w:r>
      <w:r w:rsidR="00F92D24">
        <w:rPr>
          <w:color w:val="000000" w:themeColor="text1"/>
          <w:lang w:val="en-GB"/>
        </w:rPr>
        <w:t xml:space="preserve"> the same quaternary structure (at </w:t>
      </w:r>
      <w:r w:rsidR="008B739A">
        <w:rPr>
          <w:color w:val="000000" w:themeColor="text1"/>
          <w:lang w:val="en-GB"/>
        </w:rPr>
        <w:t xml:space="preserve">the </w:t>
      </w:r>
      <w:r w:rsidR="00F92D24">
        <w:rPr>
          <w:color w:val="000000" w:themeColor="text1"/>
          <w:lang w:val="en-GB"/>
        </w:rPr>
        <w:t xml:space="preserve">SV resolution)? The first explanation could be the existence </w:t>
      </w:r>
      <w:r w:rsidR="00F92D24">
        <w:rPr>
          <w:color w:val="000000" w:themeColor="text1"/>
          <w:lang w:val="en-GB"/>
        </w:rPr>
        <w:lastRenderedPageBreak/>
        <w:t>of comm</w:t>
      </w:r>
      <w:r w:rsidR="00D37E02">
        <w:rPr>
          <w:color w:val="000000" w:themeColor="text1"/>
          <w:lang w:val="en-GB"/>
        </w:rPr>
        <w:t xml:space="preserve">on </w:t>
      </w:r>
      <w:r w:rsidR="00F92D24">
        <w:rPr>
          <w:color w:val="000000" w:themeColor="text1"/>
          <w:lang w:val="en-GB"/>
        </w:rPr>
        <w:t>narrow subpopulation of PrP</w:t>
      </w:r>
      <w:r w:rsidR="00F92D24" w:rsidRPr="00115945">
        <w:rPr>
          <w:color w:val="000000" w:themeColor="text1"/>
          <w:vertAlign w:val="superscript"/>
          <w:lang w:val="en-GB"/>
        </w:rPr>
        <w:t>Sc</w:t>
      </w:r>
      <w:r w:rsidR="00F92D24">
        <w:rPr>
          <w:color w:val="000000" w:themeColor="text1"/>
          <w:lang w:val="en-GB"/>
        </w:rPr>
        <w:t xml:space="preserve"> </w:t>
      </w:r>
      <w:r w:rsidR="00C05A06">
        <w:rPr>
          <w:color w:val="000000" w:themeColor="text1"/>
          <w:lang w:val="en-GB"/>
        </w:rPr>
        <w:t xml:space="preserve">(with respect to their quaternary structure) </w:t>
      </w:r>
      <w:r w:rsidR="00F92D24">
        <w:rPr>
          <w:color w:val="000000" w:themeColor="text1"/>
          <w:lang w:val="en-GB"/>
        </w:rPr>
        <w:t>within the three strains serving as best replicator and participating to the formation of A assemblies.</w:t>
      </w:r>
      <w:r w:rsidR="00D37E02">
        <w:rPr>
          <w:color w:val="000000" w:themeColor="text1"/>
          <w:lang w:val="en-GB"/>
        </w:rPr>
        <w:t xml:space="preserve"> </w:t>
      </w:r>
      <w:r w:rsidR="00302BC9">
        <w:rPr>
          <w:color w:val="000000" w:themeColor="text1"/>
          <w:lang w:val="en-GB"/>
        </w:rPr>
        <w:t>However, t</w:t>
      </w:r>
      <w:r w:rsidR="006C7EB9">
        <w:rPr>
          <w:color w:val="000000" w:themeColor="text1"/>
          <w:lang w:val="en-GB"/>
        </w:rPr>
        <w:t>he</w:t>
      </w:r>
      <w:r w:rsidR="00D37E02">
        <w:rPr>
          <w:color w:val="000000" w:themeColor="text1"/>
          <w:lang w:val="en-GB"/>
        </w:rPr>
        <w:t xml:space="preserve"> PrP</w:t>
      </w:r>
      <w:r w:rsidR="00D37E02" w:rsidRPr="00115945">
        <w:rPr>
          <w:color w:val="000000" w:themeColor="text1"/>
          <w:vertAlign w:val="superscript"/>
          <w:lang w:val="en-GB"/>
        </w:rPr>
        <w:t>Sc</w:t>
      </w:r>
      <w:r w:rsidR="00D37E02">
        <w:rPr>
          <w:color w:val="000000" w:themeColor="text1"/>
          <w:lang w:val="en-GB"/>
        </w:rPr>
        <w:t xml:space="preserve"> quaternary structure</w:t>
      </w:r>
      <w:r w:rsidR="00D37E02" w:rsidRPr="008A2D59">
        <w:rPr>
          <w:color w:val="000000" w:themeColor="text1"/>
          <w:lang w:val="en-GB"/>
        </w:rPr>
        <w:t xml:space="preserve"> subset</w:t>
      </w:r>
      <w:r w:rsidR="009D3A27">
        <w:rPr>
          <w:color w:val="000000" w:themeColor="text1"/>
          <w:lang w:val="en-GB"/>
        </w:rPr>
        <w:t xml:space="preserve"> </w:t>
      </w:r>
      <w:r w:rsidR="00D37E02" w:rsidRPr="008A2D59">
        <w:rPr>
          <w:color w:val="000000" w:themeColor="text1"/>
          <w:lang w:val="en-GB"/>
        </w:rPr>
        <w:t xml:space="preserve">exhibiting the highest </w:t>
      </w:r>
      <w:r w:rsidR="00D37E02">
        <w:rPr>
          <w:color w:val="000000" w:themeColor="text1"/>
          <w:lang w:val="en-GB"/>
        </w:rPr>
        <w:t xml:space="preserve">specific infectivity </w:t>
      </w:r>
      <w:r w:rsidR="00302BC9" w:rsidRPr="003B6109">
        <w:rPr>
          <w:i/>
          <w:color w:val="000000" w:themeColor="text1"/>
          <w:lang w:val="en-GB"/>
        </w:rPr>
        <w:t>in-vivo</w:t>
      </w:r>
      <w:r w:rsidR="00D37E02">
        <w:rPr>
          <w:color w:val="000000" w:themeColor="text1"/>
          <w:lang w:val="en-GB"/>
        </w:rPr>
        <w:t xml:space="preserve"> (i.e. the best replicator) </w:t>
      </w:r>
      <w:r w:rsidR="00D37E02">
        <w:rPr>
          <w:lang w:val="en-GB"/>
        </w:rPr>
        <w:t>can be</w:t>
      </w:r>
      <w:r w:rsidR="00D37E02" w:rsidRPr="00E63734">
        <w:rPr>
          <w:lang w:val="en-GB"/>
        </w:rPr>
        <w:t xml:space="preserve"> associated </w:t>
      </w:r>
      <w:r w:rsidR="00D37E02">
        <w:rPr>
          <w:lang w:val="en-GB"/>
        </w:rPr>
        <w:t>with</w:t>
      </w:r>
      <w:r w:rsidR="00D37E02" w:rsidRPr="00E63734">
        <w:rPr>
          <w:lang w:val="en-GB"/>
        </w:rPr>
        <w:t xml:space="preserve"> </w:t>
      </w:r>
      <w:r w:rsidR="00D37E02">
        <w:rPr>
          <w:lang w:val="en-GB"/>
        </w:rPr>
        <w:t xml:space="preserve">either </w:t>
      </w:r>
      <w:r w:rsidR="00D37E02" w:rsidRPr="00E63734">
        <w:rPr>
          <w:lang w:val="en-GB"/>
        </w:rPr>
        <w:t>small size assemblies (i.e. 127S and 139A</w:t>
      </w:r>
      <w:r w:rsidR="00D37E02">
        <w:rPr>
          <w:lang w:val="en-GB"/>
        </w:rPr>
        <w:t xml:space="preserve">, </w:t>
      </w:r>
      <w:r w:rsidR="003B6109">
        <w:rPr>
          <w:lang w:val="en-GB"/>
        </w:rPr>
        <w:t xml:space="preserve">supplemental figure 1 </w:t>
      </w:r>
      <w:r w:rsidR="006C537A">
        <w:rPr>
          <w:lang w:val="en-GB"/>
        </w:rPr>
        <w:t>5</w:t>
      </w:r>
      <w:r w:rsidR="00564DAD">
        <w:rPr>
          <w:lang w:val="en-GB"/>
        </w:rPr>
        <w:t>A</w:t>
      </w:r>
      <w:r w:rsidR="00D37E02">
        <w:rPr>
          <w:lang w:val="en-GB"/>
        </w:rPr>
        <w:t xml:space="preserve"> and </w:t>
      </w:r>
      <w:r w:rsidR="00C05A06" w:rsidRPr="008A2D59">
        <w:rPr>
          <w:color w:val="000000" w:themeColor="text1"/>
          <w:lang w:val="en-GB"/>
        </w:rPr>
        <w:fldChar w:fldCharType="begin">
          <w:fldData xml:space="preserve">PEVuZE5vdGU+PENpdGU+PEF1dGhvcj5MYWZlcnJpZXJlPC9BdXRob3I+PFllYXI+MjAxMzwvWWVh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</w:fldData>
        </w:fldChar>
      </w:r>
      <w:r w:rsidR="00D53F4F">
        <w:rPr>
          <w:color w:val="000000" w:themeColor="text1"/>
          <w:lang w:val="en-GB"/>
        </w:rPr>
        <w:instrText xml:space="preserve"> ADDIN EN.CITE </w:instrText>
      </w:r>
      <w:r w:rsidR="00D53F4F">
        <w:rPr>
          <w:color w:val="000000" w:themeColor="text1"/>
          <w:lang w:val="en-GB"/>
        </w:rPr>
        <w:fldChar w:fldCharType="begin">
          <w:fldData xml:space="preserve">PEVuZE5vdGU+PENpdGU+PEF1dGhvcj5MYWZlcnJpZXJlPC9BdXRob3I+PFllYXI+MjAxMzwvWWVh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</w:fldData>
        </w:fldChar>
      </w:r>
      <w:r w:rsidR="00D53F4F">
        <w:rPr>
          <w:color w:val="000000" w:themeColor="text1"/>
          <w:lang w:val="en-GB"/>
        </w:rPr>
        <w:instrText xml:space="preserve"> ADDIN EN.CITE.DATA </w:instrText>
      </w:r>
      <w:r w:rsidR="00D53F4F">
        <w:rPr>
          <w:color w:val="000000" w:themeColor="text1"/>
          <w:lang w:val="en-GB"/>
        </w:rPr>
      </w:r>
      <w:r w:rsidR="00D53F4F">
        <w:rPr>
          <w:color w:val="000000" w:themeColor="text1"/>
          <w:lang w:val="en-GB"/>
        </w:rPr>
        <w:fldChar w:fldCharType="end"/>
      </w:r>
      <w:r w:rsidR="00C05A06" w:rsidRPr="008A2D59">
        <w:rPr>
          <w:color w:val="000000" w:themeColor="text1"/>
          <w:lang w:val="en-GB"/>
        </w:rPr>
      </w:r>
      <w:r w:rsidR="00C05A06" w:rsidRPr="008A2D59">
        <w:rPr>
          <w:color w:val="000000" w:themeColor="text1"/>
          <w:lang w:val="en-GB"/>
        </w:rPr>
        <w:fldChar w:fldCharType="separate"/>
      </w:r>
      <w:r w:rsidR="00D53F4F">
        <w:rPr>
          <w:noProof/>
          <w:color w:val="000000" w:themeColor="text1"/>
          <w:lang w:val="en-GB"/>
        </w:rPr>
        <w:t>(</w:t>
      </w:r>
      <w:hyperlink w:anchor="_ENREF_15" w:tooltip="Tixador, 2010 #171" w:history="1">
        <w:r w:rsidR="000600F6" w:rsidRPr="00D53F4F">
          <w:rPr>
            <w:i/>
            <w:noProof/>
            <w:color w:val="000000" w:themeColor="text1"/>
            <w:lang w:val="en-GB"/>
          </w:rPr>
          <w:t>15</w:t>
        </w:r>
      </w:hyperlink>
      <w:r w:rsidR="00D53F4F" w:rsidRPr="00D53F4F">
        <w:rPr>
          <w:i/>
          <w:noProof/>
          <w:color w:val="000000" w:themeColor="text1"/>
          <w:lang w:val="en-GB"/>
        </w:rPr>
        <w:t xml:space="preserve">, </w:t>
      </w:r>
      <w:hyperlink w:anchor="_ENREF_20" w:tooltip="Laferriere, 2013 #4" w:history="1">
        <w:r w:rsidR="000600F6" w:rsidRPr="00D53F4F">
          <w:rPr>
            <w:i/>
            <w:noProof/>
            <w:color w:val="000000" w:themeColor="text1"/>
            <w:lang w:val="en-GB"/>
          </w:rPr>
          <w:t>20</w:t>
        </w:r>
      </w:hyperlink>
      <w:r w:rsidR="00D53F4F">
        <w:rPr>
          <w:noProof/>
          <w:color w:val="000000" w:themeColor="text1"/>
          <w:lang w:val="en-GB"/>
        </w:rPr>
        <w:t>)</w:t>
      </w:r>
      <w:r w:rsidR="00C05A06" w:rsidRPr="008A2D59">
        <w:rPr>
          <w:color w:val="000000" w:themeColor="text1"/>
          <w:lang w:val="en-GB"/>
        </w:rPr>
        <w:fldChar w:fldCharType="end"/>
      </w:r>
      <w:r w:rsidR="00D37E02" w:rsidRPr="00E63734">
        <w:rPr>
          <w:lang w:val="en-GB"/>
        </w:rPr>
        <w:t xml:space="preserve">) </w:t>
      </w:r>
      <w:r w:rsidR="00D37E02">
        <w:rPr>
          <w:lang w:val="en-GB"/>
        </w:rPr>
        <w:t xml:space="preserve">or </w:t>
      </w:r>
      <w:r w:rsidR="00D37E02" w:rsidRPr="00E63734">
        <w:rPr>
          <w:lang w:val="en-GB"/>
        </w:rPr>
        <w:t xml:space="preserve">high molecular weight assemblies </w:t>
      </w:r>
      <w:r w:rsidR="00D37E02">
        <w:rPr>
          <w:lang w:val="en-GB"/>
        </w:rPr>
        <w:t>(i.e. v</w:t>
      </w:r>
      <w:r w:rsidR="00D37E02" w:rsidRPr="00E63734">
        <w:rPr>
          <w:lang w:val="en-GB"/>
        </w:rPr>
        <w:t>CJD</w:t>
      </w:r>
      <w:r w:rsidR="00D37E02">
        <w:rPr>
          <w:lang w:val="en-GB"/>
        </w:rPr>
        <w:t xml:space="preserve">, </w:t>
      </w:r>
      <w:r w:rsidR="006C537A">
        <w:rPr>
          <w:lang w:val="en-GB"/>
        </w:rPr>
        <w:t>Figure 5</w:t>
      </w:r>
      <w:r w:rsidR="00564DAD">
        <w:rPr>
          <w:lang w:val="en-GB"/>
        </w:rPr>
        <w:t>B</w:t>
      </w:r>
      <w:r w:rsidR="00D37E02" w:rsidRPr="00E63734">
        <w:rPr>
          <w:lang w:val="en-GB"/>
        </w:rPr>
        <w:t>)</w:t>
      </w:r>
      <w:r w:rsidR="006C7EB9">
        <w:rPr>
          <w:lang w:val="en-GB"/>
        </w:rPr>
        <w:t xml:space="preserve"> and </w:t>
      </w:r>
      <w:r w:rsidR="009D3A27">
        <w:rPr>
          <w:lang w:val="en-GB"/>
        </w:rPr>
        <w:t>is</w:t>
      </w:r>
      <w:r w:rsidR="006C7EB9">
        <w:rPr>
          <w:lang w:val="en-GB"/>
        </w:rPr>
        <w:t xml:space="preserve"> therefore strain-dependent. The existence of a structurally common PrP</w:t>
      </w:r>
      <w:r w:rsidR="006C7EB9" w:rsidRPr="00C53D55">
        <w:rPr>
          <w:vertAlign w:val="superscript"/>
          <w:lang w:val="en-GB"/>
        </w:rPr>
        <w:t>Sc</w:t>
      </w:r>
      <w:r w:rsidR="006C7EB9">
        <w:rPr>
          <w:lang w:val="en-GB"/>
        </w:rPr>
        <w:t xml:space="preserve"> subpopulation is thus unlikely to be at the origin of the </w:t>
      </w:r>
      <w:r w:rsidR="009D3A27">
        <w:rPr>
          <w:lang w:val="en-GB"/>
        </w:rPr>
        <w:t xml:space="preserve">generic </w:t>
      </w:r>
      <w:r w:rsidR="006C7EB9">
        <w:rPr>
          <w:lang w:val="en-GB"/>
        </w:rPr>
        <w:t xml:space="preserve">formation of a small size subset in the brain or A assemblies in the mb-PMCA condition. </w:t>
      </w:r>
      <w:r w:rsidR="009D3A27">
        <w:rPr>
          <w:lang w:val="en-GB"/>
        </w:rPr>
        <w:t xml:space="preserve">Intrinsically, the early steps of the replication process favour </w:t>
      </w:r>
      <w:r w:rsidR="009D3A27" w:rsidRPr="00E63734">
        <w:rPr>
          <w:lang w:val="en-GB"/>
        </w:rPr>
        <w:t xml:space="preserve">the emergence of mainly one subspecies A with </w:t>
      </w:r>
      <w:r w:rsidR="009D3A27">
        <w:rPr>
          <w:lang w:val="en-GB"/>
        </w:rPr>
        <w:t xml:space="preserve">a </w:t>
      </w:r>
      <w:r w:rsidR="009D3A27" w:rsidRPr="00E63734">
        <w:rPr>
          <w:lang w:val="en-GB"/>
        </w:rPr>
        <w:t>highly narrow</w:t>
      </w:r>
      <w:r w:rsidR="009D3A27">
        <w:rPr>
          <w:lang w:val="en-GB"/>
        </w:rPr>
        <w:t>ed</w:t>
      </w:r>
      <w:r w:rsidR="009D3A27" w:rsidRPr="00E63734">
        <w:rPr>
          <w:lang w:val="en-GB"/>
        </w:rPr>
        <w:t xml:space="preserve"> size distribution</w:t>
      </w:r>
      <w:r w:rsidR="009D3A27">
        <w:rPr>
          <w:lang w:val="en-GB"/>
        </w:rPr>
        <w:t xml:space="preserve">, arguing in favour of a quaternary structure convergence phenomenon during these steps. This structural convergence </w:t>
      </w:r>
      <w:r w:rsidR="009D3A27" w:rsidRPr="00E63734">
        <w:rPr>
          <w:lang w:val="en-GB"/>
        </w:rPr>
        <w:t xml:space="preserve">concerns the PrP domain governing the polymerization (the size of </w:t>
      </w:r>
      <w:r w:rsidR="009D3A27">
        <w:rPr>
          <w:lang w:val="en-GB"/>
        </w:rPr>
        <w:t>assemblies</w:t>
      </w:r>
      <w:r w:rsidR="009D3A27" w:rsidRPr="00E63734">
        <w:rPr>
          <w:lang w:val="en-GB"/>
        </w:rPr>
        <w:t xml:space="preserve">). </w:t>
      </w:r>
      <w:r w:rsidR="009D3A27">
        <w:rPr>
          <w:lang w:val="en-GB"/>
        </w:rPr>
        <w:t xml:space="preserve">However, as the A assemblies harbour the strain structural determinant, one can conclude that A assemblies present </w:t>
      </w:r>
      <w:commentRangeStart w:id="49"/>
      <w:r w:rsidR="009D3A27">
        <w:rPr>
          <w:lang w:val="en-GB"/>
        </w:rPr>
        <w:t xml:space="preserve">certain degree of structural variability allowing the strain structural information encoding (Figure </w:t>
      </w:r>
      <w:r w:rsidR="00565ABD">
        <w:rPr>
          <w:lang w:val="en-GB"/>
        </w:rPr>
        <w:t>5</w:t>
      </w:r>
      <w:r w:rsidR="009D3A27">
        <w:rPr>
          <w:lang w:val="en-GB"/>
        </w:rPr>
        <w:t xml:space="preserve">A). </w:t>
      </w:r>
      <w:commentRangeEnd w:id="49"/>
      <w:r w:rsidR="00086399">
        <w:rPr>
          <w:lang w:val="en-GB"/>
        </w:rPr>
        <w:commentReference w:id="49"/>
      </w:r>
    </w:p>
    <w:p w14:paraId="4C74FFF4" w14:textId="77777777" w:rsidR="00EB7ABD" w:rsidRDefault="009D3A27" w:rsidP="00EB7ABD">
      <w:pPr>
        <w:widowControl w:val="0"/>
        <w:autoSpaceDE w:val="0"/>
        <w:autoSpaceDN w:val="0"/>
        <w:adjustRightInd w:val="0"/>
        <w:spacing w:after="240" w:line="480" w:lineRule="auto"/>
        <w:jc w:val="both"/>
        <w:rPr>
          <w:lang w:val="en-GB"/>
        </w:rPr>
      </w:pPr>
      <w:r>
        <w:rPr>
          <w:lang w:val="en-GB"/>
        </w:rPr>
        <w:t>All along the quiescent phase and for the three prion strains studied, t</w:t>
      </w:r>
      <w:r w:rsidRPr="00B40A83">
        <w:rPr>
          <w:lang w:val="en-GB"/>
        </w:rPr>
        <w:t xml:space="preserve">he A assemblies constitute </w:t>
      </w:r>
      <w:r>
        <w:rPr>
          <w:lang w:val="en-GB"/>
        </w:rPr>
        <w:t>the</w:t>
      </w:r>
      <w:r w:rsidRPr="00B40A83">
        <w:rPr>
          <w:lang w:val="en-GB"/>
        </w:rPr>
        <w:t xml:space="preserve"> precursor specie</w:t>
      </w:r>
      <w:r>
        <w:rPr>
          <w:lang w:val="en-GB"/>
        </w:rPr>
        <w:t xml:space="preserve">s in the formation of B assemblies. </w:t>
      </w:r>
      <w:r w:rsidR="005C6746">
        <w:rPr>
          <w:lang w:val="en-GB"/>
        </w:rPr>
        <w:t>Furthermore, t</w:t>
      </w:r>
      <w:r w:rsidR="003B51B6">
        <w:rPr>
          <w:lang w:val="en-GB"/>
        </w:rPr>
        <w:t xml:space="preserve">he </w:t>
      </w:r>
      <w:r w:rsidR="00D2386B" w:rsidRPr="00B40A83">
        <w:rPr>
          <w:lang w:val="en-GB"/>
        </w:rPr>
        <w:t>presence of PrP</w:t>
      </w:r>
      <w:r w:rsidR="00D2386B" w:rsidRPr="00B40A83">
        <w:rPr>
          <w:vertAlign w:val="superscript"/>
          <w:lang w:val="en-GB"/>
        </w:rPr>
        <w:t>C</w:t>
      </w:r>
      <w:r w:rsidR="003B51B6">
        <w:rPr>
          <w:lang w:val="en-GB"/>
        </w:rPr>
        <w:t xml:space="preserve"> is required for </w:t>
      </w:r>
      <w:r w:rsidR="005C6746">
        <w:rPr>
          <w:lang w:val="en-GB"/>
        </w:rPr>
        <w:t xml:space="preserve">the </w:t>
      </w:r>
      <w:r w:rsidR="005C6746" w:rsidRPr="00B40A83">
        <w:rPr>
          <w:lang w:val="en-GB"/>
        </w:rPr>
        <w:t>evol</w:t>
      </w:r>
      <w:r w:rsidR="005C6746">
        <w:rPr>
          <w:lang w:val="en-GB"/>
        </w:rPr>
        <w:t xml:space="preserve">ution of </w:t>
      </w:r>
      <w:r w:rsidR="00D2386B" w:rsidRPr="00B40A83">
        <w:rPr>
          <w:lang w:val="en-GB"/>
        </w:rPr>
        <w:t xml:space="preserve">A into </w:t>
      </w:r>
      <w:r w:rsidR="00451CCF" w:rsidRPr="00B40A83">
        <w:rPr>
          <w:lang w:val="en-GB"/>
        </w:rPr>
        <w:t xml:space="preserve">B assemblies. </w:t>
      </w:r>
      <w:r w:rsidR="001817B9" w:rsidRPr="00B40A83">
        <w:rPr>
          <w:lang w:val="en-GB"/>
        </w:rPr>
        <w:t>Th</w:t>
      </w:r>
      <w:r w:rsidR="001214DC" w:rsidRPr="00B40A83">
        <w:rPr>
          <w:lang w:val="en-GB"/>
        </w:rPr>
        <w:t xml:space="preserve">is </w:t>
      </w:r>
      <w:r w:rsidR="00855EF7" w:rsidRPr="00B40A83">
        <w:rPr>
          <w:lang w:val="en-GB"/>
        </w:rPr>
        <w:t>quaternary structure evolution</w:t>
      </w:r>
      <w:r w:rsidR="00B777E1" w:rsidRPr="00B40A83">
        <w:rPr>
          <w:lang w:val="en-GB"/>
        </w:rPr>
        <w:t xml:space="preserve"> </w:t>
      </w:r>
      <w:r w:rsidR="00855EF7" w:rsidRPr="00B40A83">
        <w:rPr>
          <w:lang w:val="en-GB"/>
        </w:rPr>
        <w:t>is</w:t>
      </w:r>
      <w:r w:rsidR="001214DC" w:rsidRPr="00B40A83">
        <w:rPr>
          <w:lang w:val="en-GB"/>
        </w:rPr>
        <w:t xml:space="preserve"> </w:t>
      </w:r>
      <w:r w:rsidR="00FF3088" w:rsidRPr="00B40A83">
        <w:rPr>
          <w:lang w:val="en-GB"/>
        </w:rPr>
        <w:t>concerted</w:t>
      </w:r>
      <w:r w:rsidR="0025161C">
        <w:rPr>
          <w:lang w:val="en-GB"/>
        </w:rPr>
        <w:t xml:space="preserve"> </w:t>
      </w:r>
      <w:r w:rsidR="00BF4C46" w:rsidRPr="00B40A83">
        <w:rPr>
          <w:lang w:val="en-GB"/>
        </w:rPr>
        <w:t>with</w:t>
      </w:r>
      <w:r w:rsidR="001214DC" w:rsidRPr="00B40A83">
        <w:rPr>
          <w:lang w:val="en-GB"/>
        </w:rPr>
        <w:t xml:space="preserve"> a </w:t>
      </w:r>
      <w:r w:rsidR="00B777E1" w:rsidRPr="00B40A83">
        <w:rPr>
          <w:lang w:val="en-GB"/>
        </w:rPr>
        <w:t xml:space="preserve">specific infectivity </w:t>
      </w:r>
      <w:r w:rsidR="0025161C" w:rsidRPr="00B40A83">
        <w:rPr>
          <w:lang w:val="en-GB"/>
        </w:rPr>
        <w:t xml:space="preserve">decrease </w:t>
      </w:r>
      <w:r w:rsidR="000010D8">
        <w:rPr>
          <w:lang w:val="en-GB"/>
        </w:rPr>
        <w:t>indicative of</w:t>
      </w:r>
      <w:r w:rsidR="000010D8" w:rsidRPr="00B40A83">
        <w:rPr>
          <w:lang w:val="en-GB"/>
        </w:rPr>
        <w:t xml:space="preserve"> </w:t>
      </w:r>
      <w:r w:rsidR="001214DC" w:rsidRPr="00B40A83">
        <w:rPr>
          <w:lang w:val="en-GB"/>
        </w:rPr>
        <w:t xml:space="preserve">a </w:t>
      </w:r>
      <w:r w:rsidR="00B777E1" w:rsidRPr="00B40A83">
        <w:rPr>
          <w:lang w:val="en-GB"/>
        </w:rPr>
        <w:t xml:space="preserve">structural </w:t>
      </w:r>
      <w:r w:rsidR="00EB7ABD">
        <w:rPr>
          <w:lang w:val="en-GB"/>
        </w:rPr>
        <w:t xml:space="preserve">rearrangement </w:t>
      </w:r>
      <w:r w:rsidR="001214DC" w:rsidRPr="00B40A83">
        <w:rPr>
          <w:lang w:val="en-GB"/>
        </w:rPr>
        <w:t>during the transformation of A to B</w:t>
      </w:r>
      <w:r w:rsidR="00B777E1" w:rsidRPr="00B40A83">
        <w:rPr>
          <w:lang w:val="en-GB"/>
        </w:rPr>
        <w:t>.</w:t>
      </w:r>
      <w:r w:rsidR="001817B9" w:rsidRPr="00B40A83">
        <w:rPr>
          <w:lang w:val="en-GB"/>
        </w:rPr>
        <w:t xml:space="preserve"> </w:t>
      </w:r>
      <w:r w:rsidR="00EB7ABD">
        <w:rPr>
          <w:lang w:val="en-GB"/>
        </w:rPr>
        <w:t>Even if the first event conducing to the formation of B assemblies remains undetermined, we can assume that A could have the intrinsic propensity to spontaneously evolve into B assemblies in the presence of PrP</w:t>
      </w:r>
      <w:r w:rsidR="00EB7ABD" w:rsidRPr="00D153DB">
        <w:rPr>
          <w:vertAlign w:val="superscript"/>
          <w:lang w:val="en-GB"/>
        </w:rPr>
        <w:t>C</w:t>
      </w:r>
      <w:r w:rsidR="00EB7ABD">
        <w:rPr>
          <w:vertAlign w:val="superscript"/>
          <w:lang w:val="en-GB"/>
        </w:rPr>
        <w:t xml:space="preserve"> </w:t>
      </w:r>
      <w:r w:rsidR="00EB7ABD">
        <w:rPr>
          <w:lang w:val="en-GB"/>
        </w:rPr>
        <w:t xml:space="preserve">(Figure </w:t>
      </w:r>
      <w:r w:rsidR="00565ABD">
        <w:rPr>
          <w:lang w:val="en-GB"/>
        </w:rPr>
        <w:t>5</w:t>
      </w:r>
      <w:r w:rsidR="006C537A">
        <w:rPr>
          <w:lang w:val="en-GB"/>
        </w:rPr>
        <w:t>B</w:t>
      </w:r>
      <w:r w:rsidR="00EB7ABD">
        <w:rPr>
          <w:lang w:val="en-GB"/>
        </w:rPr>
        <w:t xml:space="preserve">). </w:t>
      </w:r>
      <w:r w:rsidR="00932100" w:rsidRPr="00B40A83">
        <w:rPr>
          <w:lang w:val="en-GB"/>
        </w:rPr>
        <w:t>The</w:t>
      </w:r>
      <w:r w:rsidR="006F2FE7" w:rsidRPr="00B40A83">
        <w:rPr>
          <w:lang w:val="en-GB"/>
        </w:rPr>
        <w:t xml:space="preserve"> cooperative disa</w:t>
      </w:r>
      <w:r w:rsidR="001817B9" w:rsidRPr="00B40A83">
        <w:rPr>
          <w:lang w:val="en-GB"/>
        </w:rPr>
        <w:t xml:space="preserve">ppearance of A in favour of </w:t>
      </w:r>
      <w:r w:rsidR="006F2FE7" w:rsidRPr="00B40A83">
        <w:rPr>
          <w:lang w:val="en-GB"/>
        </w:rPr>
        <w:t xml:space="preserve">B assemblies </w:t>
      </w:r>
      <w:r w:rsidR="00932100" w:rsidRPr="00B40A83">
        <w:rPr>
          <w:lang w:val="en-GB"/>
        </w:rPr>
        <w:t xml:space="preserve">strongly suggests </w:t>
      </w:r>
      <w:r w:rsidR="006F2FE7" w:rsidRPr="00B40A83">
        <w:rPr>
          <w:lang w:val="en-GB"/>
        </w:rPr>
        <w:t>an autocatalytic process</w:t>
      </w:r>
      <w:r w:rsidR="00932100" w:rsidRPr="00B40A83">
        <w:rPr>
          <w:lang w:val="en-GB"/>
        </w:rPr>
        <w:t xml:space="preserve"> (reaction 3 and 4)</w:t>
      </w:r>
      <w:r w:rsidR="006F2FE7" w:rsidRPr="00B40A83">
        <w:rPr>
          <w:lang w:val="en-GB"/>
        </w:rPr>
        <w:t>.</w:t>
      </w:r>
      <w:r w:rsidR="00B80DDA" w:rsidRPr="00B40A83">
        <w:rPr>
          <w:lang w:val="en-GB"/>
        </w:rPr>
        <w:t xml:space="preserve"> This last </w:t>
      </w:r>
      <w:r w:rsidR="00B80DDA" w:rsidRPr="00B40A83">
        <w:rPr>
          <w:lang w:val="en-GB"/>
        </w:rPr>
        <w:lastRenderedPageBreak/>
        <w:t xml:space="preserve">phenomenon evidences the existence of a secondary </w:t>
      </w:r>
      <w:r w:rsidR="007C0D1D" w:rsidRPr="00B40A83">
        <w:rPr>
          <w:lang w:val="en-GB"/>
        </w:rPr>
        <w:t>autocatalytic</w:t>
      </w:r>
      <w:r w:rsidR="00062DE9">
        <w:rPr>
          <w:lang w:val="en-GB"/>
        </w:rPr>
        <w:t xml:space="preserve"> </w:t>
      </w:r>
      <w:r w:rsidR="00B80DDA" w:rsidRPr="00B40A83">
        <w:rPr>
          <w:lang w:val="en-GB"/>
        </w:rPr>
        <w:t>process until now undescribed in the canonical prion replication process (ref).</w:t>
      </w:r>
      <w:r w:rsidR="00EB7ABD">
        <w:rPr>
          <w:lang w:val="en-GB"/>
        </w:rPr>
        <w:t xml:space="preserve"> </w:t>
      </w:r>
      <w:r w:rsidR="00EB7ABD" w:rsidRPr="003B6109">
        <w:rPr>
          <w:lang w:val="en-GB"/>
        </w:rPr>
        <w:t>It could be reasonably envisaged that A could have the intrinsic propensity to generate B assemblies in the presence of PrP</w:t>
      </w:r>
      <w:r w:rsidR="00EB7ABD" w:rsidRPr="003B6109">
        <w:rPr>
          <w:vertAlign w:val="superscript"/>
          <w:lang w:val="en-GB"/>
        </w:rPr>
        <w:t xml:space="preserve">C </w:t>
      </w:r>
      <w:r w:rsidR="00EB7ABD" w:rsidRPr="003B6109">
        <w:rPr>
          <w:lang w:val="en-GB"/>
        </w:rPr>
        <w:t>assemblies with a very low efficiency. This parallel pathway to the autocatalytic process could then explain how first set of B assemblies are generated (Figure 6B).</w:t>
      </w:r>
      <w:r w:rsidR="00EB7ABD">
        <w:rPr>
          <w:lang w:val="en-GB"/>
        </w:rPr>
        <w:t xml:space="preserve"> The existence of a secondary autocatalytic process could have a crucial importance for the maintaining of PrP</w:t>
      </w:r>
      <w:r w:rsidR="00EB7ABD" w:rsidRPr="00874E85">
        <w:rPr>
          <w:vertAlign w:val="superscript"/>
          <w:lang w:val="en-GB"/>
        </w:rPr>
        <w:t>Sc</w:t>
      </w:r>
      <w:r w:rsidR="00EB7ABD">
        <w:rPr>
          <w:lang w:val="en-GB"/>
        </w:rPr>
        <w:t xml:space="preserve"> structural diversity all along the evolution of the pathology. In the absence of this secondary autocatalytic process, e.g. in the absence of PrP</w:t>
      </w:r>
      <w:r w:rsidR="00EB7ABD" w:rsidRPr="00A534B3">
        <w:rPr>
          <w:vertAlign w:val="superscript"/>
          <w:lang w:val="en-GB"/>
        </w:rPr>
        <w:t>C</w:t>
      </w:r>
      <w:r w:rsidR="00EB7ABD">
        <w:rPr>
          <w:lang w:val="en-GB"/>
        </w:rPr>
        <w:t xml:space="preserve">, the system will select the best replicator and the most thermodynamically stable assemblies. </w:t>
      </w:r>
      <w:r w:rsidR="00775BA0">
        <w:rPr>
          <w:lang w:val="en-GB"/>
        </w:rPr>
        <w:t>Its presence</w:t>
      </w:r>
      <w:r w:rsidR="00A534B3">
        <w:rPr>
          <w:lang w:val="en-GB"/>
        </w:rPr>
        <w:t xml:space="preserve"> </w:t>
      </w:r>
      <w:r w:rsidR="00EB7ABD">
        <w:rPr>
          <w:lang w:val="en-GB"/>
        </w:rPr>
        <w:t>makes the system escaping this rule</w:t>
      </w:r>
      <w:r w:rsidR="00A534B3">
        <w:rPr>
          <w:lang w:val="en-GB"/>
        </w:rPr>
        <w:t xml:space="preserve">, allowing the specific </w:t>
      </w:r>
      <w:r w:rsidR="00EB7ABD">
        <w:rPr>
          <w:lang w:val="en-GB"/>
        </w:rPr>
        <w:t>accumulat</w:t>
      </w:r>
      <w:r w:rsidR="00A534B3">
        <w:rPr>
          <w:lang w:val="en-GB"/>
        </w:rPr>
        <w:t xml:space="preserve">ion </w:t>
      </w:r>
      <w:r w:rsidR="00EB7ABD">
        <w:rPr>
          <w:lang w:val="en-GB"/>
        </w:rPr>
        <w:t xml:space="preserve">of the autocatalysis </w:t>
      </w:r>
      <w:r w:rsidR="00A534B3">
        <w:rPr>
          <w:lang w:val="en-GB"/>
        </w:rPr>
        <w:t xml:space="preserve">product </w:t>
      </w:r>
      <w:r w:rsidR="00EB7ABD">
        <w:rPr>
          <w:lang w:val="en-GB"/>
        </w:rPr>
        <w:t xml:space="preserve">(here </w:t>
      </w:r>
      <w:r w:rsidR="00A534B3">
        <w:rPr>
          <w:lang w:val="en-GB"/>
        </w:rPr>
        <w:t xml:space="preserve">the </w:t>
      </w:r>
      <w:r w:rsidR="00EB7ABD">
        <w:rPr>
          <w:lang w:val="en-GB"/>
        </w:rPr>
        <w:t>B assemblies) rather than the most thermodynamically stable or high specific infectivity assemblies. This phenomenon could explain why for certain prion strains</w:t>
      </w:r>
      <w:r w:rsidR="00A534B3">
        <w:rPr>
          <w:lang w:val="en-GB"/>
        </w:rPr>
        <w:t xml:space="preserve"> the most infectious</w:t>
      </w:r>
      <w:r w:rsidR="00EB7ABD">
        <w:rPr>
          <w:lang w:val="en-GB"/>
        </w:rPr>
        <w:t xml:space="preserve"> assemblies accumulate</w:t>
      </w:r>
      <w:r w:rsidR="00A534B3">
        <w:rPr>
          <w:lang w:val="en-GB"/>
        </w:rPr>
        <w:t xml:space="preserve"> as minor population </w:t>
      </w:r>
      <w:r w:rsidR="00EB7ABD">
        <w:rPr>
          <w:lang w:val="en-GB"/>
        </w:rPr>
        <w:t>wh</w:t>
      </w:r>
      <w:r w:rsidR="00A534B3">
        <w:rPr>
          <w:lang w:val="en-GB"/>
        </w:rPr>
        <w:t>ile those with the lowest specific infectivity mostly accumulate</w:t>
      </w:r>
      <w:r w:rsidR="00EB7ABD">
        <w:rPr>
          <w:lang w:val="en-GB"/>
        </w:rPr>
        <w:t xml:space="preserve"> </w:t>
      </w:r>
      <w:r w:rsidR="00EB7ABD">
        <w:rPr>
          <w:lang w:val="en-GB"/>
        </w:rPr>
        <w:fldChar w:fldCharType="begin">
          <w:fldData xml:space="preserve">PEVuZE5vdGU+PENpdGU+PEF1dGhvcj5MYWZlcnJpZXJlPC9BdXRob3I+PFllYXI+MjAxMzwvWWVh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</w:fldData>
        </w:fldChar>
      </w:r>
      <w:r w:rsidR="00D53F4F">
        <w:rPr>
          <w:lang w:val="en-GB"/>
        </w:rPr>
        <w:instrText xml:space="preserve"> ADDIN EN.CITE </w:instrText>
      </w:r>
      <w:r w:rsidR="00D53F4F">
        <w:rPr>
          <w:lang w:val="en-GB"/>
        </w:rPr>
        <w:fldChar w:fldCharType="begin">
          <w:fldData xml:space="preserve">PEVuZE5vdGU+PENpdGU+PEF1dGhvcj5MYWZlcnJpZXJlPC9BdXRob3I+PFllYXI+MjAxMzwvWWVh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</w:fldData>
        </w:fldChar>
      </w:r>
      <w:r w:rsidR="00D53F4F">
        <w:rPr>
          <w:lang w:val="en-GB"/>
        </w:rPr>
        <w:instrText xml:space="preserve"> ADDIN EN.CITE.DATA </w:instrText>
      </w:r>
      <w:r w:rsidR="00D53F4F">
        <w:rPr>
          <w:lang w:val="en-GB"/>
        </w:rPr>
      </w:r>
      <w:r w:rsidR="00D53F4F">
        <w:rPr>
          <w:lang w:val="en-GB"/>
        </w:rPr>
        <w:fldChar w:fldCharType="end"/>
      </w:r>
      <w:r w:rsidR="00EB7ABD">
        <w:rPr>
          <w:lang w:val="en-GB"/>
        </w:rPr>
      </w:r>
      <w:r w:rsidR="00EB7ABD">
        <w:rPr>
          <w:lang w:val="en-GB"/>
        </w:rPr>
        <w:fldChar w:fldCharType="separate"/>
      </w:r>
      <w:r w:rsidR="00D53F4F">
        <w:rPr>
          <w:noProof/>
          <w:lang w:val="en-GB"/>
        </w:rPr>
        <w:t>(</w:t>
      </w:r>
      <w:hyperlink w:anchor="_ENREF_15" w:tooltip="Tixador, 2010 #171" w:history="1">
        <w:r w:rsidR="000600F6" w:rsidRPr="00D53F4F">
          <w:rPr>
            <w:i/>
            <w:noProof/>
            <w:lang w:val="en-GB"/>
          </w:rPr>
          <w:t>15</w:t>
        </w:r>
      </w:hyperlink>
      <w:r w:rsidR="00D53F4F" w:rsidRPr="00D53F4F">
        <w:rPr>
          <w:i/>
          <w:noProof/>
          <w:lang w:val="en-GB"/>
        </w:rPr>
        <w:t xml:space="preserve">, </w:t>
      </w:r>
      <w:hyperlink w:anchor="_ENREF_20" w:tooltip="Laferriere, 2013 #4" w:history="1">
        <w:r w:rsidR="000600F6" w:rsidRPr="00D53F4F">
          <w:rPr>
            <w:i/>
            <w:noProof/>
            <w:lang w:val="en-GB"/>
          </w:rPr>
          <w:t>20</w:t>
        </w:r>
      </w:hyperlink>
      <w:r w:rsidR="00D53F4F">
        <w:rPr>
          <w:noProof/>
          <w:lang w:val="en-GB"/>
        </w:rPr>
        <w:t>)</w:t>
      </w:r>
      <w:r w:rsidR="00EB7ABD">
        <w:rPr>
          <w:lang w:val="en-GB"/>
        </w:rPr>
        <w:fldChar w:fldCharType="end"/>
      </w:r>
      <w:r w:rsidR="00EB7ABD">
        <w:rPr>
          <w:lang w:val="en-GB"/>
        </w:rPr>
        <w:t xml:space="preserve">. </w:t>
      </w:r>
    </w:p>
    <w:p w14:paraId="3F8C22C2" w14:textId="77777777" w:rsidR="00EB7ABD" w:rsidRDefault="00EB7ABD" w:rsidP="007C2014">
      <w:pPr>
        <w:widowControl w:val="0"/>
        <w:autoSpaceDE w:val="0"/>
        <w:autoSpaceDN w:val="0"/>
        <w:adjustRightInd w:val="0"/>
        <w:spacing w:after="240" w:line="480" w:lineRule="auto"/>
        <w:jc w:val="both"/>
        <w:rPr>
          <w:lang w:val="en-GB"/>
        </w:rPr>
      </w:pPr>
    </w:p>
    <w:p w14:paraId="7E1E54A0" w14:textId="77777777" w:rsidR="0052115C" w:rsidRPr="00EC125B" w:rsidRDefault="00CB5ED3" w:rsidP="00C0344C">
      <w:pPr>
        <w:rPr>
          <w:lang w:val="en-US"/>
          <w:rPrChange w:id="50" w:author="Microsoft Office User" w:date="2018-09-06T10:03:00Z">
            <w:rPr/>
          </w:rPrChange>
        </w:rPr>
      </w:pPr>
      <w:r w:rsidRPr="00EC125B">
        <w:rPr>
          <w:lang w:val="en-US"/>
          <w:rPrChange w:id="51" w:author="Microsoft Office User" w:date="2018-09-06T10:03:00Z">
            <w:rPr/>
          </w:rPrChange>
        </w:rPr>
        <w:t>Conclusion</w:t>
      </w:r>
    </w:p>
    <w:p w14:paraId="6CA16A65" w14:textId="77777777" w:rsidR="00904FE7" w:rsidRDefault="007822A7" w:rsidP="00904FE7">
      <w:pPr>
        <w:widowControl w:val="0"/>
        <w:autoSpaceDE w:val="0"/>
        <w:autoSpaceDN w:val="0"/>
        <w:adjustRightInd w:val="0"/>
        <w:spacing w:after="240" w:line="480" w:lineRule="auto"/>
        <w:jc w:val="both"/>
        <w:rPr>
          <w:lang w:val="en-GB"/>
        </w:rPr>
      </w:pPr>
      <w:r w:rsidRPr="00AE5896">
        <w:rPr>
          <w:lang w:val="en-GB"/>
        </w:rPr>
        <w:t>The early step of prion replication for at least three distinct prion strains leads to the formation of small assemblies. The mb-PMCA approach clearly demonstrate</w:t>
      </w:r>
      <w:r w:rsidR="00C0344C">
        <w:rPr>
          <w:lang w:val="en-GB"/>
        </w:rPr>
        <w:t>s</w:t>
      </w:r>
      <w:r w:rsidRPr="00AE5896">
        <w:rPr>
          <w:lang w:val="en-GB"/>
        </w:rPr>
        <w:t xml:space="preserve"> the intrinsic properties of the</w:t>
      </w:r>
      <w:r w:rsidR="00CF2A60" w:rsidRPr="00AE5896">
        <w:rPr>
          <w:lang w:val="en-GB"/>
        </w:rPr>
        <w:t xml:space="preserve"> </w:t>
      </w:r>
      <w:r w:rsidRPr="00C0344C">
        <w:rPr>
          <w:i/>
          <w:lang w:val="en-GB"/>
        </w:rPr>
        <w:t>bona fide</w:t>
      </w:r>
      <w:r w:rsidRPr="00AE5896">
        <w:rPr>
          <w:lang w:val="en-GB"/>
        </w:rPr>
        <w:t xml:space="preserve"> replication process to generate at least two structurally distinct PrP</w:t>
      </w:r>
      <w:r w:rsidRPr="00AE5896">
        <w:rPr>
          <w:vertAlign w:val="superscript"/>
          <w:lang w:val="en-GB"/>
        </w:rPr>
        <w:t>Sc</w:t>
      </w:r>
      <w:r w:rsidRPr="00AE5896">
        <w:rPr>
          <w:lang w:val="en-GB"/>
        </w:rPr>
        <w:t xml:space="preserve"> subassemblies. </w:t>
      </w:r>
      <w:r w:rsidR="00A534B3">
        <w:rPr>
          <w:lang w:val="en-GB"/>
        </w:rPr>
        <w:t xml:space="preserve">The deterministic aspect of the replication process to generate </w:t>
      </w:r>
      <w:r w:rsidR="00C0344C">
        <w:rPr>
          <w:lang w:val="en-GB"/>
        </w:rPr>
        <w:t xml:space="preserve">a </w:t>
      </w:r>
      <w:r w:rsidR="00A534B3">
        <w:rPr>
          <w:lang w:val="en-GB"/>
        </w:rPr>
        <w:t>structurally diverse set of assemblies contrast</w:t>
      </w:r>
      <w:r w:rsidR="00C0344C">
        <w:rPr>
          <w:lang w:val="en-GB"/>
        </w:rPr>
        <w:t>s</w:t>
      </w:r>
      <w:r w:rsidR="00A534B3">
        <w:rPr>
          <w:lang w:val="en-GB"/>
        </w:rPr>
        <w:t xml:space="preserve"> with the widespread idea considering the prion diversification proc</w:t>
      </w:r>
      <w:r w:rsidR="00C0344C">
        <w:rPr>
          <w:lang w:val="en-GB"/>
        </w:rPr>
        <w:t xml:space="preserve">ess within a given strain (often referred to </w:t>
      </w:r>
      <w:r w:rsidR="006C501E">
        <w:rPr>
          <w:lang w:val="en-GB"/>
        </w:rPr>
        <w:t xml:space="preserve">as </w:t>
      </w:r>
      <w:r w:rsidR="00C0344C">
        <w:rPr>
          <w:lang w:val="en-GB"/>
        </w:rPr>
        <w:t xml:space="preserve">the </w:t>
      </w:r>
      <w:r w:rsidR="00A534B3">
        <w:rPr>
          <w:lang w:val="en-GB"/>
        </w:rPr>
        <w:t xml:space="preserve">creation of prion quasi-species) as a stochastic event and cogoverned by environmental fluctuations </w:t>
      </w:r>
      <w:r w:rsidR="00A534B3">
        <w:rPr>
          <w:lang w:val="en-GB"/>
        </w:rPr>
        <w:fldChar w:fldCharType="begin"/>
      </w:r>
      <w:r w:rsidR="00AF4D23">
        <w:rPr>
          <w:lang w:val="en-GB"/>
        </w:rPr>
        <w:instrText xml:space="preserve"> ADDIN EN.CITE &lt;EndNote&gt;&lt;Cite&gt;&lt;Author&gt;Weissmann&lt;/Author&gt;&lt;Year&gt;2011&lt;/Year&gt;&lt;RecNum&gt;6&lt;/RecNum&gt;&lt;DisplayText&gt;(&lt;style face="italic"&gt;9&lt;/style&gt;)&lt;/DisplayText&gt;&lt;record&gt;&lt;rec-number&gt;6&lt;/rec-number&gt;&lt;foreign-keys&gt;&lt;key app="EN" db-id="5zdsfz0smsxed6erdv2xeff0f2x5eavzw05v" timestamp="1480601988"&gt;6&lt;/key&gt;&lt;/foreign-keys&gt;&lt;ref-type name="Journal Article"&gt;17&lt;/ref-type&gt;&lt;contributors&gt;&lt;authors&gt;&lt;author&gt;Weissmann, C.&lt;/author&gt;&lt;author&gt;Li, J.&lt;/author&gt;&lt;author&gt;Mahal, S. P.&lt;/author&gt;&lt;author&gt;Browning, S.&lt;/author&gt;&lt;/authors&gt;&lt;/contributors&gt;&lt;auth-address&gt;Department of Infectology, Scripps Florida, 130 Scripps Way, Jupiter, Florida 33458, USA. charlesw@scripps.edu&lt;/auth-address&gt;&lt;titles&gt;&lt;title&gt;Prions on the move&lt;/title&gt;&lt;secondary-title&gt;EMBO Rep&lt;/secondary-title&gt;&lt;/titles&gt;&lt;periodical&gt;&lt;full-title&gt;EMBO Rep&lt;/full-title&gt;&lt;/periodical&gt;&lt;pages&gt;1109-17&lt;/pages&gt;&lt;volume&gt;12&lt;/volume&gt;&lt;number&gt;11&lt;/number&gt;&lt;edition&gt;2011/10/15&lt;/edition&gt;&lt;keywords&gt;&lt;keyword&gt;Animals&lt;/keyword&gt;&lt;keyword&gt;Cells, Cultured&lt;/keyword&gt;&lt;keyword&gt;Drug Resistance&lt;/keyword&gt;&lt;keyword&gt;Humans&lt;/keyword&gt;&lt;keyword&gt;Mutation/genetics&lt;/keyword&gt;&lt;keyword&gt;Prion Diseases/transmission&lt;/keyword&gt;&lt;keyword&gt;Prions/*metabolism&lt;/keyword&gt;&lt;keyword&gt;Selection, Genetic&lt;/keyword&gt;&lt;/keywords&gt;&lt;dates&gt;&lt;year&gt;2011&lt;/year&gt;&lt;pub-dates&gt;&lt;date&gt;Nov&lt;/date&gt;&lt;/pub-dates&gt;&lt;/dates&gt;&lt;isbn&gt;1469-3178 (Electronic)&amp;#xD;1469-221X (Linking)&lt;/isbn&gt;&lt;accession-num&gt;21997298&lt;/accession-num&gt;&lt;urls&gt;&lt;related-urls&gt;&lt;url&gt;http://www.ncbi.nlm.nih.gov/entrez/query.fcgi?cmd=Retrieve&amp;amp;db=PubMed&amp;amp;dopt=Citation&amp;amp;list_uids=21997298&lt;/url&gt;&lt;/related-urls&gt;&lt;/urls&gt;&lt;custom2&gt;3207107&lt;/custom2&gt;&lt;electronic-resource-num&gt;embor2011192 [pii]&amp;#xD;10.1038/embor.2011.192&lt;/electronic-resource-num&gt;&lt;research-notes&gt;Quasi-species&amp;#xD;Review&lt;/research-notes&gt;&lt;language&gt;eng&lt;/language&gt;&lt;/record&gt;&lt;/Cite&gt;&lt;/EndNote&gt;</w:instrText>
      </w:r>
      <w:r w:rsidR="00A534B3">
        <w:rPr>
          <w:lang w:val="en-GB"/>
        </w:rPr>
        <w:fldChar w:fldCharType="separate"/>
      </w:r>
      <w:r w:rsidR="00AF4D23">
        <w:rPr>
          <w:noProof/>
          <w:lang w:val="en-GB"/>
        </w:rPr>
        <w:t>(</w:t>
      </w:r>
      <w:hyperlink w:anchor="_ENREF_9" w:tooltip="Weissmann, 2011 #6" w:history="1">
        <w:r w:rsidR="000600F6" w:rsidRPr="00AF4D23">
          <w:rPr>
            <w:i/>
            <w:noProof/>
            <w:lang w:val="en-GB"/>
          </w:rPr>
          <w:t>9</w:t>
        </w:r>
      </w:hyperlink>
      <w:r w:rsidR="00AF4D23">
        <w:rPr>
          <w:noProof/>
          <w:lang w:val="en-GB"/>
        </w:rPr>
        <w:t>)</w:t>
      </w:r>
      <w:r w:rsidR="00A534B3">
        <w:rPr>
          <w:lang w:val="en-GB"/>
        </w:rPr>
        <w:fldChar w:fldCharType="end"/>
      </w:r>
      <w:r w:rsidR="00A534B3">
        <w:rPr>
          <w:lang w:val="en-GB"/>
        </w:rPr>
        <w:t>.</w:t>
      </w:r>
      <w:r w:rsidR="006C501E">
        <w:rPr>
          <w:lang w:val="en-GB"/>
        </w:rPr>
        <w:t xml:space="preserve"> </w:t>
      </w:r>
      <w:r w:rsidR="00904FE7">
        <w:rPr>
          <w:lang w:val="en-GB"/>
        </w:rPr>
        <w:t xml:space="preserve">The secondary autocatalytic pathway leading to the formation of B subassemblies could participate to prion adaptation during transmission events with species barrier. By </w:t>
      </w:r>
      <w:r w:rsidR="00904FE7">
        <w:rPr>
          <w:lang w:val="en-GB"/>
        </w:rPr>
        <w:lastRenderedPageBreak/>
        <w:t>considering that the transmitted inoculum initially contains A and B assemblies, the autocatalytic conversion process of B could kinetically drive the adjustment and in</w:t>
      </w:r>
      <w:r w:rsidR="004F22D0">
        <w:rPr>
          <w:lang w:val="en-GB"/>
        </w:rPr>
        <w:t xml:space="preserve">tegration </w:t>
      </w:r>
      <w:r w:rsidR="00904FE7">
        <w:rPr>
          <w:lang w:val="en-GB"/>
        </w:rPr>
        <w:t>of the new-host PrP</w:t>
      </w:r>
      <w:r w:rsidR="00904FE7" w:rsidRPr="00E46BFD">
        <w:rPr>
          <w:vertAlign w:val="superscript"/>
          <w:lang w:val="en-GB"/>
        </w:rPr>
        <w:t>C</w:t>
      </w:r>
      <w:r w:rsidR="00904FE7">
        <w:rPr>
          <w:lang w:val="en-GB"/>
        </w:rPr>
        <w:t xml:space="preserve"> </w:t>
      </w:r>
      <w:r w:rsidR="004F22D0">
        <w:rPr>
          <w:lang w:val="en-GB"/>
        </w:rPr>
        <w:t xml:space="preserve">in order to generate </w:t>
      </w:r>
      <w:r w:rsidR="00904FE7">
        <w:rPr>
          <w:lang w:val="en-GB"/>
        </w:rPr>
        <w:t xml:space="preserve">host adapted </w:t>
      </w:r>
      <w:r w:rsidR="00C76F63">
        <w:rPr>
          <w:lang w:val="en-GB"/>
        </w:rPr>
        <w:t>B assemblies</w:t>
      </w:r>
      <w:r w:rsidR="00904FE7">
        <w:rPr>
          <w:lang w:val="en-GB"/>
        </w:rPr>
        <w:t xml:space="preserve">. This hypothesis is </w:t>
      </w:r>
      <w:r w:rsidR="00C76F63">
        <w:rPr>
          <w:lang w:val="en-GB"/>
        </w:rPr>
        <w:t xml:space="preserve">supported by </w:t>
      </w:r>
      <w:r w:rsidR="00904FE7">
        <w:rPr>
          <w:lang w:val="en-GB"/>
        </w:rPr>
        <w:t xml:space="preserve">our recent observations where </w:t>
      </w:r>
      <w:r w:rsidR="00C76F63">
        <w:rPr>
          <w:lang w:val="en-GB"/>
        </w:rPr>
        <w:t xml:space="preserve">complementation between </w:t>
      </w:r>
      <w:r w:rsidR="00904FE7">
        <w:rPr>
          <w:lang w:val="en-GB"/>
        </w:rPr>
        <w:t xml:space="preserve">A and B subassemblies </w:t>
      </w:r>
      <w:r w:rsidR="00C76F63">
        <w:rPr>
          <w:lang w:val="en-GB"/>
        </w:rPr>
        <w:t xml:space="preserve">is </w:t>
      </w:r>
      <w:r w:rsidR="00904FE7">
        <w:rPr>
          <w:lang w:val="en-GB"/>
        </w:rPr>
        <w:t xml:space="preserve">required to </w:t>
      </w:r>
      <w:r w:rsidR="00C76F63">
        <w:rPr>
          <w:lang w:val="en-GB"/>
        </w:rPr>
        <w:t xml:space="preserve">cross existing </w:t>
      </w:r>
      <w:r w:rsidR="00904FE7">
        <w:rPr>
          <w:lang w:val="en-GB"/>
        </w:rPr>
        <w:t>species barrier</w:t>
      </w:r>
      <w:r w:rsidR="00C76F63">
        <w:rPr>
          <w:lang w:val="en-GB"/>
        </w:rPr>
        <w:t xml:space="preserve">s </w:t>
      </w:r>
      <w:r w:rsidR="00904FE7">
        <w:rPr>
          <w:lang w:val="en-GB"/>
        </w:rPr>
        <w:t>(</w:t>
      </w:r>
      <w:r w:rsidR="007277B1">
        <w:rPr>
          <w:lang w:val="en-GB"/>
        </w:rPr>
        <w:t>accompanying article</w:t>
      </w:r>
      <w:r w:rsidR="00904FE7">
        <w:rPr>
          <w:lang w:val="en-GB"/>
        </w:rPr>
        <w:t xml:space="preserve">). </w:t>
      </w:r>
    </w:p>
    <w:p w14:paraId="077B90AB" w14:textId="77777777" w:rsidR="00147892" w:rsidRDefault="00147892" w:rsidP="00B66EC8">
      <w:pPr>
        <w:widowControl w:val="0"/>
        <w:autoSpaceDE w:val="0"/>
        <w:autoSpaceDN w:val="0"/>
        <w:adjustRightInd w:val="0"/>
        <w:spacing w:before="240" w:after="240" w:line="480" w:lineRule="auto"/>
        <w:jc w:val="both"/>
        <w:rPr>
          <w:color w:val="000000" w:themeColor="text1"/>
          <w:lang w:val="en-GB"/>
        </w:rPr>
      </w:pPr>
    </w:p>
    <w:p w14:paraId="2A6999DC" w14:textId="77777777" w:rsidR="007E6FCA" w:rsidRPr="00EC125B" w:rsidRDefault="007E6FCA" w:rsidP="00C405AC">
      <w:pPr>
        <w:rPr>
          <w:b/>
          <w:lang w:val="en-US"/>
          <w:rPrChange w:id="52" w:author="Microsoft Office User" w:date="2018-09-06T10:03:00Z">
            <w:rPr>
              <w:b/>
            </w:rPr>
          </w:rPrChange>
        </w:rPr>
      </w:pPr>
      <w:r w:rsidRPr="00EC125B">
        <w:rPr>
          <w:b/>
          <w:lang w:val="en-US"/>
          <w:rPrChange w:id="53" w:author="Microsoft Office User" w:date="2018-09-06T10:03:00Z">
            <w:rPr>
              <w:b/>
            </w:rPr>
          </w:rPrChange>
        </w:rPr>
        <w:t>Acknowledgments</w:t>
      </w:r>
    </w:p>
    <w:p w14:paraId="30404711" w14:textId="77777777" w:rsidR="00322C71" w:rsidRPr="008A2D59" w:rsidRDefault="007E6FCA" w:rsidP="00C405AC">
      <w:pPr>
        <w:autoSpaceDE w:val="0"/>
        <w:autoSpaceDN w:val="0"/>
        <w:adjustRightInd w:val="0"/>
        <w:spacing w:before="240" w:line="480" w:lineRule="auto"/>
        <w:jc w:val="both"/>
        <w:rPr>
          <w:lang w:val="en-GB"/>
        </w:rPr>
      </w:pPr>
      <w:r w:rsidRPr="008A2D59">
        <w:rPr>
          <w:color w:val="000000" w:themeColor="text1"/>
          <w:lang w:val="en-GB"/>
        </w:rPr>
        <w:t xml:space="preserve">This work was supported by grants from the </w:t>
      </w:r>
      <w:proofErr w:type="spellStart"/>
      <w:r w:rsidR="00322C71" w:rsidRPr="008A2D59">
        <w:rPr>
          <w:lang w:val="en-GB"/>
        </w:rPr>
        <w:t>Fondation</w:t>
      </w:r>
      <w:proofErr w:type="spellEnd"/>
      <w:r w:rsidR="00322C71" w:rsidRPr="008A2D59">
        <w:rPr>
          <w:lang w:val="en-GB"/>
        </w:rPr>
        <w:t xml:space="preserve"> pour la Recherche </w:t>
      </w:r>
      <w:proofErr w:type="spellStart"/>
      <w:r w:rsidR="00322C71" w:rsidRPr="008A2D59">
        <w:rPr>
          <w:lang w:val="en-GB"/>
        </w:rPr>
        <w:t>Médicale</w:t>
      </w:r>
      <w:proofErr w:type="spellEnd"/>
      <w:r w:rsidR="00322C71" w:rsidRPr="008A2D59">
        <w:rPr>
          <w:lang w:val="en-GB"/>
        </w:rPr>
        <w:t xml:space="preserve"> (</w:t>
      </w:r>
      <w:proofErr w:type="spellStart"/>
      <w:r w:rsidR="00322C71" w:rsidRPr="008A2D59">
        <w:rPr>
          <w:lang w:val="en-GB"/>
        </w:rPr>
        <w:t>Equipe</w:t>
      </w:r>
      <w:proofErr w:type="spellEnd"/>
      <w:r w:rsidR="00322C71" w:rsidRPr="008A2D59">
        <w:rPr>
          <w:lang w:val="en-GB"/>
        </w:rPr>
        <w:t xml:space="preserve"> FRM DEQ20150331689), the European Research Council (ERC Starting Grant SKIPPERAD, number 306321), and the Ile de France region (DIM MALINF).</w:t>
      </w:r>
    </w:p>
    <w:p w14:paraId="2CF32F38" w14:textId="77777777" w:rsidR="007E6FCA" w:rsidRPr="008A2D59" w:rsidRDefault="007E6FCA" w:rsidP="007E6FCA">
      <w:pPr>
        <w:autoSpaceDE w:val="0"/>
        <w:autoSpaceDN w:val="0"/>
        <w:adjustRightInd w:val="0"/>
        <w:spacing w:before="240" w:line="480" w:lineRule="auto"/>
        <w:rPr>
          <w:lang w:val="en-GB"/>
        </w:rPr>
      </w:pPr>
    </w:p>
    <w:p w14:paraId="08673B3C" w14:textId="77777777" w:rsidR="007E6FCA" w:rsidRPr="00EC125B" w:rsidRDefault="00322C71" w:rsidP="006E68B6">
      <w:pPr>
        <w:rPr>
          <w:b/>
          <w:lang w:val="en-US"/>
          <w:rPrChange w:id="54" w:author="Microsoft Office User" w:date="2018-09-06T10:03:00Z">
            <w:rPr>
              <w:b/>
            </w:rPr>
          </w:rPrChange>
        </w:rPr>
      </w:pPr>
      <w:r w:rsidRPr="00EC125B">
        <w:rPr>
          <w:b/>
          <w:lang w:val="en-US"/>
          <w:rPrChange w:id="55" w:author="Microsoft Office User" w:date="2018-09-06T10:03:00Z">
            <w:rPr>
              <w:b/>
            </w:rPr>
          </w:rPrChange>
        </w:rPr>
        <w:t>Methods</w:t>
      </w:r>
    </w:p>
    <w:p w14:paraId="7B580FA3" w14:textId="77777777" w:rsidR="00A622FD" w:rsidRPr="00EC125B" w:rsidRDefault="00334198" w:rsidP="00C405AC">
      <w:pPr>
        <w:rPr>
          <w:lang w:val="en-US"/>
          <w:rPrChange w:id="56" w:author="Microsoft Office User" w:date="2018-09-06T10:03:00Z">
            <w:rPr/>
          </w:rPrChange>
        </w:rPr>
      </w:pPr>
      <w:r w:rsidRPr="00EC125B">
        <w:rPr>
          <w:lang w:val="en-US"/>
          <w:rPrChange w:id="57" w:author="Microsoft Office User" w:date="2018-09-06T10:03:00Z">
            <w:rPr/>
          </w:rPrChange>
        </w:rPr>
        <w:t>Ethics</w:t>
      </w:r>
    </w:p>
    <w:p w14:paraId="7C5CCBCF" w14:textId="77777777" w:rsidR="00C405AC" w:rsidRPr="008A2D59" w:rsidRDefault="00C405AC" w:rsidP="00C405AC">
      <w:pPr>
        <w:autoSpaceDE w:val="0"/>
        <w:autoSpaceDN w:val="0"/>
        <w:adjustRightInd w:val="0"/>
        <w:spacing w:after="240" w:line="480" w:lineRule="auto"/>
        <w:jc w:val="both"/>
        <w:rPr>
          <w:color w:val="000000"/>
          <w:lang w:val="en-GB"/>
        </w:rPr>
      </w:pPr>
      <w:r w:rsidRPr="008A2D59">
        <w:rPr>
          <w:color w:val="000000"/>
          <w:lang w:val="en-GB"/>
        </w:rPr>
        <w:t>Animal experiments were conducted in strict accordance with ECC and EU directives 86/009 and 2010/63 and were approved by the local ethics committee of the author’s institution (</w:t>
      </w:r>
      <w:proofErr w:type="spellStart"/>
      <w:r w:rsidRPr="008A2D59">
        <w:rPr>
          <w:color w:val="000000"/>
          <w:lang w:val="en-GB"/>
        </w:rPr>
        <w:t>Comethea</w:t>
      </w:r>
      <w:proofErr w:type="spellEnd"/>
      <w:r w:rsidRPr="008A2D59">
        <w:rPr>
          <w:color w:val="000000"/>
          <w:lang w:val="en-GB"/>
        </w:rPr>
        <w:t xml:space="preserve">; permit numbers 12/034 and 15/045). </w:t>
      </w:r>
    </w:p>
    <w:p w14:paraId="0F03BE1C" w14:textId="77777777" w:rsidR="00F258FC" w:rsidRPr="00EC125B" w:rsidRDefault="00F258FC" w:rsidP="00F258FC">
      <w:pPr>
        <w:rPr>
          <w:lang w:val="en-US"/>
          <w:rPrChange w:id="58" w:author="Microsoft Office User" w:date="2018-09-06T10:03:00Z">
            <w:rPr/>
          </w:rPrChange>
        </w:rPr>
      </w:pPr>
      <w:r w:rsidRPr="00EC125B">
        <w:rPr>
          <w:lang w:val="en-US"/>
          <w:rPrChange w:id="59" w:author="Microsoft Office User" w:date="2018-09-06T10:03:00Z">
            <w:rPr/>
          </w:rPrChange>
        </w:rPr>
        <w:t>Transgenic mouse lines</w:t>
      </w:r>
      <w:r w:rsidR="002244F5" w:rsidRPr="00EC125B">
        <w:rPr>
          <w:lang w:val="en-US"/>
          <w:rPrChange w:id="60" w:author="Microsoft Office User" w:date="2018-09-06T10:03:00Z">
            <w:rPr/>
          </w:rPrChange>
        </w:rPr>
        <w:t xml:space="preserve"> and prion</w:t>
      </w:r>
      <w:r w:rsidR="00D0291D" w:rsidRPr="00EC125B">
        <w:rPr>
          <w:lang w:val="en-US"/>
          <w:rPrChange w:id="61" w:author="Microsoft Office User" w:date="2018-09-06T10:03:00Z">
            <w:rPr/>
          </w:rPrChange>
        </w:rPr>
        <w:t xml:space="preserve"> strains</w:t>
      </w:r>
    </w:p>
    <w:p w14:paraId="1DA10008" w14:textId="77777777" w:rsidR="00273EA1" w:rsidRPr="008A2D59" w:rsidRDefault="00D0291D" w:rsidP="00D0291D">
      <w:pPr>
        <w:autoSpaceDE w:val="0"/>
        <w:autoSpaceDN w:val="0"/>
        <w:adjustRightInd w:val="0"/>
        <w:spacing w:after="240" w:line="480" w:lineRule="auto"/>
        <w:jc w:val="both"/>
        <w:rPr>
          <w:color w:val="000000"/>
          <w:lang w:val="en-GB"/>
        </w:rPr>
      </w:pPr>
      <w:r w:rsidRPr="008A2D59">
        <w:rPr>
          <w:color w:val="000000"/>
          <w:lang w:val="en-GB"/>
        </w:rPr>
        <w:t xml:space="preserve">The ovine (tg338 line; Val136-Arg154-Gln171 </w:t>
      </w:r>
      <w:r w:rsidR="00A06BD3">
        <w:rPr>
          <w:color w:val="000000"/>
          <w:lang w:val="en-GB"/>
        </w:rPr>
        <w:t xml:space="preserve">VRQ </w:t>
      </w:r>
      <w:r w:rsidRPr="008A2D59">
        <w:rPr>
          <w:color w:val="000000"/>
          <w:lang w:val="en-GB"/>
        </w:rPr>
        <w:t xml:space="preserve">allele), human (tg650 line; Met129 allele) and mouse (tga20) PrP transgenic lines have been described previously </w:t>
      </w:r>
      <w:r w:rsidR="00FA0005">
        <w:rPr>
          <w:color w:val="000000"/>
          <w:lang w:val="en-GB"/>
        </w:rPr>
        <w:fldChar w:fldCharType="begin">
          <w:fldData xml:space="preserve">PEVuZE5vdGU+PENpdGU+PEF1dGhvcj5CZXJpbmd1ZTwvQXV0aG9yPjxZZWFyPjIwMDg8L1llYXI+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</w:fldData>
        </w:fldChar>
      </w:r>
      <w:r w:rsidR="007E2FCB">
        <w:rPr>
          <w:color w:val="000000"/>
          <w:lang w:val="en-GB"/>
        </w:rPr>
        <w:instrText xml:space="preserve"> ADDIN EN.CITE </w:instrText>
      </w:r>
      <w:r w:rsidR="007E2FCB">
        <w:rPr>
          <w:color w:val="000000"/>
          <w:lang w:val="en-GB"/>
        </w:rPr>
        <w:fldChar w:fldCharType="begin">
          <w:fldData xml:space="preserve">PEVuZE5vdGU+PENpdGU+PEF1dGhvcj5CZXJpbmd1ZTwvQXV0aG9yPjxZZWFyPjIwMDg8L1llYXI+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</w:fldData>
        </w:fldChar>
      </w:r>
      <w:r w:rsidR="007E2FCB">
        <w:rPr>
          <w:color w:val="000000"/>
          <w:lang w:val="en-GB"/>
        </w:rPr>
        <w:instrText xml:space="preserve"> ADDIN EN.CITE.DATA </w:instrText>
      </w:r>
      <w:r w:rsidR="007E2FCB">
        <w:rPr>
          <w:color w:val="000000"/>
          <w:lang w:val="en-GB"/>
        </w:rPr>
      </w:r>
      <w:r w:rsidR="007E2FCB">
        <w:rPr>
          <w:color w:val="000000"/>
          <w:lang w:val="en-GB"/>
        </w:rPr>
        <w:fldChar w:fldCharType="end"/>
      </w:r>
      <w:r w:rsidR="00FA0005">
        <w:rPr>
          <w:color w:val="000000"/>
          <w:lang w:val="en-GB"/>
        </w:rPr>
      </w:r>
      <w:r w:rsidR="00FA0005">
        <w:rPr>
          <w:color w:val="000000"/>
          <w:lang w:val="en-GB"/>
        </w:rPr>
        <w:fldChar w:fldCharType="separate"/>
      </w:r>
      <w:r w:rsidR="007E2FCB">
        <w:rPr>
          <w:noProof/>
          <w:color w:val="000000"/>
          <w:lang w:val="en-GB"/>
        </w:rPr>
        <w:t>(</w:t>
      </w:r>
      <w:hyperlink w:anchor="_ENREF_29" w:tooltip="Langevin, 2011 #43" w:history="1">
        <w:r w:rsidR="000600F6" w:rsidRPr="007E2FCB">
          <w:rPr>
            <w:i/>
            <w:noProof/>
            <w:color w:val="000000"/>
            <w:lang w:val="en-GB"/>
          </w:rPr>
          <w:t>29</w:t>
        </w:r>
      </w:hyperlink>
      <w:r w:rsidR="007E2FCB" w:rsidRPr="007E2FCB">
        <w:rPr>
          <w:i/>
          <w:noProof/>
          <w:color w:val="000000"/>
          <w:lang w:val="en-GB"/>
        </w:rPr>
        <w:t xml:space="preserve">, </w:t>
      </w:r>
      <w:hyperlink w:anchor="_ENREF_41" w:tooltip="Fischer, 1996 #48" w:history="1">
        <w:r w:rsidR="000600F6" w:rsidRPr="007E2FCB">
          <w:rPr>
            <w:i/>
            <w:noProof/>
            <w:color w:val="000000"/>
            <w:lang w:val="en-GB"/>
          </w:rPr>
          <w:t>41</w:t>
        </w:r>
      </w:hyperlink>
      <w:r w:rsidR="007E2FCB" w:rsidRPr="007E2FCB">
        <w:rPr>
          <w:i/>
          <w:noProof/>
          <w:color w:val="000000"/>
          <w:lang w:val="en-GB"/>
        </w:rPr>
        <w:t xml:space="preserve">, </w:t>
      </w:r>
      <w:hyperlink w:anchor="_ENREF_42" w:tooltip="Beringue, 2008 #46" w:history="1">
        <w:r w:rsidR="000600F6" w:rsidRPr="007E2FCB">
          <w:rPr>
            <w:i/>
            <w:noProof/>
            <w:color w:val="000000"/>
            <w:lang w:val="en-GB"/>
          </w:rPr>
          <w:t>42</w:t>
        </w:r>
      </w:hyperlink>
      <w:r w:rsidR="007E2FCB">
        <w:rPr>
          <w:noProof/>
          <w:color w:val="000000"/>
          <w:lang w:val="en-GB"/>
        </w:rPr>
        <w:t>)</w:t>
      </w:r>
      <w:r w:rsidR="00FA0005">
        <w:rPr>
          <w:color w:val="000000"/>
          <w:lang w:val="en-GB"/>
        </w:rPr>
        <w:fldChar w:fldCharType="end"/>
      </w:r>
      <w:r w:rsidRPr="008A2D59">
        <w:rPr>
          <w:color w:val="000000"/>
          <w:lang w:val="en-GB"/>
        </w:rPr>
        <w:t>. These mouse lines are homozygous and overexpress about 8-, 6-, and 10-fold the heterologous PrP</w:t>
      </w:r>
      <w:r w:rsidR="00273EA1" w:rsidRPr="008A2D59">
        <w:rPr>
          <w:color w:val="000000"/>
          <w:vertAlign w:val="superscript"/>
          <w:lang w:val="en-GB"/>
        </w:rPr>
        <w:t>C</w:t>
      </w:r>
      <w:r w:rsidRPr="008A2D59">
        <w:rPr>
          <w:color w:val="000000"/>
          <w:position w:val="5"/>
          <w:lang w:val="en-GB"/>
        </w:rPr>
        <w:t xml:space="preserve"> </w:t>
      </w:r>
      <w:r w:rsidRPr="008A2D59">
        <w:rPr>
          <w:color w:val="000000"/>
          <w:lang w:val="en-GB"/>
        </w:rPr>
        <w:t xml:space="preserve">level on a mouse PrP-null background, respectively. </w:t>
      </w:r>
      <w:r w:rsidR="00273EA1" w:rsidRPr="008A2D59">
        <w:rPr>
          <w:color w:val="000000"/>
          <w:lang w:val="en-GB"/>
        </w:rPr>
        <w:t>PrP</w:t>
      </w:r>
      <w:r w:rsidR="00273EA1" w:rsidRPr="008A2D59">
        <w:rPr>
          <w:color w:val="000000"/>
          <w:vertAlign w:val="superscript"/>
          <w:lang w:val="en-GB"/>
        </w:rPr>
        <w:t>0/0</w:t>
      </w:r>
      <w:r w:rsidR="00273EA1" w:rsidRPr="008A2D59">
        <w:rPr>
          <w:color w:val="000000"/>
          <w:lang w:val="en-GB"/>
        </w:rPr>
        <w:t xml:space="preserve"> mice were the so-called Zürich-I mice </w:t>
      </w:r>
      <w:r w:rsidR="00612F04" w:rsidRPr="008A2D59">
        <w:rPr>
          <w:color w:val="000000"/>
          <w:lang w:val="en-GB"/>
        </w:rPr>
        <w:fldChar w:fldCharType="begin">
          <w:fldData xml:space="preserve">PEVuZE5vdGU+PENpdGU+PEF1dGhvcj5CdWVsZXI8L0F1dGhvcj48WWVhcj4xOTkyPC9ZZWFyPjxS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</w:fldData>
        </w:fldChar>
      </w:r>
      <w:r w:rsidR="007E2FCB">
        <w:rPr>
          <w:color w:val="000000"/>
          <w:lang w:val="en-GB"/>
        </w:rPr>
        <w:instrText xml:space="preserve"> ADDIN EN.CITE </w:instrText>
      </w:r>
      <w:r w:rsidR="007E2FCB">
        <w:rPr>
          <w:color w:val="000000"/>
          <w:lang w:val="en-GB"/>
        </w:rPr>
        <w:fldChar w:fldCharType="begin">
          <w:fldData xml:space="preserve">PEVuZE5vdGU+PENpdGU+PEF1dGhvcj5CdWVsZXI8L0F1dGhvcj48WWVhcj4xOTkyPC9ZZWFyPjxS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</w:fldData>
        </w:fldChar>
      </w:r>
      <w:r w:rsidR="007E2FCB">
        <w:rPr>
          <w:color w:val="000000"/>
          <w:lang w:val="en-GB"/>
        </w:rPr>
        <w:instrText xml:space="preserve"> ADDIN EN.CITE.DATA </w:instrText>
      </w:r>
      <w:r w:rsidR="007E2FCB">
        <w:rPr>
          <w:color w:val="000000"/>
          <w:lang w:val="en-GB"/>
        </w:rPr>
      </w:r>
      <w:r w:rsidR="007E2FCB">
        <w:rPr>
          <w:color w:val="000000"/>
          <w:lang w:val="en-GB"/>
        </w:rPr>
        <w:fldChar w:fldCharType="end"/>
      </w:r>
      <w:r w:rsidR="00612F04" w:rsidRPr="008A2D59">
        <w:rPr>
          <w:color w:val="000000"/>
          <w:lang w:val="en-GB"/>
        </w:rPr>
      </w:r>
      <w:r w:rsidR="00612F04" w:rsidRPr="008A2D59">
        <w:rPr>
          <w:color w:val="000000"/>
          <w:lang w:val="en-GB"/>
        </w:rPr>
        <w:fldChar w:fldCharType="separate"/>
      </w:r>
      <w:r w:rsidR="007E2FCB">
        <w:rPr>
          <w:noProof/>
          <w:color w:val="000000"/>
          <w:lang w:val="en-GB"/>
        </w:rPr>
        <w:t>(</w:t>
      </w:r>
      <w:hyperlink w:anchor="_ENREF_50" w:tooltip="Bueler, 1992 #44" w:history="1">
        <w:r w:rsidR="000600F6" w:rsidRPr="007E2FCB">
          <w:rPr>
            <w:i/>
            <w:noProof/>
            <w:color w:val="000000"/>
            <w:lang w:val="en-GB"/>
          </w:rPr>
          <w:t>50</w:t>
        </w:r>
      </w:hyperlink>
      <w:r w:rsidR="007E2FCB">
        <w:rPr>
          <w:noProof/>
          <w:color w:val="000000"/>
          <w:lang w:val="en-GB"/>
        </w:rPr>
        <w:t>)</w:t>
      </w:r>
      <w:r w:rsidR="00612F04" w:rsidRPr="008A2D59">
        <w:rPr>
          <w:color w:val="000000"/>
          <w:lang w:val="en-GB"/>
        </w:rPr>
        <w:fldChar w:fldCharType="end"/>
      </w:r>
      <w:r w:rsidR="00273EA1" w:rsidRPr="008A2D59">
        <w:rPr>
          <w:color w:val="000000"/>
          <w:lang w:val="en-GB"/>
        </w:rPr>
        <w:t xml:space="preserve">. Cloned 127S scrapie, </w:t>
      </w:r>
      <w:r w:rsidR="00326DE7" w:rsidRPr="008A2D59">
        <w:rPr>
          <w:color w:val="000000"/>
          <w:lang w:val="en-GB"/>
        </w:rPr>
        <w:t xml:space="preserve">human </w:t>
      </w:r>
      <w:r w:rsidR="00273EA1" w:rsidRPr="008A2D59">
        <w:rPr>
          <w:color w:val="000000"/>
          <w:lang w:val="en-GB"/>
        </w:rPr>
        <w:t>vCJD</w:t>
      </w:r>
      <w:r w:rsidR="00333F81">
        <w:rPr>
          <w:color w:val="000000"/>
          <w:lang w:val="en-GB"/>
        </w:rPr>
        <w:t xml:space="preserve"> and </w:t>
      </w:r>
      <w:r w:rsidR="00326DE7" w:rsidRPr="008A2D59">
        <w:rPr>
          <w:color w:val="000000"/>
          <w:lang w:val="en-GB"/>
        </w:rPr>
        <w:t xml:space="preserve">mouse </w:t>
      </w:r>
      <w:r w:rsidR="00273EA1" w:rsidRPr="008A2D59">
        <w:rPr>
          <w:color w:val="000000"/>
          <w:lang w:val="en-GB"/>
        </w:rPr>
        <w:t>139A prion strain</w:t>
      </w:r>
      <w:r w:rsidR="00326DE7" w:rsidRPr="008A2D59">
        <w:rPr>
          <w:color w:val="000000"/>
          <w:lang w:val="en-GB"/>
        </w:rPr>
        <w:t>s</w:t>
      </w:r>
      <w:r w:rsidR="00273EA1" w:rsidRPr="008A2D59">
        <w:rPr>
          <w:color w:val="000000"/>
          <w:lang w:val="en-GB"/>
        </w:rPr>
        <w:t xml:space="preserve"> have been serially passaged on tg338, tg650 </w:t>
      </w:r>
      <w:r w:rsidR="00333F81">
        <w:rPr>
          <w:color w:val="000000"/>
          <w:lang w:val="en-GB"/>
        </w:rPr>
        <w:t xml:space="preserve">and </w:t>
      </w:r>
      <w:r w:rsidR="00273EA1" w:rsidRPr="008A2D59">
        <w:rPr>
          <w:color w:val="000000"/>
          <w:lang w:val="en-GB"/>
        </w:rPr>
        <w:t xml:space="preserve">tga20 mice, respectively </w:t>
      </w:r>
      <w:r w:rsidR="009444B9">
        <w:rPr>
          <w:color w:val="000000"/>
          <w:lang w:val="en-GB"/>
        </w:rPr>
        <w:fldChar w:fldCharType="begin">
          <w:fldData xml:space="preserve">PEVuZE5vdGU+PENpdGU+PEF1dGhvcj5Nb3Vkam91PC9BdXRob3I+PFllYXI+MjAxNjwvWWVhcj48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</w:fldData>
        </w:fldChar>
      </w:r>
      <w:r w:rsidR="007E2FCB">
        <w:rPr>
          <w:color w:val="000000"/>
          <w:lang w:val="en-GB"/>
        </w:rPr>
        <w:instrText xml:space="preserve"> ADDIN EN.CITE </w:instrText>
      </w:r>
      <w:r w:rsidR="007E2FCB">
        <w:rPr>
          <w:color w:val="000000"/>
          <w:lang w:val="en-GB"/>
        </w:rPr>
        <w:fldChar w:fldCharType="begin">
          <w:fldData xml:space="preserve">PEVuZE5vdGU+PENpdGU+PEF1dGhvcj5Nb3Vkam91PC9BdXRob3I+PFllYXI+MjAxNjwvWWVhcj48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</w:fldData>
        </w:fldChar>
      </w:r>
      <w:r w:rsidR="007E2FCB">
        <w:rPr>
          <w:color w:val="000000"/>
          <w:lang w:val="en-GB"/>
        </w:rPr>
        <w:instrText xml:space="preserve"> ADDIN EN.CITE.DATA </w:instrText>
      </w:r>
      <w:r w:rsidR="007E2FCB">
        <w:rPr>
          <w:color w:val="000000"/>
          <w:lang w:val="en-GB"/>
        </w:rPr>
      </w:r>
      <w:r w:rsidR="007E2FCB">
        <w:rPr>
          <w:color w:val="000000"/>
          <w:lang w:val="en-GB"/>
        </w:rPr>
        <w:fldChar w:fldCharType="end"/>
      </w:r>
      <w:r w:rsidR="009444B9">
        <w:rPr>
          <w:color w:val="000000"/>
          <w:lang w:val="en-GB"/>
        </w:rPr>
      </w:r>
      <w:r w:rsidR="009444B9">
        <w:rPr>
          <w:color w:val="000000"/>
          <w:lang w:val="en-GB"/>
        </w:rPr>
        <w:fldChar w:fldCharType="separate"/>
      </w:r>
      <w:r w:rsidR="007E2FCB">
        <w:rPr>
          <w:noProof/>
          <w:color w:val="000000"/>
          <w:lang w:val="en-GB"/>
        </w:rPr>
        <w:t>(</w:t>
      </w:r>
      <w:hyperlink w:anchor="_ENREF_44" w:tooltip="Moudjou, 2016 #103" w:history="1">
        <w:r w:rsidR="000600F6" w:rsidRPr="007E2FCB">
          <w:rPr>
            <w:i/>
            <w:noProof/>
            <w:color w:val="000000"/>
            <w:lang w:val="en-GB"/>
          </w:rPr>
          <w:t>44</w:t>
        </w:r>
      </w:hyperlink>
      <w:r w:rsidR="007E2FCB" w:rsidRPr="007E2FCB">
        <w:rPr>
          <w:i/>
          <w:noProof/>
          <w:color w:val="000000"/>
          <w:lang w:val="en-GB"/>
        </w:rPr>
        <w:t xml:space="preserve">, </w:t>
      </w:r>
      <w:hyperlink w:anchor="_ENREF_45" w:tooltip="Moudjou, 2014 #3" w:history="1">
        <w:r w:rsidR="000600F6" w:rsidRPr="007E2FCB">
          <w:rPr>
            <w:i/>
            <w:noProof/>
            <w:color w:val="000000"/>
            <w:lang w:val="en-GB"/>
          </w:rPr>
          <w:t>45</w:t>
        </w:r>
      </w:hyperlink>
      <w:r w:rsidR="007E2FCB">
        <w:rPr>
          <w:noProof/>
          <w:color w:val="000000"/>
          <w:lang w:val="en-GB"/>
        </w:rPr>
        <w:t>)</w:t>
      </w:r>
      <w:r w:rsidR="009444B9">
        <w:rPr>
          <w:color w:val="000000"/>
          <w:lang w:val="en-GB"/>
        </w:rPr>
        <w:fldChar w:fldCharType="end"/>
      </w:r>
      <w:r w:rsidR="00273EA1" w:rsidRPr="008A2D59">
        <w:rPr>
          <w:color w:val="000000"/>
          <w:lang w:val="en-GB"/>
        </w:rPr>
        <w:t xml:space="preserve">. These strains were used as pools of mouse-infected brains, prepared as 20% </w:t>
      </w:r>
      <w:proofErr w:type="spellStart"/>
      <w:r w:rsidR="00273EA1" w:rsidRPr="008A2D59">
        <w:rPr>
          <w:color w:val="000000"/>
          <w:lang w:val="en-GB"/>
        </w:rPr>
        <w:t>wt</w:t>
      </w:r>
      <w:proofErr w:type="spellEnd"/>
      <w:r w:rsidR="00273EA1" w:rsidRPr="008A2D59">
        <w:rPr>
          <w:color w:val="000000"/>
          <w:lang w:val="en-GB"/>
        </w:rPr>
        <w:t>/</w:t>
      </w:r>
      <w:proofErr w:type="spellStart"/>
      <w:r w:rsidR="00273EA1" w:rsidRPr="008A2D59">
        <w:rPr>
          <w:color w:val="000000"/>
          <w:lang w:val="en-GB"/>
        </w:rPr>
        <w:t>vol</w:t>
      </w:r>
      <w:proofErr w:type="spellEnd"/>
      <w:r w:rsidR="00273EA1" w:rsidRPr="008A2D59">
        <w:rPr>
          <w:color w:val="000000"/>
          <w:lang w:val="en-GB"/>
        </w:rPr>
        <w:t xml:space="preserve"> </w:t>
      </w:r>
      <w:r w:rsidR="00273EA1" w:rsidRPr="008A2D59">
        <w:rPr>
          <w:color w:val="000000"/>
          <w:lang w:val="en-GB"/>
        </w:rPr>
        <w:lastRenderedPageBreak/>
        <w:t>homogenate in 5% Glucose by use of a tissue homogenize</w:t>
      </w:r>
      <w:r w:rsidR="007C70BB" w:rsidRPr="008A2D59">
        <w:rPr>
          <w:color w:val="000000"/>
          <w:lang w:val="en-GB"/>
        </w:rPr>
        <w:t>r</w:t>
      </w:r>
      <w:r w:rsidR="00273EA1" w:rsidRPr="008A2D59">
        <w:rPr>
          <w:color w:val="000000"/>
          <w:lang w:val="en-GB"/>
        </w:rPr>
        <w:t xml:space="preserve"> (</w:t>
      </w:r>
      <w:proofErr w:type="spellStart"/>
      <w:r w:rsidR="00273EA1" w:rsidRPr="008A2D59">
        <w:rPr>
          <w:color w:val="000000"/>
          <w:lang w:val="en-GB"/>
        </w:rPr>
        <w:t>Precellys</w:t>
      </w:r>
      <w:proofErr w:type="spellEnd"/>
      <w:r w:rsidR="00273EA1" w:rsidRPr="008A2D59">
        <w:rPr>
          <w:color w:val="000000"/>
          <w:lang w:val="en-GB"/>
        </w:rPr>
        <w:t xml:space="preserve"> 24 </w:t>
      </w:r>
      <w:proofErr w:type="spellStart"/>
      <w:r w:rsidR="00273EA1" w:rsidRPr="008A2D59">
        <w:rPr>
          <w:color w:val="000000"/>
          <w:lang w:val="en-GB"/>
        </w:rPr>
        <w:t>Ribolyzer</w:t>
      </w:r>
      <w:proofErr w:type="spellEnd"/>
      <w:r w:rsidR="00273EA1" w:rsidRPr="008A2D59">
        <w:rPr>
          <w:color w:val="000000"/>
          <w:lang w:val="en-GB"/>
        </w:rPr>
        <w:t xml:space="preserve">; </w:t>
      </w:r>
      <w:proofErr w:type="spellStart"/>
      <w:r w:rsidR="00273EA1" w:rsidRPr="008A2D59">
        <w:rPr>
          <w:color w:val="000000"/>
          <w:lang w:val="en-GB"/>
        </w:rPr>
        <w:t>Ozyme</w:t>
      </w:r>
      <w:proofErr w:type="spellEnd"/>
      <w:r w:rsidR="00273EA1" w:rsidRPr="008A2D59">
        <w:rPr>
          <w:color w:val="000000"/>
          <w:lang w:val="en-GB"/>
        </w:rPr>
        <w:t>, France).</w:t>
      </w:r>
    </w:p>
    <w:p w14:paraId="448AEDCD" w14:textId="77777777" w:rsidR="007C70BB" w:rsidRPr="00EC125B" w:rsidRDefault="007C70BB" w:rsidP="007C70BB">
      <w:pPr>
        <w:rPr>
          <w:lang w:val="en-US"/>
          <w:rPrChange w:id="62" w:author="Microsoft Office User" w:date="2018-09-06T10:03:00Z">
            <w:rPr/>
          </w:rPrChange>
        </w:rPr>
      </w:pPr>
      <w:r w:rsidRPr="00EC125B">
        <w:rPr>
          <w:lang w:val="en-US"/>
          <w:rPrChange w:id="63" w:author="Microsoft Office User" w:date="2018-09-06T10:03:00Z">
            <w:rPr/>
          </w:rPrChange>
        </w:rPr>
        <w:t>Time course analysis of prion accumulation</w:t>
      </w:r>
    </w:p>
    <w:p w14:paraId="20D1A279" w14:textId="77777777" w:rsidR="00206D05" w:rsidRPr="008A2D59" w:rsidRDefault="00206D05" w:rsidP="00206D05">
      <w:pPr>
        <w:autoSpaceDE w:val="0"/>
        <w:autoSpaceDN w:val="0"/>
        <w:adjustRightInd w:val="0"/>
        <w:spacing w:after="240" w:line="480" w:lineRule="auto"/>
        <w:jc w:val="both"/>
        <w:rPr>
          <w:color w:val="000000"/>
          <w:lang w:val="en-GB"/>
        </w:rPr>
      </w:pPr>
      <w:r w:rsidRPr="008A2D59">
        <w:rPr>
          <w:color w:val="000000"/>
          <w:lang w:val="en-GB"/>
        </w:rPr>
        <w:t xml:space="preserve">Eight-week-old female tg338, tg650 and tg20 mice were inoculated either intracerebrally in the right cerebral hemisphere with 127S, vCJD and 139A prions </w:t>
      </w:r>
      <w:r w:rsidR="00F27CC0" w:rsidRPr="008A2D59">
        <w:rPr>
          <w:color w:val="000000"/>
          <w:lang w:val="en-GB"/>
        </w:rPr>
        <w:t>(</w:t>
      </w:r>
      <w:r w:rsidRPr="008A2D59">
        <w:rPr>
          <w:color w:val="000000"/>
          <w:lang w:val="en-GB"/>
        </w:rPr>
        <w:t xml:space="preserve">20 </w:t>
      </w:r>
      <w:proofErr w:type="spellStart"/>
      <w:r w:rsidRPr="008A2D59">
        <w:rPr>
          <w:color w:val="000000"/>
          <w:lang w:val="en-GB"/>
        </w:rPr>
        <w:t>μl</w:t>
      </w:r>
      <w:proofErr w:type="spellEnd"/>
      <w:r w:rsidRPr="008A2D59">
        <w:rPr>
          <w:color w:val="000000"/>
          <w:lang w:val="en-GB"/>
        </w:rPr>
        <w:t xml:space="preserve"> of a 10</w:t>
      </w:r>
      <w:r w:rsidR="00F27CC0" w:rsidRPr="008A2D59">
        <w:rPr>
          <w:color w:val="000000"/>
          <w:lang w:val="en-GB"/>
        </w:rPr>
        <w:t xml:space="preserve">% brain homogenate dose). Infected </w:t>
      </w:r>
      <w:r w:rsidRPr="008A2D59">
        <w:rPr>
          <w:color w:val="000000"/>
          <w:lang w:val="en-GB"/>
        </w:rPr>
        <w:t xml:space="preserve">animals were </w:t>
      </w:r>
      <w:r w:rsidR="00F27CC0" w:rsidRPr="008A2D59">
        <w:rPr>
          <w:color w:val="000000"/>
          <w:lang w:val="en-GB"/>
        </w:rPr>
        <w:t xml:space="preserve">euthanized </w:t>
      </w:r>
      <w:r w:rsidRPr="008A2D59">
        <w:rPr>
          <w:color w:val="000000"/>
          <w:lang w:val="en-GB"/>
        </w:rPr>
        <w:t>by cervical column disruption in triplicate at regular time points and at terminal stage of disease. Brain</w:t>
      </w:r>
      <w:r w:rsidR="00F27CC0" w:rsidRPr="008A2D59">
        <w:rPr>
          <w:color w:val="000000"/>
          <w:lang w:val="en-GB"/>
        </w:rPr>
        <w:t xml:space="preserve">s </w:t>
      </w:r>
      <w:r w:rsidRPr="008A2D59">
        <w:rPr>
          <w:color w:val="000000"/>
          <w:lang w:val="en-GB"/>
        </w:rPr>
        <w:t xml:space="preserve">were removed and kept for </w:t>
      </w:r>
      <w:r w:rsidR="00F27CC0" w:rsidRPr="008A2D59">
        <w:rPr>
          <w:color w:val="000000"/>
          <w:lang w:val="en-GB"/>
        </w:rPr>
        <w:t>PrP</w:t>
      </w:r>
      <w:r w:rsidR="00F27CC0" w:rsidRPr="008A2D59">
        <w:rPr>
          <w:color w:val="000000"/>
          <w:vertAlign w:val="superscript"/>
          <w:lang w:val="en-GB"/>
        </w:rPr>
        <w:t>Sc</w:t>
      </w:r>
      <w:r w:rsidR="00F27CC0" w:rsidRPr="008A2D59">
        <w:rPr>
          <w:color w:val="000000"/>
          <w:lang w:val="en-GB"/>
        </w:rPr>
        <w:t xml:space="preserve"> size-fractionation.</w:t>
      </w:r>
      <w:r w:rsidRPr="008A2D59">
        <w:rPr>
          <w:color w:val="000000"/>
          <w:lang w:val="en-GB"/>
        </w:rPr>
        <w:t xml:space="preserve"> </w:t>
      </w:r>
    </w:p>
    <w:p w14:paraId="2552BCFF" w14:textId="77777777" w:rsidR="00F27CC0" w:rsidRPr="00EC125B" w:rsidRDefault="007A1DDF" w:rsidP="00F27CC0">
      <w:pPr>
        <w:rPr>
          <w:lang w:val="en-US"/>
          <w:rPrChange w:id="64" w:author="Microsoft Office User" w:date="2018-09-06T10:03:00Z">
            <w:rPr/>
          </w:rPrChange>
        </w:rPr>
      </w:pPr>
      <w:r w:rsidRPr="00EC125B">
        <w:rPr>
          <w:lang w:val="en-US"/>
          <w:rPrChange w:id="65" w:author="Microsoft Office User" w:date="2018-09-06T10:03:00Z">
            <w:rPr/>
          </w:rPrChange>
        </w:rPr>
        <w:t>Miniaturized bead-</w:t>
      </w:r>
      <w:r w:rsidR="00F27CC0" w:rsidRPr="00EC125B">
        <w:rPr>
          <w:lang w:val="en-US"/>
          <w:rPrChange w:id="66" w:author="Microsoft Office User" w:date="2018-09-06T10:03:00Z">
            <w:rPr/>
          </w:rPrChange>
        </w:rPr>
        <w:t>PMCA</w:t>
      </w:r>
      <w:r w:rsidRPr="00EC125B">
        <w:rPr>
          <w:lang w:val="en-US"/>
          <w:rPrChange w:id="67" w:author="Microsoft Office User" w:date="2018-09-06T10:03:00Z">
            <w:rPr/>
          </w:rPrChange>
        </w:rPr>
        <w:t xml:space="preserve"> assay</w:t>
      </w:r>
    </w:p>
    <w:p w14:paraId="72294F96" w14:textId="77777777" w:rsidR="00D0291D" w:rsidRPr="008A2D59" w:rsidRDefault="00F27CC0" w:rsidP="000604BA">
      <w:pPr>
        <w:autoSpaceDE w:val="0"/>
        <w:autoSpaceDN w:val="0"/>
        <w:adjustRightInd w:val="0"/>
        <w:spacing w:after="240" w:line="480" w:lineRule="auto"/>
        <w:jc w:val="both"/>
        <w:rPr>
          <w:color w:val="000000"/>
          <w:lang w:val="en-GB"/>
        </w:rPr>
      </w:pPr>
      <w:r w:rsidRPr="008A2D59">
        <w:rPr>
          <w:color w:val="000000"/>
          <w:lang w:val="en-GB"/>
        </w:rPr>
        <w:t xml:space="preserve">The miniaturized bead-PMCA assay </w:t>
      </w:r>
      <w:r w:rsidR="008B3F6D" w:rsidRPr="008A2D59">
        <w:rPr>
          <w:color w:val="000000"/>
          <w:lang w:val="en-GB"/>
        </w:rPr>
        <w:fldChar w:fldCharType="begin">
          <w:fldData xml:space="preserve">PEVuZE5vdGU+PENpdGU+PEF1dGhvcj5DaGFwdWlzPC9BdXRob3I+PFllYXI+MjAxNjwvWWVhcj48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</w:fldData>
        </w:fldChar>
      </w:r>
      <w:r w:rsidR="007E2FCB">
        <w:rPr>
          <w:color w:val="000000"/>
          <w:lang w:val="en-GB"/>
        </w:rPr>
        <w:instrText xml:space="preserve"> ADDIN EN.CITE </w:instrText>
      </w:r>
      <w:r w:rsidR="007E2FCB">
        <w:rPr>
          <w:color w:val="000000"/>
          <w:lang w:val="en-GB"/>
        </w:rPr>
        <w:fldChar w:fldCharType="begin">
          <w:fldData xml:space="preserve">PEVuZE5vdGU+PENpdGU+PEF1dGhvcj5DaGFwdWlzPC9BdXRob3I+PFllYXI+MjAxNjwvWWVhcj48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</w:fldData>
        </w:fldChar>
      </w:r>
      <w:r w:rsidR="007E2FCB">
        <w:rPr>
          <w:color w:val="000000"/>
          <w:lang w:val="en-GB"/>
        </w:rPr>
        <w:instrText xml:space="preserve"> ADDIN EN.CITE.DATA </w:instrText>
      </w:r>
      <w:r w:rsidR="007E2FCB">
        <w:rPr>
          <w:color w:val="000000"/>
          <w:lang w:val="en-GB"/>
        </w:rPr>
      </w:r>
      <w:r w:rsidR="007E2FCB">
        <w:rPr>
          <w:color w:val="000000"/>
          <w:lang w:val="en-GB"/>
        </w:rPr>
        <w:fldChar w:fldCharType="end"/>
      </w:r>
      <w:r w:rsidR="008B3F6D" w:rsidRPr="008A2D59">
        <w:rPr>
          <w:color w:val="000000"/>
          <w:lang w:val="en-GB"/>
        </w:rPr>
      </w:r>
      <w:r w:rsidR="008B3F6D" w:rsidRPr="008A2D59">
        <w:rPr>
          <w:color w:val="000000"/>
          <w:lang w:val="en-GB"/>
        </w:rPr>
        <w:fldChar w:fldCharType="separate"/>
      </w:r>
      <w:r w:rsidR="007E2FCB">
        <w:rPr>
          <w:noProof/>
          <w:color w:val="000000"/>
          <w:lang w:val="en-GB"/>
        </w:rPr>
        <w:t>(</w:t>
      </w:r>
      <w:hyperlink w:anchor="_ENREF_16" w:tooltip="Chapuis, 2016 #329" w:history="1">
        <w:r w:rsidR="000600F6" w:rsidRPr="007E2FCB">
          <w:rPr>
            <w:i/>
            <w:noProof/>
            <w:color w:val="000000"/>
            <w:lang w:val="en-GB"/>
          </w:rPr>
          <w:t>16</w:t>
        </w:r>
      </w:hyperlink>
      <w:r w:rsidR="007E2FCB" w:rsidRPr="007E2FCB">
        <w:rPr>
          <w:i/>
          <w:noProof/>
          <w:color w:val="000000"/>
          <w:lang w:val="en-GB"/>
        </w:rPr>
        <w:t xml:space="preserve">, </w:t>
      </w:r>
      <w:hyperlink w:anchor="_ENREF_40" w:tooltip="Igel-Egalon, 2017 #465" w:history="1">
        <w:r w:rsidR="000600F6" w:rsidRPr="007E2FCB">
          <w:rPr>
            <w:i/>
            <w:noProof/>
            <w:color w:val="000000"/>
            <w:lang w:val="en-GB"/>
          </w:rPr>
          <w:t>40</w:t>
        </w:r>
      </w:hyperlink>
      <w:r w:rsidR="007E2FCB" w:rsidRPr="007E2FCB">
        <w:rPr>
          <w:i/>
          <w:noProof/>
          <w:color w:val="000000"/>
          <w:lang w:val="en-GB"/>
        </w:rPr>
        <w:t xml:space="preserve">, </w:t>
      </w:r>
      <w:hyperlink w:anchor="_ENREF_45" w:tooltip="Moudjou, 2014 #3" w:history="1">
        <w:r w:rsidR="000600F6" w:rsidRPr="007E2FCB">
          <w:rPr>
            <w:i/>
            <w:noProof/>
            <w:color w:val="000000"/>
            <w:lang w:val="en-GB"/>
          </w:rPr>
          <w:t>45</w:t>
        </w:r>
      </w:hyperlink>
      <w:r w:rsidR="007E2FCB">
        <w:rPr>
          <w:noProof/>
          <w:color w:val="000000"/>
          <w:lang w:val="en-GB"/>
        </w:rPr>
        <w:t>)</w:t>
      </w:r>
      <w:r w:rsidR="008B3F6D" w:rsidRPr="008A2D59">
        <w:rPr>
          <w:color w:val="000000"/>
          <w:lang w:val="en-GB"/>
        </w:rPr>
        <w:fldChar w:fldCharType="end"/>
      </w:r>
      <w:r w:rsidR="000604BA" w:rsidRPr="008A2D59">
        <w:rPr>
          <w:color w:val="000000"/>
          <w:lang w:val="en-GB"/>
        </w:rPr>
        <w:t xml:space="preserve"> </w:t>
      </w:r>
      <w:r w:rsidRPr="008A2D59">
        <w:rPr>
          <w:color w:val="000000"/>
          <w:lang w:val="en-GB"/>
        </w:rPr>
        <w:t xml:space="preserve">was used to amplify prions. </w:t>
      </w:r>
      <w:r w:rsidR="000604BA" w:rsidRPr="008A2D59">
        <w:rPr>
          <w:color w:val="000000"/>
          <w:lang w:val="en-GB"/>
        </w:rPr>
        <w:t>Briefly, serial ten-fold dilutions of 127S, vCJD</w:t>
      </w:r>
      <w:r w:rsidR="00333F81">
        <w:rPr>
          <w:color w:val="000000"/>
          <w:lang w:val="en-GB"/>
        </w:rPr>
        <w:t xml:space="preserve"> and </w:t>
      </w:r>
      <w:r w:rsidR="000604BA" w:rsidRPr="008A2D59">
        <w:rPr>
          <w:color w:val="000000"/>
          <w:lang w:val="en-GB"/>
        </w:rPr>
        <w:t xml:space="preserve">139A prions (mouse brain homogenates diluted in </w:t>
      </w:r>
      <w:r w:rsidR="000604BA" w:rsidRPr="008A2D59">
        <w:rPr>
          <w:color w:val="000000" w:themeColor="text1"/>
          <w:lang w:val="en-GB"/>
        </w:rPr>
        <w:t>PMCA buffer</w:t>
      </w:r>
      <w:r w:rsidR="000604BA" w:rsidRPr="008A2D59">
        <w:rPr>
          <w:color w:val="000000"/>
          <w:lang w:val="en-GB"/>
        </w:rPr>
        <w:t xml:space="preserve">) were extemporarily mixed with brain lysates (10% </w:t>
      </w:r>
      <w:proofErr w:type="spellStart"/>
      <w:r w:rsidR="000604BA" w:rsidRPr="008A2D59">
        <w:rPr>
          <w:color w:val="000000"/>
          <w:lang w:val="en-GB"/>
        </w:rPr>
        <w:t>wt</w:t>
      </w:r>
      <w:proofErr w:type="spellEnd"/>
      <w:r w:rsidR="000604BA" w:rsidRPr="008A2D59">
        <w:rPr>
          <w:color w:val="000000"/>
          <w:lang w:val="en-GB"/>
        </w:rPr>
        <w:t>/</w:t>
      </w:r>
      <w:proofErr w:type="spellStart"/>
      <w:r w:rsidR="000604BA" w:rsidRPr="008A2D59">
        <w:rPr>
          <w:color w:val="000000"/>
          <w:lang w:val="en-GB"/>
        </w:rPr>
        <w:t>vol</w:t>
      </w:r>
      <w:proofErr w:type="spellEnd"/>
      <w:r w:rsidR="000604BA" w:rsidRPr="008A2D59">
        <w:rPr>
          <w:color w:val="000000"/>
          <w:lang w:val="en-GB"/>
        </w:rPr>
        <w:t xml:space="preserve">) from healthy tg338, tg650 </w:t>
      </w:r>
      <w:r w:rsidR="00333F81" w:rsidRPr="008A2D59">
        <w:rPr>
          <w:color w:val="000000"/>
          <w:lang w:val="en-GB"/>
        </w:rPr>
        <w:t xml:space="preserve">and </w:t>
      </w:r>
      <w:r w:rsidR="000604BA" w:rsidRPr="008A2D59">
        <w:rPr>
          <w:color w:val="000000"/>
          <w:lang w:val="en-GB"/>
        </w:rPr>
        <w:t xml:space="preserve">tga20 mice as respective substrate and submitted to one round of 96 cycles of 30s-sonication (220-240 Watts) followed by 29.5 min of incubation at 37°C. PMCA was performed in a 96-well microplate format using a Q700 </w:t>
      </w:r>
      <w:proofErr w:type="spellStart"/>
      <w:r w:rsidR="000604BA" w:rsidRPr="008A2D59">
        <w:rPr>
          <w:color w:val="000000"/>
          <w:lang w:val="en-GB"/>
        </w:rPr>
        <w:t>sonicator</w:t>
      </w:r>
      <w:proofErr w:type="spellEnd"/>
      <w:r w:rsidR="000604BA" w:rsidRPr="008A2D59">
        <w:rPr>
          <w:color w:val="000000"/>
          <w:lang w:val="en-GB"/>
        </w:rPr>
        <w:t xml:space="preserve"> (</w:t>
      </w:r>
      <w:proofErr w:type="spellStart"/>
      <w:r w:rsidR="00970D63">
        <w:rPr>
          <w:color w:val="000000"/>
          <w:lang w:val="en-GB"/>
        </w:rPr>
        <w:t>QSonica</w:t>
      </w:r>
      <w:proofErr w:type="spellEnd"/>
      <w:r w:rsidR="000604BA" w:rsidRPr="008A2D59">
        <w:rPr>
          <w:color w:val="000000"/>
          <w:lang w:val="en-GB"/>
        </w:rPr>
        <w:t>,</w:t>
      </w:r>
      <w:r w:rsidR="00970D63">
        <w:rPr>
          <w:color w:val="000000"/>
          <w:lang w:val="en-GB"/>
        </w:rPr>
        <w:t xml:space="preserve"> USA</w:t>
      </w:r>
      <w:r w:rsidR="004C7D18">
        <w:rPr>
          <w:color w:val="000000"/>
          <w:lang w:val="en-GB"/>
        </w:rPr>
        <w:t xml:space="preserve">, </w:t>
      </w:r>
      <w:r w:rsidR="000604BA" w:rsidRPr="008A2D59">
        <w:rPr>
          <w:color w:val="000000"/>
          <w:lang w:val="en-GB"/>
        </w:rPr>
        <w:t>Del</w:t>
      </w:r>
      <w:r w:rsidR="00C11B9D">
        <w:rPr>
          <w:color w:val="000000"/>
          <w:lang w:val="en-GB"/>
        </w:rPr>
        <w:t>t</w:t>
      </w:r>
      <w:r w:rsidR="000604BA" w:rsidRPr="008A2D59">
        <w:rPr>
          <w:color w:val="000000"/>
          <w:lang w:val="en-GB"/>
        </w:rPr>
        <w:t xml:space="preserve">a </w:t>
      </w:r>
      <w:proofErr w:type="spellStart"/>
      <w:r w:rsidR="000604BA" w:rsidRPr="008A2D59">
        <w:rPr>
          <w:color w:val="000000"/>
          <w:lang w:val="en-GB"/>
        </w:rPr>
        <w:t>Labo</w:t>
      </w:r>
      <w:proofErr w:type="spellEnd"/>
      <w:r w:rsidR="000604BA" w:rsidRPr="008A2D59">
        <w:rPr>
          <w:color w:val="000000"/>
          <w:lang w:val="en-GB"/>
        </w:rPr>
        <w:t xml:space="preserve">, </w:t>
      </w:r>
      <w:proofErr w:type="spellStart"/>
      <w:r w:rsidR="000604BA" w:rsidRPr="008A2D59">
        <w:rPr>
          <w:color w:val="000000"/>
          <w:lang w:val="en-GB"/>
        </w:rPr>
        <w:t>Colombell</w:t>
      </w:r>
      <w:r w:rsidR="00C11B9D">
        <w:rPr>
          <w:color w:val="000000"/>
          <w:lang w:val="en-GB"/>
        </w:rPr>
        <w:t>e</w:t>
      </w:r>
      <w:r w:rsidR="000604BA" w:rsidRPr="008A2D59">
        <w:rPr>
          <w:color w:val="000000"/>
          <w:lang w:val="en-GB"/>
        </w:rPr>
        <w:t>s</w:t>
      </w:r>
      <w:proofErr w:type="spellEnd"/>
      <w:r w:rsidR="000604BA" w:rsidRPr="008A2D59">
        <w:rPr>
          <w:color w:val="000000"/>
          <w:lang w:val="en-GB"/>
        </w:rPr>
        <w:t xml:space="preserve">, </w:t>
      </w:r>
      <w:r w:rsidR="004C7D18">
        <w:rPr>
          <w:color w:val="000000"/>
          <w:lang w:val="en-GB"/>
        </w:rPr>
        <w:t>France</w:t>
      </w:r>
      <w:r w:rsidR="000604BA" w:rsidRPr="008A2D59">
        <w:rPr>
          <w:color w:val="000000"/>
          <w:lang w:val="en-GB"/>
        </w:rPr>
        <w:t xml:space="preserve">). </w:t>
      </w:r>
      <w:r w:rsidR="0093635A" w:rsidRPr="008A2D59">
        <w:rPr>
          <w:color w:val="000000"/>
          <w:lang w:val="en-GB"/>
        </w:rPr>
        <w:t>The amplified products were kept for PrP</w:t>
      </w:r>
      <w:r w:rsidR="0093635A" w:rsidRPr="008A2D59">
        <w:rPr>
          <w:color w:val="000000"/>
          <w:vertAlign w:val="superscript"/>
          <w:lang w:val="en-GB"/>
        </w:rPr>
        <w:t>Sc</w:t>
      </w:r>
      <w:r w:rsidR="0093635A" w:rsidRPr="008A2D59">
        <w:rPr>
          <w:color w:val="000000"/>
          <w:lang w:val="en-GB"/>
        </w:rPr>
        <w:t xml:space="preserve"> size-fractionation and a</w:t>
      </w:r>
      <w:r w:rsidR="000604BA" w:rsidRPr="008A2D59">
        <w:rPr>
          <w:color w:val="000000"/>
          <w:lang w:val="en-GB"/>
        </w:rPr>
        <w:t xml:space="preserve">liquots were PK-digested (115 </w:t>
      </w:r>
      <w:proofErr w:type="spellStart"/>
      <w:r w:rsidR="007A1DDF" w:rsidRPr="008A2D59">
        <w:rPr>
          <w:color w:val="000000"/>
          <w:lang w:val="en-GB"/>
        </w:rPr>
        <w:t>μg</w:t>
      </w:r>
      <w:proofErr w:type="spellEnd"/>
      <w:r w:rsidR="007A1DDF" w:rsidRPr="008A2D59">
        <w:rPr>
          <w:color w:val="000000"/>
          <w:lang w:val="en-GB"/>
        </w:rPr>
        <w:t>/ml final concentration, 0.6% SDS, 1h, 37°C) prior to immunoblot analyses,</w:t>
      </w:r>
      <w:r w:rsidR="004C7D18">
        <w:rPr>
          <w:color w:val="000000"/>
          <w:lang w:val="en-GB"/>
        </w:rPr>
        <w:t xml:space="preserve"> </w:t>
      </w:r>
      <w:r w:rsidR="007A1DDF" w:rsidRPr="008A2D59">
        <w:rPr>
          <w:color w:val="000000"/>
          <w:lang w:val="en-GB"/>
        </w:rPr>
        <w:t xml:space="preserve">as described </w:t>
      </w:r>
      <w:proofErr w:type="gramStart"/>
      <w:r w:rsidR="00442093">
        <w:rPr>
          <w:color w:val="000000"/>
          <w:lang w:val="en-GB"/>
        </w:rPr>
        <w:t xml:space="preserve">below </w:t>
      </w:r>
      <w:r w:rsidR="007A1DDF" w:rsidRPr="008A2D59">
        <w:rPr>
          <w:color w:val="000000"/>
          <w:lang w:val="en-GB"/>
        </w:rPr>
        <w:t>.</w:t>
      </w:r>
      <w:proofErr w:type="gramEnd"/>
    </w:p>
    <w:p w14:paraId="35DF1C3D" w14:textId="77777777" w:rsidR="007A1DDF" w:rsidRPr="00EC125B" w:rsidRDefault="007A1DDF" w:rsidP="007A1DDF">
      <w:pPr>
        <w:rPr>
          <w:lang w:val="en-US"/>
          <w:rPrChange w:id="68" w:author="Microsoft Office User" w:date="2018-09-06T10:03:00Z">
            <w:rPr/>
          </w:rPrChange>
        </w:rPr>
      </w:pPr>
      <w:r w:rsidRPr="00EC125B">
        <w:rPr>
          <w:lang w:val="en-US"/>
          <w:rPrChange w:id="69" w:author="Microsoft Office User" w:date="2018-09-06T10:03:00Z">
            <w:rPr/>
          </w:rPrChange>
        </w:rPr>
        <w:t>Sedimentation velocity fractionation</w:t>
      </w:r>
    </w:p>
    <w:p w14:paraId="4B4B159E" w14:textId="77777777" w:rsidR="00125F2B" w:rsidRPr="008A2D59" w:rsidRDefault="001158E4" w:rsidP="009A53A9">
      <w:pPr>
        <w:autoSpaceDE w:val="0"/>
        <w:autoSpaceDN w:val="0"/>
        <w:adjustRightInd w:val="0"/>
        <w:spacing w:after="240" w:line="480" w:lineRule="auto"/>
        <w:jc w:val="both"/>
        <w:rPr>
          <w:color w:val="000000"/>
          <w:lang w:val="en-GB"/>
        </w:rPr>
      </w:pPr>
      <w:r w:rsidRPr="008A2D59">
        <w:rPr>
          <w:color w:val="000000"/>
          <w:lang w:val="en-GB"/>
        </w:rPr>
        <w:t>SV experimen</w:t>
      </w:r>
      <w:r w:rsidR="00B2583F" w:rsidRPr="008A2D59">
        <w:rPr>
          <w:color w:val="000000"/>
          <w:lang w:val="en-GB"/>
        </w:rPr>
        <w:t>t</w:t>
      </w:r>
      <w:r w:rsidRPr="008A2D59">
        <w:rPr>
          <w:color w:val="000000"/>
          <w:lang w:val="en-GB"/>
        </w:rPr>
        <w:t xml:space="preserve">s were performed as described previously </w:t>
      </w:r>
      <w:r w:rsidR="008B3F6D" w:rsidRPr="008A2D59">
        <w:rPr>
          <w:color w:val="000000"/>
          <w:lang w:val="en-GB"/>
        </w:rPr>
        <w:fldChar w:fldCharType="begin">
          <w:fldData xml:space="preserve">PEVuZE5vdGU+PENpdGU+PEF1dGhvcj5MYWZlcnJpZXJlPC9BdXRob3I+PFllYXI+MjAxMzwvWWVh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</w:fldData>
        </w:fldChar>
      </w:r>
      <w:r w:rsidR="007E2FCB">
        <w:rPr>
          <w:color w:val="000000"/>
          <w:lang w:val="en-GB"/>
        </w:rPr>
        <w:instrText xml:space="preserve"> ADDIN EN.CITE </w:instrText>
      </w:r>
      <w:r w:rsidR="007E2FCB">
        <w:rPr>
          <w:color w:val="000000"/>
          <w:lang w:val="en-GB"/>
        </w:rPr>
        <w:fldChar w:fldCharType="begin">
          <w:fldData xml:space="preserve">PEVuZE5vdGU+PENpdGU+PEF1dGhvcj5MYWZlcnJpZXJlPC9BdXRob3I+PFllYXI+MjAxMzwvWWVh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</w:fldData>
        </w:fldChar>
      </w:r>
      <w:r w:rsidR="007E2FCB">
        <w:rPr>
          <w:color w:val="000000"/>
          <w:lang w:val="en-GB"/>
        </w:rPr>
        <w:instrText xml:space="preserve"> ADDIN EN.CITE.DATA </w:instrText>
      </w:r>
      <w:r w:rsidR="007E2FCB">
        <w:rPr>
          <w:color w:val="000000"/>
          <w:lang w:val="en-GB"/>
        </w:rPr>
      </w:r>
      <w:r w:rsidR="007E2FCB">
        <w:rPr>
          <w:color w:val="000000"/>
          <w:lang w:val="en-GB"/>
        </w:rPr>
        <w:fldChar w:fldCharType="end"/>
      </w:r>
      <w:r w:rsidR="008B3F6D" w:rsidRPr="008A2D59">
        <w:rPr>
          <w:color w:val="000000"/>
          <w:lang w:val="en-GB"/>
        </w:rPr>
      </w:r>
      <w:r w:rsidR="008B3F6D" w:rsidRPr="008A2D59">
        <w:rPr>
          <w:color w:val="000000"/>
          <w:lang w:val="en-GB"/>
        </w:rPr>
        <w:fldChar w:fldCharType="separate"/>
      </w:r>
      <w:r w:rsidR="007E2FCB">
        <w:rPr>
          <w:noProof/>
          <w:color w:val="000000"/>
          <w:lang w:val="en-GB"/>
        </w:rPr>
        <w:t>(</w:t>
      </w:r>
      <w:hyperlink w:anchor="_ENREF_15" w:tooltip="Tixador, 2010 #171" w:history="1">
        <w:r w:rsidR="000600F6" w:rsidRPr="007E2FCB">
          <w:rPr>
            <w:i/>
            <w:noProof/>
            <w:color w:val="000000"/>
            <w:lang w:val="en-GB"/>
          </w:rPr>
          <w:t>15</w:t>
        </w:r>
      </w:hyperlink>
      <w:r w:rsidR="007E2FCB" w:rsidRPr="007E2FCB">
        <w:rPr>
          <w:i/>
          <w:noProof/>
          <w:color w:val="000000"/>
          <w:lang w:val="en-GB"/>
        </w:rPr>
        <w:t xml:space="preserve">, </w:t>
      </w:r>
      <w:hyperlink w:anchor="_ENREF_20" w:tooltip="Laferriere, 2013 #4" w:history="1">
        <w:r w:rsidR="000600F6" w:rsidRPr="007E2FCB">
          <w:rPr>
            <w:i/>
            <w:noProof/>
            <w:color w:val="000000"/>
            <w:lang w:val="en-GB"/>
          </w:rPr>
          <w:t>20</w:t>
        </w:r>
      </w:hyperlink>
      <w:r w:rsidR="007E2FCB" w:rsidRPr="007E2FCB">
        <w:rPr>
          <w:i/>
          <w:noProof/>
          <w:color w:val="000000"/>
          <w:lang w:val="en-GB"/>
        </w:rPr>
        <w:t xml:space="preserve">, </w:t>
      </w:r>
      <w:hyperlink w:anchor="_ENREF_40" w:tooltip="Igel-Egalon, 2017 #465" w:history="1">
        <w:r w:rsidR="000600F6" w:rsidRPr="007E2FCB">
          <w:rPr>
            <w:i/>
            <w:noProof/>
            <w:color w:val="000000"/>
            <w:lang w:val="en-GB"/>
          </w:rPr>
          <w:t>40</w:t>
        </w:r>
      </w:hyperlink>
      <w:r w:rsidR="007E2FCB">
        <w:rPr>
          <w:noProof/>
          <w:color w:val="000000"/>
          <w:lang w:val="en-GB"/>
        </w:rPr>
        <w:t>)</w:t>
      </w:r>
      <w:r w:rsidR="008B3F6D" w:rsidRPr="008A2D59">
        <w:rPr>
          <w:color w:val="000000"/>
          <w:lang w:val="en-GB"/>
        </w:rPr>
        <w:fldChar w:fldCharType="end"/>
      </w:r>
      <w:r w:rsidR="006533A8" w:rsidRPr="008A2D59">
        <w:rPr>
          <w:color w:val="000000"/>
          <w:lang w:val="en-GB"/>
        </w:rPr>
        <w:t xml:space="preserve">. </w:t>
      </w:r>
      <w:r w:rsidR="002A240A" w:rsidRPr="008A2D59">
        <w:rPr>
          <w:color w:val="000000"/>
          <w:lang w:val="en-GB"/>
        </w:rPr>
        <w:t xml:space="preserve">Mouse brain homogenates or PMCA products were solubilized by adding an equal volume of solubilization buffer (50 </w:t>
      </w:r>
      <w:proofErr w:type="spellStart"/>
      <w:r w:rsidR="002A240A" w:rsidRPr="008A2D59">
        <w:rPr>
          <w:color w:val="000000"/>
          <w:lang w:val="en-GB"/>
        </w:rPr>
        <w:t>mM</w:t>
      </w:r>
      <w:proofErr w:type="spellEnd"/>
      <w:r w:rsidR="002A240A" w:rsidRPr="008A2D59">
        <w:rPr>
          <w:color w:val="000000"/>
          <w:lang w:val="en-GB"/>
        </w:rPr>
        <w:t xml:space="preserve"> HEPES pH 7.4, 300 </w:t>
      </w:r>
      <w:proofErr w:type="spellStart"/>
      <w:r w:rsidR="002A240A" w:rsidRPr="008A2D59">
        <w:rPr>
          <w:color w:val="000000"/>
          <w:lang w:val="en-GB"/>
        </w:rPr>
        <w:t>mM</w:t>
      </w:r>
      <w:proofErr w:type="spellEnd"/>
      <w:r w:rsidR="002A240A" w:rsidRPr="008A2D59">
        <w:rPr>
          <w:color w:val="000000"/>
          <w:lang w:val="en-GB"/>
        </w:rPr>
        <w:t xml:space="preserve"> </w:t>
      </w:r>
      <w:proofErr w:type="spellStart"/>
      <w:r w:rsidR="002A240A" w:rsidRPr="008A2D59">
        <w:rPr>
          <w:color w:val="000000"/>
          <w:lang w:val="en-GB"/>
        </w:rPr>
        <w:t>NaCl</w:t>
      </w:r>
      <w:proofErr w:type="spellEnd"/>
      <w:r w:rsidR="002A240A" w:rsidRPr="008A2D59">
        <w:rPr>
          <w:color w:val="000000"/>
          <w:lang w:val="en-GB"/>
        </w:rPr>
        <w:t xml:space="preserve">, 10 </w:t>
      </w:r>
      <w:proofErr w:type="spellStart"/>
      <w:r w:rsidR="002A240A" w:rsidRPr="008A2D59">
        <w:rPr>
          <w:color w:val="000000"/>
          <w:lang w:val="en-GB"/>
        </w:rPr>
        <w:t>mM</w:t>
      </w:r>
      <w:proofErr w:type="spellEnd"/>
      <w:r w:rsidR="002A240A" w:rsidRPr="008A2D59">
        <w:rPr>
          <w:color w:val="000000"/>
          <w:lang w:val="en-GB"/>
        </w:rPr>
        <w:t xml:space="preserve"> EDTA, 2 </w:t>
      </w:r>
      <w:proofErr w:type="spellStart"/>
      <w:r w:rsidR="002A240A" w:rsidRPr="008A2D59">
        <w:rPr>
          <w:color w:val="000000"/>
          <w:lang w:val="en-GB"/>
        </w:rPr>
        <w:t>mM</w:t>
      </w:r>
      <w:proofErr w:type="spellEnd"/>
      <w:r w:rsidR="002A240A" w:rsidRPr="008A2D59">
        <w:rPr>
          <w:color w:val="000000"/>
          <w:lang w:val="en-GB"/>
        </w:rPr>
        <w:t xml:space="preserve"> DTT, 4% </w:t>
      </w:r>
      <w:proofErr w:type="spellStart"/>
      <w:r w:rsidR="002A240A" w:rsidRPr="008A2D59">
        <w:rPr>
          <w:color w:val="000000"/>
          <w:lang w:val="en-GB"/>
        </w:rPr>
        <w:t>wt</w:t>
      </w:r>
      <w:proofErr w:type="spellEnd"/>
      <w:r w:rsidR="002A240A" w:rsidRPr="008A2D59">
        <w:rPr>
          <w:color w:val="000000"/>
          <w:lang w:val="en-GB"/>
        </w:rPr>
        <w:t>/</w:t>
      </w:r>
      <w:proofErr w:type="spellStart"/>
      <w:r w:rsidR="002A240A" w:rsidRPr="008A2D59">
        <w:rPr>
          <w:color w:val="000000"/>
          <w:lang w:val="en-GB"/>
        </w:rPr>
        <w:t>vol</w:t>
      </w:r>
      <w:proofErr w:type="spellEnd"/>
      <w:r w:rsidR="002A240A" w:rsidRPr="008A2D59">
        <w:rPr>
          <w:color w:val="000000"/>
          <w:lang w:val="en-GB"/>
        </w:rPr>
        <w:t xml:space="preserve"> dodecyl-</w:t>
      </w:r>
      <w:r w:rsidR="002A240A" w:rsidRPr="008A2D59">
        <w:rPr>
          <w:color w:val="000000"/>
          <w:lang w:val="en-GB"/>
        </w:rPr>
        <w:sym w:font="Symbol" w:char="F020"/>
      </w:r>
      <w:r w:rsidR="002A240A" w:rsidRPr="008A2D59">
        <w:rPr>
          <w:color w:val="000000"/>
          <w:lang w:val="en-GB"/>
        </w:rPr>
        <w:sym w:font="Symbol" w:char="F062"/>
      </w:r>
      <w:r w:rsidR="002A240A" w:rsidRPr="008A2D59">
        <w:rPr>
          <w:color w:val="000000"/>
          <w:lang w:val="en-GB"/>
        </w:rPr>
        <w:t>-D-</w:t>
      </w:r>
      <w:proofErr w:type="spellStart"/>
      <w:r w:rsidR="002A240A" w:rsidRPr="008A2D59">
        <w:rPr>
          <w:color w:val="000000"/>
          <w:lang w:val="en-GB"/>
        </w:rPr>
        <w:t>maltoside</w:t>
      </w:r>
      <w:proofErr w:type="spellEnd"/>
      <w:r w:rsidR="002A240A" w:rsidRPr="008A2D59">
        <w:rPr>
          <w:color w:val="000000"/>
          <w:lang w:val="en-GB"/>
        </w:rPr>
        <w:t xml:space="preserve"> (Sigma)) and incubated for 45 min on ice. </w:t>
      </w:r>
      <w:proofErr w:type="spellStart"/>
      <w:r w:rsidR="002A240A" w:rsidRPr="008A2D59">
        <w:rPr>
          <w:color w:val="000000"/>
          <w:lang w:val="en-GB"/>
        </w:rPr>
        <w:t>Sarkosyl</w:t>
      </w:r>
      <w:proofErr w:type="spellEnd"/>
      <w:r w:rsidR="002A240A" w:rsidRPr="008A2D59">
        <w:rPr>
          <w:color w:val="000000"/>
          <w:lang w:val="en-GB"/>
        </w:rPr>
        <w:t xml:space="preserve"> (N-lauryl sarcosine; </w:t>
      </w:r>
      <w:proofErr w:type="spellStart"/>
      <w:r w:rsidR="002A240A" w:rsidRPr="008A2D59">
        <w:rPr>
          <w:color w:val="000000"/>
          <w:lang w:val="en-GB"/>
        </w:rPr>
        <w:t>Fluka</w:t>
      </w:r>
      <w:proofErr w:type="spellEnd"/>
      <w:r w:rsidR="002A240A" w:rsidRPr="008A2D59">
        <w:rPr>
          <w:color w:val="000000"/>
          <w:lang w:val="en-GB"/>
        </w:rPr>
        <w:t xml:space="preserve">) was added to a final concentration of 2% </w:t>
      </w:r>
      <w:proofErr w:type="spellStart"/>
      <w:r w:rsidR="002A240A" w:rsidRPr="008A2D59">
        <w:rPr>
          <w:color w:val="000000"/>
          <w:lang w:val="en-GB"/>
        </w:rPr>
        <w:t>wt</w:t>
      </w:r>
      <w:proofErr w:type="spellEnd"/>
      <w:r w:rsidR="002A240A" w:rsidRPr="008A2D59">
        <w:rPr>
          <w:color w:val="000000"/>
          <w:lang w:val="en-GB"/>
        </w:rPr>
        <w:t>/</w:t>
      </w:r>
      <w:proofErr w:type="spellStart"/>
      <w:r w:rsidR="002A240A" w:rsidRPr="008A2D59">
        <w:rPr>
          <w:color w:val="000000"/>
          <w:lang w:val="en-GB"/>
        </w:rPr>
        <w:t>vol</w:t>
      </w:r>
      <w:proofErr w:type="spellEnd"/>
      <w:r w:rsidR="002A240A" w:rsidRPr="008A2D59">
        <w:rPr>
          <w:color w:val="000000"/>
          <w:lang w:val="en-GB"/>
        </w:rPr>
        <w:t xml:space="preserve"> and the incubation continued for a further 30 min on ice.</w:t>
      </w:r>
      <w:r w:rsidR="007954CE" w:rsidRPr="008A2D59">
        <w:rPr>
          <w:color w:val="000000"/>
          <w:lang w:val="en-GB"/>
        </w:rPr>
        <w:t xml:space="preserve"> </w:t>
      </w:r>
      <w:r w:rsidR="00B2583F" w:rsidRPr="008A2D59">
        <w:rPr>
          <w:color w:val="000000"/>
          <w:lang w:val="en-GB"/>
        </w:rPr>
        <w:t xml:space="preserve">150 </w:t>
      </w:r>
      <w:proofErr w:type="spellStart"/>
      <w:r w:rsidR="00B2583F" w:rsidRPr="008A2D59">
        <w:rPr>
          <w:color w:val="000000"/>
          <w:lang w:val="en-GB"/>
        </w:rPr>
        <w:t>μl</w:t>
      </w:r>
      <w:proofErr w:type="spellEnd"/>
      <w:r w:rsidR="00B2583F" w:rsidRPr="008A2D59">
        <w:rPr>
          <w:color w:val="000000"/>
          <w:lang w:val="en-GB"/>
        </w:rPr>
        <w:t xml:space="preserve"> of </w:t>
      </w:r>
      <w:r w:rsidR="00B2583F" w:rsidRPr="008A2D59">
        <w:rPr>
          <w:color w:val="000000" w:themeColor="text1"/>
          <w:lang w:val="en-GB"/>
        </w:rPr>
        <w:t xml:space="preserve">solubilized </w:t>
      </w:r>
      <w:r w:rsidR="00B2583F" w:rsidRPr="008A2D59">
        <w:rPr>
          <w:color w:val="000000"/>
          <w:lang w:val="en-GB"/>
        </w:rPr>
        <w:t>samples</w:t>
      </w:r>
      <w:r w:rsidR="0049487E" w:rsidRPr="008A2D59">
        <w:rPr>
          <w:color w:val="000000"/>
          <w:lang w:val="en-GB"/>
        </w:rPr>
        <w:t xml:space="preserve"> were </w:t>
      </w:r>
      <w:r w:rsidR="009A53A9" w:rsidRPr="008A2D59">
        <w:rPr>
          <w:color w:val="000000"/>
          <w:lang w:val="en-GB"/>
        </w:rPr>
        <w:lastRenderedPageBreak/>
        <w:t xml:space="preserve">loaded </w:t>
      </w:r>
      <w:r w:rsidR="0049487E" w:rsidRPr="008A2D59">
        <w:rPr>
          <w:color w:val="000000"/>
          <w:lang w:val="en-GB"/>
        </w:rPr>
        <w:t xml:space="preserve">atop </w:t>
      </w:r>
      <w:r w:rsidR="009A53A9" w:rsidRPr="008A2D59">
        <w:rPr>
          <w:color w:val="000000"/>
          <w:lang w:val="en-GB"/>
        </w:rPr>
        <w:t>a 4.8 ml continuous 10–25% iodixanol gradient (</w:t>
      </w:r>
      <w:proofErr w:type="spellStart"/>
      <w:r w:rsidR="009A53A9" w:rsidRPr="008A2D59">
        <w:rPr>
          <w:color w:val="000000"/>
          <w:lang w:val="en-GB"/>
        </w:rPr>
        <w:t>Optiprep</w:t>
      </w:r>
      <w:proofErr w:type="spellEnd"/>
      <w:r w:rsidR="009A53A9" w:rsidRPr="008A2D59">
        <w:rPr>
          <w:color w:val="000000"/>
          <w:lang w:val="en-GB"/>
        </w:rPr>
        <w:t xml:space="preserve">, </w:t>
      </w:r>
      <w:proofErr w:type="spellStart"/>
      <w:r w:rsidR="009A53A9" w:rsidRPr="008A2D59">
        <w:rPr>
          <w:color w:val="000000"/>
          <w:lang w:val="en-GB"/>
        </w:rPr>
        <w:t>Axys</w:t>
      </w:r>
      <w:proofErr w:type="spellEnd"/>
      <w:r w:rsidR="009A53A9" w:rsidRPr="008A2D59">
        <w:rPr>
          <w:color w:val="000000"/>
          <w:lang w:val="en-GB"/>
        </w:rPr>
        <w:t>-</w:t>
      </w:r>
      <w:r w:rsidR="0049487E" w:rsidRPr="008A2D59">
        <w:rPr>
          <w:color w:val="000000"/>
          <w:lang w:val="en-GB"/>
        </w:rPr>
        <w:t>S</w:t>
      </w:r>
      <w:r w:rsidR="009A53A9" w:rsidRPr="008A2D59">
        <w:rPr>
          <w:color w:val="000000"/>
          <w:lang w:val="en-GB"/>
        </w:rPr>
        <w:t xml:space="preserve">hield), with a final concentration of 25 </w:t>
      </w:r>
      <w:proofErr w:type="spellStart"/>
      <w:r w:rsidR="009A53A9" w:rsidRPr="008A2D59">
        <w:rPr>
          <w:color w:val="000000"/>
          <w:lang w:val="en-GB"/>
        </w:rPr>
        <w:t>mM</w:t>
      </w:r>
      <w:proofErr w:type="spellEnd"/>
      <w:r w:rsidR="009A53A9" w:rsidRPr="008A2D59">
        <w:rPr>
          <w:color w:val="000000"/>
          <w:lang w:val="en-GB"/>
        </w:rPr>
        <w:t xml:space="preserve"> HEPES pH 7.4, 150 </w:t>
      </w:r>
      <w:proofErr w:type="spellStart"/>
      <w:r w:rsidR="009A53A9" w:rsidRPr="008A2D59">
        <w:rPr>
          <w:color w:val="000000"/>
          <w:lang w:val="en-GB"/>
        </w:rPr>
        <w:t>mM</w:t>
      </w:r>
      <w:proofErr w:type="spellEnd"/>
      <w:r w:rsidR="009A53A9" w:rsidRPr="008A2D59">
        <w:rPr>
          <w:color w:val="000000"/>
          <w:lang w:val="en-GB"/>
        </w:rPr>
        <w:t xml:space="preserve"> </w:t>
      </w:r>
      <w:proofErr w:type="spellStart"/>
      <w:r w:rsidR="009A53A9" w:rsidRPr="008A2D59">
        <w:rPr>
          <w:color w:val="000000"/>
          <w:lang w:val="en-GB"/>
        </w:rPr>
        <w:t>NaCl</w:t>
      </w:r>
      <w:proofErr w:type="spellEnd"/>
      <w:r w:rsidR="009A53A9" w:rsidRPr="008A2D59">
        <w:rPr>
          <w:color w:val="000000"/>
          <w:lang w:val="en-GB"/>
        </w:rPr>
        <w:t xml:space="preserve">, 2 </w:t>
      </w:r>
      <w:proofErr w:type="spellStart"/>
      <w:r w:rsidR="009A53A9" w:rsidRPr="008A2D59">
        <w:rPr>
          <w:color w:val="000000"/>
          <w:lang w:val="en-GB"/>
        </w:rPr>
        <w:t>mM</w:t>
      </w:r>
      <w:proofErr w:type="spellEnd"/>
      <w:r w:rsidR="009A53A9" w:rsidRPr="008A2D59">
        <w:rPr>
          <w:color w:val="000000"/>
          <w:lang w:val="en-GB"/>
        </w:rPr>
        <w:t xml:space="preserve"> EDTA, 1 </w:t>
      </w:r>
      <w:proofErr w:type="spellStart"/>
      <w:r w:rsidR="009A53A9" w:rsidRPr="008A2D59">
        <w:rPr>
          <w:color w:val="000000"/>
          <w:lang w:val="en-GB"/>
        </w:rPr>
        <w:t>mM</w:t>
      </w:r>
      <w:proofErr w:type="spellEnd"/>
      <w:r w:rsidR="009A53A9" w:rsidRPr="008A2D59">
        <w:rPr>
          <w:color w:val="000000"/>
          <w:lang w:val="en-GB"/>
        </w:rPr>
        <w:t xml:space="preserve"> DTT, 0.5% </w:t>
      </w:r>
      <w:proofErr w:type="spellStart"/>
      <w:r w:rsidR="009A53A9" w:rsidRPr="008A2D59">
        <w:rPr>
          <w:color w:val="000000"/>
          <w:lang w:val="en-GB"/>
        </w:rPr>
        <w:t>Sarkosyl</w:t>
      </w:r>
      <w:proofErr w:type="spellEnd"/>
      <w:r w:rsidR="009A53A9" w:rsidRPr="008A2D59">
        <w:rPr>
          <w:color w:val="000000"/>
          <w:lang w:val="en-GB"/>
        </w:rPr>
        <w:t xml:space="preserve">. </w:t>
      </w:r>
      <w:r w:rsidR="002E7502" w:rsidRPr="008A2D59">
        <w:rPr>
          <w:color w:val="000000"/>
          <w:lang w:val="en-GB"/>
        </w:rPr>
        <w:t>The gradients were centrifuged at 285 000 g for 45 min in a swinging-bucket SW-55 rotor</w:t>
      </w:r>
      <w:r w:rsidR="00125F2B" w:rsidRPr="008A2D59">
        <w:rPr>
          <w:color w:val="000000"/>
          <w:lang w:val="en-GB"/>
        </w:rPr>
        <w:t xml:space="preserve"> using an Optima LE-80K ultracentrifuge (Beckman Coulter)</w:t>
      </w:r>
      <w:r w:rsidR="002E7502" w:rsidRPr="008A2D59">
        <w:rPr>
          <w:color w:val="000000"/>
          <w:lang w:val="en-GB"/>
        </w:rPr>
        <w:t xml:space="preserve">. </w:t>
      </w:r>
      <w:r w:rsidR="00125F2B" w:rsidRPr="008A2D59">
        <w:rPr>
          <w:color w:val="000000"/>
          <w:lang w:val="en-GB"/>
        </w:rPr>
        <w:t xml:space="preserve">Gradients were then manually segregated into 30 equal fractions of 165 </w:t>
      </w:r>
      <w:proofErr w:type="spellStart"/>
      <w:r w:rsidR="00125F2B" w:rsidRPr="008A2D59">
        <w:rPr>
          <w:color w:val="000000"/>
          <w:lang w:val="en-GB"/>
        </w:rPr>
        <w:t>μl</w:t>
      </w:r>
      <w:proofErr w:type="spellEnd"/>
      <w:r w:rsidR="00125F2B" w:rsidRPr="008A2D59">
        <w:rPr>
          <w:color w:val="000000"/>
          <w:lang w:val="en-GB"/>
        </w:rPr>
        <w:t xml:space="preserve"> from the bottom using a peristaltic pump and </w:t>
      </w:r>
      <w:proofErr w:type="spellStart"/>
      <w:r w:rsidR="002E7502" w:rsidRPr="008A2D59">
        <w:rPr>
          <w:color w:val="000000"/>
          <w:lang w:val="en-GB"/>
        </w:rPr>
        <w:t>analyzed</w:t>
      </w:r>
      <w:proofErr w:type="spellEnd"/>
      <w:r w:rsidR="002E7502" w:rsidRPr="008A2D59">
        <w:rPr>
          <w:color w:val="000000"/>
          <w:lang w:val="en-GB"/>
        </w:rPr>
        <w:t xml:space="preserve"> by immunoblotting or bioassay for PrP</w:t>
      </w:r>
      <w:r w:rsidR="002E7502" w:rsidRPr="008A2D59">
        <w:rPr>
          <w:color w:val="000000"/>
          <w:vertAlign w:val="superscript"/>
          <w:lang w:val="en-GB"/>
        </w:rPr>
        <w:t>Sc</w:t>
      </w:r>
      <w:r w:rsidR="002E7502" w:rsidRPr="008A2D59">
        <w:rPr>
          <w:color w:val="000000"/>
          <w:lang w:val="en-GB"/>
        </w:rPr>
        <w:t xml:space="preserve"> or infectivity content, respectively.</w:t>
      </w:r>
      <w:r w:rsidR="00125F2B" w:rsidRPr="008A2D59">
        <w:rPr>
          <w:color w:val="000000"/>
          <w:lang w:val="en-GB"/>
        </w:rPr>
        <w:t xml:space="preserve"> To avoid any cross-</w:t>
      </w:r>
      <w:r w:rsidR="009A53A9" w:rsidRPr="008A2D59">
        <w:rPr>
          <w:color w:val="000000"/>
          <w:lang w:val="en-GB"/>
        </w:rPr>
        <w:t xml:space="preserve">contamination, each piece of </w:t>
      </w:r>
      <w:r w:rsidR="00125F2B" w:rsidRPr="008A2D59">
        <w:rPr>
          <w:color w:val="000000"/>
          <w:lang w:val="en-GB"/>
        </w:rPr>
        <w:t>equipment was thoroughly decon</w:t>
      </w:r>
      <w:r w:rsidR="009A53A9" w:rsidRPr="008A2D59">
        <w:rPr>
          <w:color w:val="000000"/>
          <w:lang w:val="en-GB"/>
        </w:rPr>
        <w:t xml:space="preserve">taminated with 5 M </w:t>
      </w:r>
      <w:proofErr w:type="spellStart"/>
      <w:r w:rsidR="009A53A9" w:rsidRPr="008A2D59">
        <w:rPr>
          <w:color w:val="000000"/>
          <w:lang w:val="en-GB"/>
        </w:rPr>
        <w:t>NaOH</w:t>
      </w:r>
      <w:proofErr w:type="spellEnd"/>
      <w:r w:rsidR="009A53A9" w:rsidRPr="008A2D59">
        <w:rPr>
          <w:color w:val="000000"/>
          <w:lang w:val="en-GB"/>
        </w:rPr>
        <w:t xml:space="preserve"> followed by several rinses in </w:t>
      </w:r>
      <w:r w:rsidR="00125F2B" w:rsidRPr="008A2D59">
        <w:rPr>
          <w:color w:val="000000"/>
          <w:lang w:val="en-GB"/>
        </w:rPr>
        <w:t>deionized</w:t>
      </w:r>
      <w:r w:rsidR="009A53A9" w:rsidRPr="008A2D59">
        <w:rPr>
          <w:color w:val="000000"/>
          <w:lang w:val="en-GB"/>
        </w:rPr>
        <w:t xml:space="preserve"> water after each gradient collection</w:t>
      </w:r>
      <w:r w:rsidR="00125F2B" w:rsidRPr="008A2D59">
        <w:rPr>
          <w:color w:val="000000"/>
          <w:lang w:val="en-GB"/>
        </w:rPr>
        <w:t xml:space="preserve"> </w:t>
      </w:r>
      <w:r w:rsidR="00612F04" w:rsidRPr="008A2D59">
        <w:rPr>
          <w:color w:val="000000"/>
          <w:lang w:val="en-GB"/>
        </w:rPr>
        <w:fldChar w:fldCharType="begin"/>
      </w:r>
      <w:r w:rsidR="00AF4D23">
        <w:rPr>
          <w:color w:val="000000"/>
          <w:lang w:val="en-GB"/>
        </w:rPr>
        <w:instrText xml:space="preserve"> ADDIN EN.CITE &lt;EndNote&gt;&lt;Cite&gt;&lt;Author&gt;Laferriere&lt;/Author&gt;&lt;Year&gt;2013&lt;/Year&gt;&lt;RecNum&gt;4&lt;/RecNum&gt;&lt;DisplayText&gt;(&lt;style face="italic"&gt;20&lt;/style&gt;)&lt;/DisplayText&gt;&lt;record&gt;&lt;rec-number&gt;4&lt;/rec-number&gt;&lt;foreign-keys&gt;&lt;key app="EN" db-id="5zdsfz0smsxed6erdv2xeff0f2x5eavzw05v" timestamp="1480601946"&gt;4&lt;/key&gt;&lt;/foreign-keys&gt;&lt;ref-type name="Journal Article"&gt;17&lt;/ref-type&gt;&lt;contributors&gt;&lt;authors&gt;&lt;author&gt;Laferriere, F.&lt;/author&gt;&lt;author&gt;Tixador, P.&lt;/author&gt;&lt;author&gt;Moudjou, M.&lt;/author&gt;&lt;author&gt;Chapuis, J.&lt;/author&gt;&lt;author&gt;Sibille, P.&lt;/author&gt;&lt;author&gt;Herzog, L.&lt;/author&gt;&lt;author&gt;Reine, F.&lt;/author&gt;&lt;author&gt;Jaumain, E.&lt;/author&gt;&lt;author&gt;Laude, H.&lt;/author&gt;&lt;author&gt;Rezaei, H.&lt;/author&gt;&lt;author&gt;Beringue, V.&lt;/author&gt;&lt;/authors&gt;&lt;/contributors&gt;&lt;auth-address&gt;INRA (Institut National de la Recherche Agronomique), UR892, Virologie Immunologie Moleculaires, Jouy-en-Josas, France.&lt;/auth-address&gt;&lt;titles&gt;&lt;title&gt;Quaternary structure of pathological prion protein as a determining factor of strain-specific prion replication dynamics&lt;/title&gt;&lt;secondary-title&gt;PLoS Pathog&lt;/secondary-title&gt;&lt;/titles&gt;&lt;periodical&gt;&lt;full-title&gt;PLoS Pathog&lt;/full-title&gt;&lt;/periodical&gt;&lt;pages&gt;e1003702&lt;/pages&gt;&lt;volume&gt;9&lt;/volume&gt;&lt;number&gt;10&lt;/number&gt;&lt;edition&gt;2013/10/17&lt;/edition&gt;&lt;dates&gt;&lt;year&gt;2013&lt;/year&gt;&lt;pub-dates&gt;&lt;date&gt;Oct&lt;/date&gt;&lt;/pub-dates&gt;&lt;/dates&gt;&lt;isbn&gt;1553-7374 (Electronic)&amp;#xD;1553-7366 (Linking)&lt;/isbn&gt;&lt;accession-num&gt;24130496&lt;/accession-num&gt;&lt;urls&gt;&lt;related-urls&gt;&lt;url&gt;http://www.ncbi.nlm.nih.gov/entrez/query.fcgi?cmd=Retrieve&amp;amp;db=PubMed&amp;amp;dopt=Citation&amp;amp;list_uids=24130496&lt;/url&gt;&lt;/related-urls&gt;&lt;/urls&gt;&lt;custom2&gt;3795044&lt;/custom2&gt;&lt;electronic-resource-num&gt;10.1371/journal.ppat.1003702&amp;#xD;PPATHOGENS-D-13-00529 [pii]&lt;/electronic-resource-num&gt;&lt;research-notes&gt;SIT&lt;/research-notes&gt;&lt;language&gt;eng&lt;/language&gt;&lt;/record&gt;&lt;/Cite&gt;&lt;/EndNote&gt;</w:instrText>
      </w:r>
      <w:r w:rsidR="00612F04" w:rsidRPr="008A2D59">
        <w:rPr>
          <w:color w:val="000000"/>
          <w:lang w:val="en-GB"/>
        </w:rPr>
        <w:fldChar w:fldCharType="separate"/>
      </w:r>
      <w:r w:rsidR="00AF4D23">
        <w:rPr>
          <w:noProof/>
          <w:color w:val="000000"/>
          <w:lang w:val="en-GB"/>
        </w:rPr>
        <w:t>(</w:t>
      </w:r>
      <w:hyperlink w:anchor="_ENREF_20" w:tooltip="Laferriere, 2013 #4" w:history="1">
        <w:r w:rsidR="000600F6" w:rsidRPr="00AF4D23">
          <w:rPr>
            <w:i/>
            <w:noProof/>
            <w:color w:val="000000"/>
            <w:lang w:val="en-GB"/>
          </w:rPr>
          <w:t>20</w:t>
        </w:r>
      </w:hyperlink>
      <w:r w:rsidR="00AF4D23">
        <w:rPr>
          <w:noProof/>
          <w:color w:val="000000"/>
          <w:lang w:val="en-GB"/>
        </w:rPr>
        <w:t>)</w:t>
      </w:r>
      <w:r w:rsidR="00612F04" w:rsidRPr="008A2D59">
        <w:rPr>
          <w:color w:val="000000"/>
          <w:lang w:val="en-GB"/>
        </w:rPr>
        <w:fldChar w:fldCharType="end"/>
      </w:r>
      <w:r w:rsidR="009A53A9" w:rsidRPr="008A2D59">
        <w:rPr>
          <w:color w:val="000000"/>
          <w:lang w:val="en-GB"/>
        </w:rPr>
        <w:t xml:space="preserve">. </w:t>
      </w:r>
    </w:p>
    <w:p w14:paraId="1A8936DA" w14:textId="77777777" w:rsidR="00B17FD0" w:rsidRPr="00EC125B" w:rsidRDefault="00104C09" w:rsidP="00B17FD0">
      <w:pPr>
        <w:rPr>
          <w:lang w:val="en-US"/>
          <w:rPrChange w:id="70" w:author="Microsoft Office User" w:date="2018-09-06T10:03:00Z">
            <w:rPr/>
          </w:rPrChange>
        </w:rPr>
      </w:pPr>
      <w:r w:rsidRPr="00EC125B">
        <w:rPr>
          <w:lang w:val="en-US"/>
          <w:rPrChange w:id="71" w:author="Microsoft Office User" w:date="2018-09-06T10:03:00Z">
            <w:rPr/>
          </w:rPrChange>
        </w:rPr>
        <w:t>Analysis of PrP</w:t>
      </w:r>
      <w:r w:rsidRPr="00EC125B">
        <w:rPr>
          <w:vertAlign w:val="superscript"/>
          <w:lang w:val="en-US"/>
          <w:rPrChange w:id="72" w:author="Microsoft Office User" w:date="2018-09-06T10:03:00Z">
            <w:rPr>
              <w:vertAlign w:val="superscript"/>
            </w:rPr>
          </w:rPrChange>
        </w:rPr>
        <w:t>Sc</w:t>
      </w:r>
      <w:r w:rsidRPr="00EC125B">
        <w:rPr>
          <w:lang w:val="en-US"/>
          <w:rPrChange w:id="73" w:author="Microsoft Office User" w:date="2018-09-06T10:03:00Z">
            <w:rPr/>
          </w:rPrChange>
        </w:rPr>
        <w:t xml:space="preserve"> content by i</w:t>
      </w:r>
      <w:r w:rsidR="00B17FD0" w:rsidRPr="00EC125B">
        <w:rPr>
          <w:lang w:val="en-US"/>
          <w:rPrChange w:id="74" w:author="Microsoft Office User" w:date="2018-09-06T10:03:00Z">
            <w:rPr/>
          </w:rPrChange>
        </w:rPr>
        <w:t>mmunoblots</w:t>
      </w:r>
    </w:p>
    <w:p w14:paraId="1D0A049E" w14:textId="77777777" w:rsidR="00104C09" w:rsidRPr="008A2D59" w:rsidRDefault="00104C09" w:rsidP="00104C09">
      <w:pPr>
        <w:autoSpaceDE w:val="0"/>
        <w:autoSpaceDN w:val="0"/>
        <w:adjustRightInd w:val="0"/>
        <w:spacing w:after="240" w:line="480" w:lineRule="auto"/>
        <w:jc w:val="both"/>
        <w:rPr>
          <w:lang w:val="en-GB"/>
        </w:rPr>
      </w:pPr>
      <w:r w:rsidRPr="008A2D59">
        <w:rPr>
          <w:rFonts w:ascii="Times" w:hAnsi="Times"/>
          <w:lang w:val="en-GB"/>
        </w:rPr>
        <w:t xml:space="preserve">Aliquots of the </w:t>
      </w:r>
      <w:r w:rsidR="0062723A" w:rsidRPr="008A2D59">
        <w:rPr>
          <w:rFonts w:ascii="Times" w:hAnsi="Times"/>
          <w:lang w:val="en-GB"/>
        </w:rPr>
        <w:t xml:space="preserve">SV-fractionated PMCA samples </w:t>
      </w:r>
      <w:r w:rsidRPr="008A2D59">
        <w:rPr>
          <w:rFonts w:ascii="Times" w:hAnsi="Times"/>
          <w:lang w:val="en-GB"/>
        </w:rPr>
        <w:t xml:space="preserve">were treated with PK (50 </w:t>
      </w:r>
      <w:proofErr w:type="spellStart"/>
      <w:r w:rsidRPr="008A2D59">
        <w:rPr>
          <w:color w:val="000000"/>
          <w:lang w:val="en-GB"/>
        </w:rPr>
        <w:t>μg</w:t>
      </w:r>
      <w:proofErr w:type="spellEnd"/>
      <w:r w:rsidRPr="008A2D59">
        <w:rPr>
          <w:color w:val="000000"/>
          <w:lang w:val="en-GB"/>
        </w:rPr>
        <w:t xml:space="preserve">/ml final concentration, 1h, 37°C) before mixing in Laemmli buffer and denaturation at 100°C for 5 min. </w:t>
      </w:r>
      <w:r w:rsidRPr="008A2D59">
        <w:rPr>
          <w:rFonts w:ascii="Times" w:hAnsi="Times" w:cs="Times"/>
          <w:color w:val="000000"/>
          <w:lang w:val="en-GB"/>
        </w:rPr>
        <w:t xml:space="preserve">The samples were run on 12% Bis-Tris Criterion gels (Bio-Rad, Marne la </w:t>
      </w:r>
      <w:proofErr w:type="spellStart"/>
      <w:r w:rsidRPr="008A2D59">
        <w:rPr>
          <w:rFonts w:ascii="Times" w:hAnsi="Times" w:cs="Times"/>
          <w:color w:val="000000"/>
          <w:lang w:val="en-GB"/>
        </w:rPr>
        <w:t>Vallée</w:t>
      </w:r>
      <w:proofErr w:type="spellEnd"/>
      <w:r w:rsidRPr="008A2D59">
        <w:rPr>
          <w:rFonts w:ascii="Times" w:hAnsi="Times" w:cs="Times"/>
          <w:color w:val="000000"/>
          <w:lang w:val="en-GB"/>
        </w:rPr>
        <w:t xml:space="preserve">, France) and </w:t>
      </w:r>
      <w:proofErr w:type="spellStart"/>
      <w:r w:rsidRPr="008A2D59">
        <w:rPr>
          <w:rFonts w:ascii="Times" w:hAnsi="Times" w:cs="Times"/>
          <w:color w:val="000000"/>
          <w:lang w:val="en-GB"/>
        </w:rPr>
        <w:t>electrotransferred</w:t>
      </w:r>
      <w:proofErr w:type="spellEnd"/>
      <w:r w:rsidRPr="008A2D59">
        <w:rPr>
          <w:rFonts w:ascii="Times" w:hAnsi="Times" w:cs="Times"/>
          <w:color w:val="000000"/>
          <w:lang w:val="en-GB"/>
        </w:rPr>
        <w:t xml:space="preserve"> onto nitrocellulose membranes. In some instances, denatured samples were spotted onto nitrocellulose membranes using a dot-blot apparatus (</w:t>
      </w:r>
      <w:proofErr w:type="spellStart"/>
      <w:r w:rsidRPr="008A2D59">
        <w:rPr>
          <w:rFonts w:ascii="Times" w:hAnsi="Times" w:cs="Times"/>
          <w:color w:val="000000"/>
          <w:lang w:val="en-GB"/>
        </w:rPr>
        <w:t>Schleicher</w:t>
      </w:r>
      <w:proofErr w:type="spellEnd"/>
      <w:r w:rsidRPr="008A2D59">
        <w:rPr>
          <w:rFonts w:ascii="Times" w:hAnsi="Times" w:cs="Times"/>
          <w:color w:val="000000"/>
          <w:lang w:val="en-GB"/>
        </w:rPr>
        <w:t xml:space="preserve"> &amp; </w:t>
      </w:r>
      <w:proofErr w:type="spellStart"/>
      <w:r w:rsidRPr="008A2D59">
        <w:rPr>
          <w:rFonts w:ascii="Times" w:hAnsi="Times" w:cs="Times"/>
          <w:color w:val="000000"/>
          <w:lang w:val="en-GB"/>
        </w:rPr>
        <w:t>Schuell</w:t>
      </w:r>
      <w:proofErr w:type="spellEnd"/>
      <w:r w:rsidRPr="008A2D59">
        <w:rPr>
          <w:rFonts w:ascii="Times" w:hAnsi="Times" w:cs="Times"/>
          <w:color w:val="000000"/>
          <w:lang w:val="en-GB"/>
        </w:rPr>
        <w:t xml:space="preserve"> </w:t>
      </w:r>
      <w:proofErr w:type="spellStart"/>
      <w:r w:rsidRPr="008A2D59">
        <w:rPr>
          <w:rFonts w:ascii="Times" w:hAnsi="Times" w:cs="Times"/>
          <w:color w:val="000000"/>
          <w:lang w:val="en-GB"/>
        </w:rPr>
        <w:t>BioScience</w:t>
      </w:r>
      <w:proofErr w:type="spellEnd"/>
      <w:r w:rsidRPr="008A2D59">
        <w:rPr>
          <w:rFonts w:ascii="Times" w:hAnsi="Times" w:cs="Times"/>
          <w:color w:val="000000"/>
          <w:lang w:val="en-GB"/>
        </w:rPr>
        <w:t xml:space="preserve"> (Whatman)). Nitrocellulose membranes were probed for </w:t>
      </w:r>
      <w:proofErr w:type="spellStart"/>
      <w:r w:rsidRPr="008A2D59">
        <w:rPr>
          <w:rFonts w:ascii="Times" w:hAnsi="Times" w:cs="Times"/>
          <w:color w:val="000000"/>
          <w:lang w:val="en-GB"/>
        </w:rPr>
        <w:t>PrP</w:t>
      </w:r>
      <w:proofErr w:type="spellEnd"/>
      <w:r w:rsidRPr="008A2D59">
        <w:rPr>
          <w:rFonts w:ascii="Times" w:hAnsi="Times" w:cs="Times"/>
          <w:color w:val="000000"/>
          <w:lang w:val="en-GB"/>
        </w:rPr>
        <w:t xml:space="preserve"> with 0.1 </w:t>
      </w:r>
      <w:proofErr w:type="spellStart"/>
      <w:r w:rsidRPr="008A2D59">
        <w:rPr>
          <w:color w:val="000000"/>
          <w:lang w:val="en-GB"/>
        </w:rPr>
        <w:t>μ</w:t>
      </w:r>
      <w:r w:rsidRPr="008A2D59">
        <w:rPr>
          <w:rFonts w:ascii="Times" w:hAnsi="Times" w:cs="Times"/>
          <w:color w:val="000000"/>
          <w:lang w:val="en-GB"/>
        </w:rPr>
        <w:t>g</w:t>
      </w:r>
      <w:proofErr w:type="spellEnd"/>
      <w:r w:rsidRPr="008A2D59">
        <w:rPr>
          <w:rFonts w:ascii="Times" w:hAnsi="Times" w:cs="Times"/>
          <w:color w:val="000000"/>
          <w:lang w:val="en-GB"/>
        </w:rPr>
        <w:t>/ml biotinylated anti-</w:t>
      </w:r>
      <w:proofErr w:type="spellStart"/>
      <w:r w:rsidRPr="008A2D59">
        <w:rPr>
          <w:rFonts w:ascii="Times" w:hAnsi="Times" w:cs="Times"/>
          <w:color w:val="000000"/>
          <w:lang w:val="en-GB"/>
        </w:rPr>
        <w:t>PrP</w:t>
      </w:r>
      <w:proofErr w:type="spellEnd"/>
      <w:r w:rsidRPr="008A2D59">
        <w:rPr>
          <w:rFonts w:ascii="Times" w:hAnsi="Times" w:cs="Times"/>
          <w:color w:val="000000"/>
          <w:lang w:val="en-GB"/>
        </w:rPr>
        <w:t xml:space="preserve"> monoclonal antibody Sha31. Immunoreactivity was visualized by chemiluminescence (GE Healthcare). </w:t>
      </w:r>
      <w:r w:rsidRPr="008A2D59">
        <w:rPr>
          <w:lang w:val="en-GB"/>
        </w:rPr>
        <w:t xml:space="preserve">The protein levels were quantified with the </w:t>
      </w:r>
      <w:proofErr w:type="spellStart"/>
      <w:r w:rsidRPr="008A2D59">
        <w:rPr>
          <w:lang w:val="en-GB"/>
        </w:rPr>
        <w:t>ImageLab</w:t>
      </w:r>
      <w:proofErr w:type="spellEnd"/>
      <w:r w:rsidRPr="008A2D59">
        <w:rPr>
          <w:lang w:val="en-GB"/>
        </w:rPr>
        <w:t xml:space="preserve"> software, after acquisition of chemiluminescent signals with a </w:t>
      </w:r>
      <w:proofErr w:type="spellStart"/>
      <w:r w:rsidRPr="008A2D59">
        <w:rPr>
          <w:lang w:val="en-GB"/>
        </w:rPr>
        <w:t>Chemidoc</w:t>
      </w:r>
      <w:proofErr w:type="spellEnd"/>
      <w:r w:rsidRPr="008A2D59">
        <w:rPr>
          <w:lang w:val="en-GB"/>
        </w:rPr>
        <w:t xml:space="preserve"> digital imager (Bio-Rad, </w:t>
      </w:r>
      <w:proofErr w:type="spellStart"/>
      <w:r w:rsidRPr="008A2D59">
        <w:rPr>
          <w:lang w:val="en-GB"/>
        </w:rPr>
        <w:t>Marnes</w:t>
      </w:r>
      <w:proofErr w:type="spellEnd"/>
      <w:r w:rsidRPr="008A2D59">
        <w:rPr>
          <w:lang w:val="en-GB"/>
        </w:rPr>
        <w:t>-la-Coquette, France). For all SDS-PAGE analyses, a fixed quantity of human recombinant PrP was employed for consistent calibration of the PrP signals in different gels.</w:t>
      </w:r>
    </w:p>
    <w:p w14:paraId="245FD673" w14:textId="77777777" w:rsidR="00104C09" w:rsidRPr="008A2D59" w:rsidRDefault="00104C09" w:rsidP="00104C09">
      <w:pPr>
        <w:autoSpaceDE w:val="0"/>
        <w:autoSpaceDN w:val="0"/>
        <w:adjustRightInd w:val="0"/>
        <w:spacing w:after="240" w:line="480" w:lineRule="auto"/>
        <w:jc w:val="both"/>
        <w:rPr>
          <w:rFonts w:ascii="Times" w:hAnsi="Times" w:cs="Times"/>
          <w:color w:val="000000"/>
          <w:lang w:val="en-GB"/>
        </w:rPr>
      </w:pPr>
      <w:r w:rsidRPr="008A2D59">
        <w:rPr>
          <w:rFonts w:ascii="Times" w:hAnsi="Times" w:cs="Times"/>
          <w:color w:val="000000"/>
          <w:highlight w:val="yellow"/>
          <w:lang w:val="en-GB"/>
        </w:rPr>
        <w:t>Fit of the sedimentograms</w:t>
      </w:r>
    </w:p>
    <w:p w14:paraId="0BB2C456" w14:textId="77777777" w:rsidR="001E116D" w:rsidRPr="00EC125B" w:rsidRDefault="000B5818" w:rsidP="00F71FEA">
      <w:pPr>
        <w:rPr>
          <w:lang w:val="en-US"/>
          <w:rPrChange w:id="75" w:author="Microsoft Office User" w:date="2018-09-06T10:03:00Z">
            <w:rPr/>
          </w:rPrChange>
        </w:rPr>
      </w:pPr>
      <w:r w:rsidRPr="00EC125B">
        <w:rPr>
          <w:lang w:val="en-US"/>
          <w:rPrChange w:id="76" w:author="Microsoft Office User" w:date="2018-09-06T10:03:00Z">
            <w:rPr/>
          </w:rPrChange>
        </w:rPr>
        <w:t>Bioassays</w:t>
      </w:r>
    </w:p>
    <w:p w14:paraId="6422C073" w14:textId="77777777" w:rsidR="00F17840" w:rsidRPr="008A2D59" w:rsidRDefault="00F17840" w:rsidP="00881BA2">
      <w:pPr>
        <w:widowControl w:val="0"/>
        <w:autoSpaceDE w:val="0"/>
        <w:autoSpaceDN w:val="0"/>
        <w:adjustRightInd w:val="0"/>
        <w:spacing w:before="120" w:after="120" w:line="480" w:lineRule="auto"/>
        <w:jc w:val="both"/>
        <w:rPr>
          <w:lang w:val="en-GB"/>
        </w:rPr>
      </w:pPr>
      <w:r w:rsidRPr="008A2D59">
        <w:rPr>
          <w:lang w:val="en-GB"/>
        </w:rPr>
        <w:lastRenderedPageBreak/>
        <w:t>P</w:t>
      </w:r>
      <w:r w:rsidR="00881BA2" w:rsidRPr="008A2D59">
        <w:rPr>
          <w:lang w:val="en-GB"/>
        </w:rPr>
        <w:t>ool of fractions of interest was extemporarily diluted ten-fold in 5% glucose and immediately inoculated by intracerebral route to</w:t>
      </w:r>
      <w:r w:rsidRPr="008A2D59">
        <w:rPr>
          <w:lang w:val="en-GB"/>
        </w:rPr>
        <w:t xml:space="preserve"> reporter tg338 </w:t>
      </w:r>
      <w:r w:rsidR="00881BA2" w:rsidRPr="008A2D59">
        <w:rPr>
          <w:lang w:val="en-GB"/>
        </w:rPr>
        <w:t>mice</w:t>
      </w:r>
      <w:r w:rsidRPr="008A2D59">
        <w:rPr>
          <w:lang w:val="en-GB"/>
        </w:rPr>
        <w:t xml:space="preserve"> </w:t>
      </w:r>
      <w:r w:rsidR="00881BA2" w:rsidRPr="008A2D59">
        <w:rPr>
          <w:lang w:val="en-GB"/>
        </w:rPr>
        <w:t xml:space="preserve">(20 </w:t>
      </w:r>
      <w:proofErr w:type="spellStart"/>
      <w:r w:rsidR="00881BA2" w:rsidRPr="008A2D59">
        <w:rPr>
          <w:lang w:val="en-GB"/>
        </w:rPr>
        <w:t>μl</w:t>
      </w:r>
      <w:proofErr w:type="spellEnd"/>
      <w:r w:rsidR="00881BA2" w:rsidRPr="008A2D59">
        <w:rPr>
          <w:lang w:val="en-GB"/>
        </w:rPr>
        <w:t xml:space="preserve"> per pool of fraction, n = 5 mice per pool). </w:t>
      </w:r>
      <w:r w:rsidRPr="008A2D59">
        <w:rPr>
          <w:lang w:val="en-GB"/>
        </w:rPr>
        <w:t xml:space="preserve">Mice showing prion-specific neurological signs were euthanized at end stage. To confirm prion disease, </w:t>
      </w:r>
      <w:r w:rsidR="00881BA2" w:rsidRPr="008A2D59">
        <w:rPr>
          <w:lang w:val="en-GB"/>
        </w:rPr>
        <w:t>brains were removed and analysed for PrP</w:t>
      </w:r>
      <w:r w:rsidRPr="008A2D59">
        <w:rPr>
          <w:vertAlign w:val="superscript"/>
          <w:lang w:val="en-GB"/>
        </w:rPr>
        <w:t>Sc</w:t>
      </w:r>
      <w:r w:rsidR="00881BA2" w:rsidRPr="008A2D59">
        <w:rPr>
          <w:lang w:val="en-GB"/>
        </w:rPr>
        <w:t xml:space="preserve"> content using the Bio-Rad </w:t>
      </w:r>
      <w:proofErr w:type="spellStart"/>
      <w:r w:rsidR="00881BA2" w:rsidRPr="008A2D59">
        <w:rPr>
          <w:lang w:val="en-GB"/>
        </w:rPr>
        <w:t>TsSeE</w:t>
      </w:r>
      <w:proofErr w:type="spellEnd"/>
      <w:r w:rsidR="00881BA2" w:rsidRPr="008A2D59">
        <w:rPr>
          <w:lang w:val="en-GB"/>
        </w:rPr>
        <w:t xml:space="preserve"> detection kit </w:t>
      </w:r>
      <w:r w:rsidR="00612F04" w:rsidRPr="008A2D59">
        <w:rPr>
          <w:lang w:val="en-GB"/>
        </w:rPr>
        <w:fldChar w:fldCharType="begin">
          <w:fldData xml:space="preserve">PEVuZE5vdGU+PENpdGU+PEF1dGhvcj5MZSBEdXI8L0F1dGhvcj48WWVhcj4yMDA1PC9ZZWFyPjxS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</w:fldData>
        </w:fldChar>
      </w:r>
      <w:r w:rsidR="00D53F4F">
        <w:rPr>
          <w:lang w:val="en-GB"/>
        </w:rPr>
        <w:instrText xml:space="preserve"> ADDIN EN.CITE </w:instrText>
      </w:r>
      <w:r w:rsidR="00D53F4F">
        <w:rPr>
          <w:lang w:val="en-GB"/>
        </w:rPr>
        <w:fldChar w:fldCharType="begin">
          <w:fldData xml:space="preserve">PEVuZE5vdGU+PENpdGU+PEF1dGhvcj5MZSBEdXI8L0F1dGhvcj48WWVhcj4yMDA1PC9ZZWFyPjxS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</w:fldData>
        </w:fldChar>
      </w:r>
      <w:r w:rsidR="00D53F4F">
        <w:rPr>
          <w:lang w:val="en-GB"/>
        </w:rPr>
        <w:instrText xml:space="preserve"> ADDIN EN.CITE.DATA </w:instrText>
      </w:r>
      <w:r w:rsidR="00D53F4F">
        <w:rPr>
          <w:lang w:val="en-GB"/>
        </w:rPr>
      </w:r>
      <w:r w:rsidR="00D53F4F">
        <w:rPr>
          <w:lang w:val="en-GB"/>
        </w:rPr>
        <w:fldChar w:fldCharType="end"/>
      </w:r>
      <w:r w:rsidR="00612F04" w:rsidRPr="008A2D59">
        <w:rPr>
          <w:lang w:val="en-GB"/>
        </w:rPr>
      </w:r>
      <w:r w:rsidR="00612F04" w:rsidRPr="008A2D59">
        <w:rPr>
          <w:lang w:val="en-GB"/>
        </w:rPr>
        <w:fldChar w:fldCharType="separate"/>
      </w:r>
      <w:r w:rsidR="00D53F4F">
        <w:rPr>
          <w:noProof/>
          <w:lang w:val="en-GB"/>
        </w:rPr>
        <w:t>(</w:t>
      </w:r>
      <w:hyperlink w:anchor="_ENREF_17" w:tooltip="Le Dur, 2005 #22" w:history="1">
        <w:r w:rsidR="000600F6" w:rsidRPr="00D53F4F">
          <w:rPr>
            <w:i/>
            <w:noProof/>
            <w:lang w:val="en-GB"/>
          </w:rPr>
          <w:t>17</w:t>
        </w:r>
      </w:hyperlink>
      <w:r w:rsidR="00D53F4F">
        <w:rPr>
          <w:noProof/>
          <w:lang w:val="en-GB"/>
        </w:rPr>
        <w:t>)</w:t>
      </w:r>
      <w:r w:rsidR="00612F04" w:rsidRPr="008A2D59">
        <w:rPr>
          <w:lang w:val="en-GB"/>
        </w:rPr>
        <w:fldChar w:fldCharType="end"/>
      </w:r>
      <w:r w:rsidRPr="008A2D59">
        <w:rPr>
          <w:lang w:val="en-GB"/>
        </w:rPr>
        <w:t xml:space="preserve"> </w:t>
      </w:r>
      <w:r w:rsidR="00881BA2" w:rsidRPr="008A2D59">
        <w:rPr>
          <w:lang w:val="en-GB"/>
        </w:rPr>
        <w:t xml:space="preserve">prior to immunoblotting, as described above. </w:t>
      </w:r>
      <w:r w:rsidRPr="008A2D59">
        <w:rPr>
          <w:lang w:val="en-GB"/>
        </w:rPr>
        <w:t xml:space="preserve">The survival time was defined as the number of days from inoculation to euthanasia. To estimate what the difference in mean survival times means in terms of infectivity, strain-specific curves correlating the relative infectious dose to survival times were used, as previously described </w:t>
      </w:r>
      <w:r w:rsidR="00612F04" w:rsidRPr="008A2D59">
        <w:rPr>
          <w:lang w:val="en-GB"/>
        </w:rPr>
        <w:fldChar w:fldCharType="begin">
          <w:fldData xml:space="preserve">PEVuZE5vdGU+PENpdGU+PEF1dGhvcj5UaXhhZG9yPC9BdXRob3I+PFllYXI+MjAxMDwvWWVhcj48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</w:fldData>
        </w:fldChar>
      </w:r>
      <w:r w:rsidR="00AF4D23">
        <w:rPr>
          <w:lang w:val="en-GB"/>
        </w:rPr>
        <w:instrText xml:space="preserve"> ADDIN EN.CITE </w:instrText>
      </w:r>
      <w:r w:rsidR="00AF4D23">
        <w:rPr>
          <w:lang w:val="en-GB"/>
        </w:rPr>
        <w:fldChar w:fldCharType="begin">
          <w:fldData xml:space="preserve">PEVuZE5vdGU+PENpdGU+PEF1dGhvcj5UaXhhZG9yPC9BdXRob3I+PFllYXI+MjAxMDwvWWVhcj48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</w:fldData>
        </w:fldChar>
      </w:r>
      <w:r w:rsidR="00AF4D23">
        <w:rPr>
          <w:lang w:val="en-GB"/>
        </w:rPr>
        <w:instrText xml:space="preserve"> ADDIN EN.CITE.DATA </w:instrText>
      </w:r>
      <w:r w:rsidR="00AF4D23">
        <w:rPr>
          <w:lang w:val="en-GB"/>
        </w:rPr>
      </w:r>
      <w:r w:rsidR="00AF4D23">
        <w:rPr>
          <w:lang w:val="en-GB"/>
        </w:rPr>
        <w:fldChar w:fldCharType="end"/>
      </w:r>
      <w:r w:rsidR="00612F04" w:rsidRPr="008A2D59">
        <w:rPr>
          <w:lang w:val="en-GB"/>
        </w:rPr>
      </w:r>
      <w:r w:rsidR="00612F04" w:rsidRPr="008A2D59">
        <w:rPr>
          <w:lang w:val="en-GB"/>
        </w:rPr>
        <w:fldChar w:fldCharType="separate"/>
      </w:r>
      <w:r w:rsidR="00AF4D23">
        <w:rPr>
          <w:noProof/>
          <w:lang w:val="en-GB"/>
        </w:rPr>
        <w:t>(</w:t>
      </w:r>
      <w:hyperlink w:anchor="_ENREF_15" w:tooltip="Tixador, 2010 #171" w:history="1">
        <w:r w:rsidR="000600F6" w:rsidRPr="00AF4D23">
          <w:rPr>
            <w:i/>
            <w:noProof/>
            <w:lang w:val="en-GB"/>
          </w:rPr>
          <w:t>15</w:t>
        </w:r>
      </w:hyperlink>
      <w:r w:rsidR="00AF4D23">
        <w:rPr>
          <w:noProof/>
          <w:lang w:val="en-GB"/>
        </w:rPr>
        <w:t>)</w:t>
      </w:r>
      <w:r w:rsidR="00612F04" w:rsidRPr="008A2D59">
        <w:rPr>
          <w:lang w:val="en-GB"/>
        </w:rPr>
        <w:fldChar w:fldCharType="end"/>
      </w:r>
      <w:r w:rsidRPr="008A2D59">
        <w:rPr>
          <w:lang w:val="en-GB"/>
        </w:rPr>
        <w:t xml:space="preserve"> .</w:t>
      </w:r>
    </w:p>
    <w:p w14:paraId="243DF83C" w14:textId="77777777" w:rsidR="001E116D" w:rsidRPr="00EC125B" w:rsidRDefault="001E116D" w:rsidP="00104C09">
      <w:pPr>
        <w:rPr>
          <w:lang w:val="en-US"/>
          <w:rPrChange w:id="77" w:author="Microsoft Office User" w:date="2018-09-06T10:03:00Z">
            <w:rPr/>
          </w:rPrChange>
        </w:rPr>
      </w:pPr>
      <w:r w:rsidRPr="00EC125B">
        <w:rPr>
          <w:lang w:val="en-US"/>
          <w:rPrChange w:id="78" w:author="Microsoft Office User" w:date="2018-09-06T10:03:00Z">
            <w:rPr/>
          </w:rPrChange>
        </w:rPr>
        <w:t>Mathematical modeling</w:t>
      </w:r>
    </w:p>
    <w:p w14:paraId="7868E452" w14:textId="77777777" w:rsidR="0061184E" w:rsidRPr="008A2D59" w:rsidRDefault="00104C09" w:rsidP="003A610E">
      <w:pPr>
        <w:widowControl w:val="0"/>
        <w:autoSpaceDE w:val="0"/>
        <w:autoSpaceDN w:val="0"/>
        <w:adjustRightInd w:val="0"/>
        <w:spacing w:before="120" w:after="120" w:line="480" w:lineRule="auto"/>
        <w:rPr>
          <w:lang w:val="en-GB"/>
        </w:rPr>
      </w:pPr>
      <w:r w:rsidRPr="008A2D59">
        <w:rPr>
          <w:highlight w:val="yellow"/>
          <w:lang w:val="en-GB"/>
        </w:rPr>
        <w:t>Marie / Human</w:t>
      </w:r>
      <w:r w:rsidR="0061184E" w:rsidRPr="008A2D59">
        <w:rPr>
          <w:lang w:val="en-GB"/>
        </w:rPr>
        <w:br w:type="page"/>
      </w:r>
    </w:p>
    <w:p w14:paraId="6B0C056A" w14:textId="77777777" w:rsidR="00624455" w:rsidRPr="00EC125B" w:rsidRDefault="003366ED" w:rsidP="00C405AC">
      <w:pPr>
        <w:rPr>
          <w:b/>
          <w:lang w:val="en-US"/>
          <w:rPrChange w:id="79" w:author="Microsoft Office User" w:date="2018-09-06T10:03:00Z">
            <w:rPr>
              <w:b/>
            </w:rPr>
          </w:rPrChange>
        </w:rPr>
      </w:pPr>
      <w:r w:rsidRPr="00EC125B">
        <w:rPr>
          <w:b/>
          <w:lang w:val="en-US"/>
          <w:rPrChange w:id="80" w:author="Microsoft Office User" w:date="2018-09-06T10:03:00Z">
            <w:rPr>
              <w:b/>
            </w:rPr>
          </w:rPrChange>
        </w:rPr>
        <w:lastRenderedPageBreak/>
        <w:t>Legends</w:t>
      </w:r>
    </w:p>
    <w:p w14:paraId="47389570" w14:textId="77777777" w:rsidR="00624455" w:rsidRPr="002805B8" w:rsidRDefault="00624455" w:rsidP="00624455">
      <w:pPr>
        <w:spacing w:line="480" w:lineRule="auto"/>
        <w:jc w:val="both"/>
        <w:rPr>
          <w:rFonts w:ascii="Times New Roman" w:hAnsi="Times New Roman" w:cs="Times New Roman"/>
          <w:b/>
          <w:noProof/>
          <w:lang w:val="en-GB"/>
        </w:rPr>
      </w:pPr>
      <w:r w:rsidRPr="000C1FBE">
        <w:rPr>
          <w:rFonts w:ascii="Times New Roman" w:hAnsi="Times New Roman" w:cs="Times New Roman"/>
          <w:b/>
          <w:noProof/>
          <w:lang w:val="en-GB"/>
        </w:rPr>
        <w:t>Figure 1. Size-</w:t>
      </w:r>
      <w:r w:rsidR="0017773E">
        <w:rPr>
          <w:rFonts w:ascii="Times New Roman" w:hAnsi="Times New Roman" w:cs="Times New Roman"/>
          <w:b/>
          <w:noProof/>
          <w:lang w:val="en-GB"/>
        </w:rPr>
        <w:t>distibution</w:t>
      </w:r>
      <w:r w:rsidR="0017773E" w:rsidRPr="000C1FBE">
        <w:rPr>
          <w:rFonts w:ascii="Times New Roman" w:hAnsi="Times New Roman" w:cs="Times New Roman"/>
          <w:b/>
          <w:noProof/>
          <w:lang w:val="en-GB"/>
        </w:rPr>
        <w:t xml:space="preserve"> </w:t>
      </w:r>
      <w:r w:rsidRPr="000C1FBE">
        <w:rPr>
          <w:rFonts w:ascii="Times New Roman" w:hAnsi="Times New Roman" w:cs="Times New Roman"/>
          <w:b/>
          <w:noProof/>
          <w:lang w:val="en-GB"/>
        </w:rPr>
        <w:t>of PrP</w:t>
      </w:r>
      <w:r w:rsidRPr="000C1FBE">
        <w:rPr>
          <w:rFonts w:ascii="Times New Roman" w:hAnsi="Times New Roman" w:cs="Times New Roman"/>
          <w:b/>
          <w:noProof/>
          <w:vertAlign w:val="superscript"/>
          <w:lang w:val="en-GB"/>
        </w:rPr>
        <w:t>Sc</w:t>
      </w:r>
      <w:r w:rsidRPr="002805B8">
        <w:rPr>
          <w:rFonts w:ascii="Times New Roman" w:hAnsi="Times New Roman" w:cs="Times New Roman"/>
          <w:b/>
          <w:noProof/>
          <w:lang w:val="en-GB"/>
        </w:rPr>
        <w:t xml:space="preserve"> assemblies from different prion strains </w:t>
      </w:r>
      <w:r w:rsidR="0017773E">
        <w:rPr>
          <w:rFonts w:ascii="Times New Roman" w:hAnsi="Times New Roman" w:cs="Times New Roman"/>
          <w:b/>
          <w:noProof/>
          <w:lang w:val="en-GB"/>
        </w:rPr>
        <w:t>at early and late stage of the pathogenesis</w:t>
      </w:r>
      <w:r w:rsidR="00170FA2">
        <w:rPr>
          <w:rFonts w:ascii="Times New Roman" w:hAnsi="Times New Roman" w:cs="Times New Roman"/>
          <w:b/>
          <w:noProof/>
          <w:lang w:val="en-GB"/>
        </w:rPr>
        <w:t xml:space="preserve"> in vivo and after PMCA </w:t>
      </w:r>
      <w:r w:rsidR="004B47B5">
        <w:rPr>
          <w:rFonts w:ascii="Times New Roman" w:hAnsi="Times New Roman" w:cs="Times New Roman"/>
          <w:b/>
          <w:noProof/>
          <w:lang w:val="en-GB"/>
        </w:rPr>
        <w:t>reaction</w:t>
      </w:r>
    </w:p>
    <w:p w14:paraId="60C9D31C" w14:textId="77777777" w:rsidR="006E35A7" w:rsidRDefault="00C72B0F" w:rsidP="00624455">
      <w:pPr>
        <w:spacing w:line="480" w:lineRule="auto"/>
        <w:jc w:val="both"/>
        <w:rPr>
          <w:rFonts w:ascii="Times New Roman" w:hAnsi="Times New Roman" w:cs="Times New Roman"/>
          <w:noProof/>
          <w:lang w:val="en-GB"/>
        </w:rPr>
      </w:pPr>
      <w:r>
        <w:rPr>
          <w:rFonts w:ascii="Times New Roman" w:hAnsi="Times New Roman" w:cs="Times New Roman"/>
          <w:noProof/>
          <w:lang w:val="en-GB"/>
        </w:rPr>
        <w:t>The s</w:t>
      </w:r>
      <w:r w:rsidR="000C7164">
        <w:rPr>
          <w:rFonts w:ascii="Times New Roman" w:hAnsi="Times New Roman" w:cs="Times New Roman"/>
          <w:noProof/>
          <w:lang w:val="en-GB"/>
        </w:rPr>
        <w:t>ize dist</w:t>
      </w:r>
      <w:r>
        <w:rPr>
          <w:rFonts w:ascii="Times New Roman" w:hAnsi="Times New Roman" w:cs="Times New Roman"/>
          <w:noProof/>
          <w:lang w:val="en-GB"/>
        </w:rPr>
        <w:t>r</w:t>
      </w:r>
      <w:r w:rsidR="000C7164">
        <w:rPr>
          <w:rFonts w:ascii="Times New Roman" w:hAnsi="Times New Roman" w:cs="Times New Roman"/>
          <w:noProof/>
          <w:lang w:val="en-GB"/>
        </w:rPr>
        <w:t xml:space="preserve">ibution </w:t>
      </w:r>
      <w:r>
        <w:rPr>
          <w:rFonts w:ascii="Times New Roman" w:hAnsi="Times New Roman" w:cs="Times New Roman"/>
          <w:noProof/>
          <w:lang w:val="en-GB"/>
        </w:rPr>
        <w:t xml:space="preserve">of proteinase K (PK) resistant </w:t>
      </w:r>
      <w:r w:rsidRPr="0079406F">
        <w:rPr>
          <w:rFonts w:ascii="Times New Roman" w:hAnsi="Times New Roman" w:cs="Times New Roman"/>
          <w:noProof/>
          <w:lang w:val="en-GB"/>
        </w:rPr>
        <w:t>PrP</w:t>
      </w:r>
      <w:r w:rsidRPr="0079406F">
        <w:rPr>
          <w:rFonts w:ascii="Times New Roman" w:hAnsi="Times New Roman" w:cs="Times New Roman"/>
          <w:noProof/>
          <w:vertAlign w:val="superscript"/>
          <w:lang w:val="en-GB"/>
        </w:rPr>
        <w:t>Sc</w:t>
      </w:r>
      <w:r>
        <w:rPr>
          <w:rFonts w:ascii="Times New Roman" w:hAnsi="Times New Roman" w:cs="Times New Roman"/>
          <w:noProof/>
          <w:lang w:val="en-GB"/>
        </w:rPr>
        <w:t xml:space="preserve"> assemblies present in the brain </w:t>
      </w:r>
      <w:r w:rsidR="000C7164" w:rsidRPr="006C537A">
        <w:rPr>
          <w:rFonts w:ascii="Times New Roman" w:hAnsi="Times New Roman" w:cs="Times New Roman"/>
          <w:i/>
          <w:noProof/>
          <w:lang w:val="en-GB"/>
        </w:rPr>
        <w:t>in vivo</w:t>
      </w:r>
      <w:r w:rsidR="000C7164">
        <w:rPr>
          <w:rFonts w:ascii="Times New Roman" w:hAnsi="Times New Roman" w:cs="Times New Roman"/>
          <w:noProof/>
          <w:lang w:val="en-GB"/>
        </w:rPr>
        <w:t xml:space="preserve"> (</w:t>
      </w:r>
      <w:r w:rsidR="000C7164" w:rsidRPr="006C537A">
        <w:rPr>
          <w:rFonts w:ascii="Times New Roman" w:hAnsi="Times New Roman" w:cs="Times New Roman"/>
          <w:b/>
          <w:noProof/>
          <w:lang w:val="en-GB"/>
        </w:rPr>
        <w:t>A-C</w:t>
      </w:r>
      <w:r w:rsidR="000C7164">
        <w:rPr>
          <w:rFonts w:ascii="Times New Roman" w:hAnsi="Times New Roman" w:cs="Times New Roman"/>
          <w:noProof/>
          <w:lang w:val="en-GB"/>
        </w:rPr>
        <w:t xml:space="preserve">) and </w:t>
      </w:r>
      <w:r>
        <w:rPr>
          <w:rFonts w:ascii="Times New Roman" w:hAnsi="Times New Roman" w:cs="Times New Roman"/>
          <w:noProof/>
          <w:lang w:val="en-GB"/>
        </w:rPr>
        <w:t xml:space="preserve">in PMCA products </w:t>
      </w:r>
      <w:r w:rsidR="000C7164">
        <w:rPr>
          <w:rFonts w:ascii="Times New Roman" w:hAnsi="Times New Roman" w:cs="Times New Roman"/>
          <w:noProof/>
          <w:lang w:val="en-GB"/>
        </w:rPr>
        <w:t>(</w:t>
      </w:r>
      <w:r w:rsidR="000C7164" w:rsidRPr="006C537A">
        <w:rPr>
          <w:rFonts w:ascii="Times New Roman" w:hAnsi="Times New Roman" w:cs="Times New Roman"/>
          <w:b/>
          <w:noProof/>
          <w:lang w:val="en-GB"/>
        </w:rPr>
        <w:t>D</w:t>
      </w:r>
      <w:r w:rsidR="00170FA2" w:rsidRPr="006C537A">
        <w:rPr>
          <w:rFonts w:ascii="Times New Roman" w:hAnsi="Times New Roman" w:cs="Times New Roman"/>
          <w:b/>
          <w:noProof/>
          <w:lang w:val="en-GB"/>
        </w:rPr>
        <w:t>-E</w:t>
      </w:r>
      <w:r w:rsidR="000C7164">
        <w:rPr>
          <w:rFonts w:ascii="Times New Roman" w:hAnsi="Times New Roman" w:cs="Times New Roman"/>
          <w:noProof/>
          <w:lang w:val="en-GB"/>
        </w:rPr>
        <w:t>)</w:t>
      </w:r>
      <w:r w:rsidR="00170FA2">
        <w:rPr>
          <w:rFonts w:ascii="Times New Roman" w:hAnsi="Times New Roman" w:cs="Times New Roman"/>
          <w:noProof/>
          <w:lang w:val="en-GB"/>
        </w:rPr>
        <w:t xml:space="preserve"> </w:t>
      </w:r>
      <w:r>
        <w:rPr>
          <w:rFonts w:ascii="Times New Roman" w:hAnsi="Times New Roman" w:cs="Times New Roman"/>
          <w:noProof/>
          <w:lang w:val="en-GB"/>
        </w:rPr>
        <w:t xml:space="preserve">was examined by </w:t>
      </w:r>
      <w:r w:rsidRPr="0079406F">
        <w:rPr>
          <w:rFonts w:ascii="Times New Roman" w:hAnsi="Times New Roman" w:cs="Times New Roman"/>
          <w:noProof/>
          <w:lang w:val="en-GB"/>
        </w:rPr>
        <w:t>sedimentation velocity</w:t>
      </w:r>
      <w:r w:rsidR="00D10973">
        <w:rPr>
          <w:rFonts w:ascii="Times New Roman" w:hAnsi="Times New Roman" w:cs="Times New Roman"/>
          <w:noProof/>
          <w:lang w:val="en-GB"/>
        </w:rPr>
        <w:t xml:space="preserve"> (SV)</w:t>
      </w:r>
      <w:r>
        <w:rPr>
          <w:rFonts w:ascii="Times New Roman" w:hAnsi="Times New Roman" w:cs="Times New Roman"/>
          <w:noProof/>
          <w:lang w:val="en-GB"/>
        </w:rPr>
        <w:t>.</w:t>
      </w:r>
    </w:p>
    <w:p w14:paraId="39B4C8D1" w14:textId="77777777" w:rsidR="00F121DD" w:rsidRDefault="00FB4B59" w:rsidP="00624455">
      <w:pPr>
        <w:spacing w:line="480" w:lineRule="auto"/>
        <w:jc w:val="both"/>
        <w:rPr>
          <w:rFonts w:ascii="Times New Roman" w:hAnsi="Times New Roman" w:cs="Times New Roman"/>
          <w:noProof/>
          <w:lang w:val="en-GB"/>
        </w:rPr>
      </w:pPr>
      <w:r>
        <w:rPr>
          <w:rFonts w:ascii="Times New Roman" w:hAnsi="Times New Roman" w:cs="Times New Roman"/>
          <w:noProof/>
          <w:lang w:val="en-GB"/>
        </w:rPr>
        <w:t>(</w:t>
      </w:r>
      <w:r w:rsidRPr="00771136">
        <w:rPr>
          <w:rFonts w:ascii="Times New Roman" w:hAnsi="Times New Roman" w:cs="Times New Roman"/>
          <w:b/>
          <w:noProof/>
          <w:lang w:val="en-GB"/>
        </w:rPr>
        <w:t>A-C</w:t>
      </w:r>
      <w:r>
        <w:rPr>
          <w:rFonts w:ascii="Times New Roman" w:hAnsi="Times New Roman" w:cs="Times New Roman"/>
          <w:noProof/>
          <w:lang w:val="en-GB"/>
        </w:rPr>
        <w:t xml:space="preserve">) </w:t>
      </w:r>
      <w:r w:rsidR="00F121DD">
        <w:rPr>
          <w:rFonts w:ascii="Times New Roman" w:hAnsi="Times New Roman" w:cs="Times New Roman"/>
          <w:noProof/>
          <w:lang w:val="en-GB"/>
        </w:rPr>
        <w:t xml:space="preserve">For </w:t>
      </w:r>
      <w:r w:rsidR="002D1B96">
        <w:rPr>
          <w:rFonts w:ascii="Times New Roman" w:hAnsi="Times New Roman" w:cs="Times New Roman"/>
          <w:noProof/>
          <w:lang w:val="en-GB"/>
        </w:rPr>
        <w:t xml:space="preserve">the </w:t>
      </w:r>
      <w:r w:rsidR="00F121DD" w:rsidRPr="006C537A">
        <w:rPr>
          <w:rFonts w:ascii="Times New Roman" w:hAnsi="Times New Roman" w:cs="Times New Roman"/>
          <w:i/>
          <w:noProof/>
          <w:lang w:val="en-GB"/>
        </w:rPr>
        <w:t>in vivo</w:t>
      </w:r>
      <w:r w:rsidR="00F121DD">
        <w:rPr>
          <w:rFonts w:ascii="Times New Roman" w:hAnsi="Times New Roman" w:cs="Times New Roman"/>
          <w:noProof/>
          <w:lang w:val="en-GB"/>
        </w:rPr>
        <w:t xml:space="preserve"> </w:t>
      </w:r>
      <w:r w:rsidR="002D1B96">
        <w:rPr>
          <w:rFonts w:ascii="Times New Roman" w:hAnsi="Times New Roman" w:cs="Times New Roman"/>
          <w:noProof/>
          <w:lang w:val="en-GB"/>
        </w:rPr>
        <w:t>sedimentograms</w:t>
      </w:r>
      <w:r w:rsidR="00F121DD">
        <w:rPr>
          <w:rFonts w:ascii="Times New Roman" w:hAnsi="Times New Roman" w:cs="Times New Roman"/>
          <w:noProof/>
          <w:lang w:val="en-GB"/>
        </w:rPr>
        <w:t>, b</w:t>
      </w:r>
      <w:r w:rsidR="00624455" w:rsidRPr="0079406F">
        <w:rPr>
          <w:rFonts w:ascii="Times New Roman" w:hAnsi="Times New Roman" w:cs="Times New Roman"/>
          <w:noProof/>
          <w:lang w:val="en-GB"/>
        </w:rPr>
        <w:t>rains from ovine (tg338), murine (</w:t>
      </w:r>
      <w:r w:rsidR="005426C1">
        <w:rPr>
          <w:rFonts w:ascii="Times New Roman" w:hAnsi="Times New Roman" w:cs="Times New Roman"/>
          <w:noProof/>
          <w:lang w:val="en-GB"/>
        </w:rPr>
        <w:t>t</w:t>
      </w:r>
      <w:r w:rsidR="00624455" w:rsidRPr="0079406F">
        <w:rPr>
          <w:rFonts w:ascii="Times New Roman" w:hAnsi="Times New Roman" w:cs="Times New Roman"/>
          <w:noProof/>
          <w:lang w:val="en-GB"/>
        </w:rPr>
        <w:t>ga20) and human (tg650) transgenic mice inoculated with 127S scrapie prions (</w:t>
      </w:r>
      <w:r w:rsidR="00624455" w:rsidRPr="0079406F">
        <w:rPr>
          <w:rFonts w:ascii="Times New Roman" w:hAnsi="Times New Roman" w:cs="Times New Roman"/>
          <w:b/>
          <w:noProof/>
          <w:lang w:val="en-GB"/>
        </w:rPr>
        <w:t>A</w:t>
      </w:r>
      <w:r w:rsidR="00624455" w:rsidRPr="0079406F">
        <w:rPr>
          <w:rFonts w:ascii="Times New Roman" w:hAnsi="Times New Roman" w:cs="Times New Roman"/>
          <w:noProof/>
          <w:lang w:val="en-GB"/>
        </w:rPr>
        <w:t>), 139A mouse prions (</w:t>
      </w:r>
      <w:r w:rsidR="00624455" w:rsidRPr="0079406F">
        <w:rPr>
          <w:rFonts w:ascii="Times New Roman" w:hAnsi="Times New Roman" w:cs="Times New Roman"/>
          <w:b/>
          <w:noProof/>
          <w:lang w:val="en-GB"/>
        </w:rPr>
        <w:t>B</w:t>
      </w:r>
      <w:r w:rsidR="00624455" w:rsidRPr="0079406F">
        <w:rPr>
          <w:rFonts w:ascii="Times New Roman" w:hAnsi="Times New Roman" w:cs="Times New Roman"/>
          <w:noProof/>
          <w:lang w:val="en-GB"/>
        </w:rPr>
        <w:t>) and vCJD human prions (</w:t>
      </w:r>
      <w:r w:rsidR="00624455" w:rsidRPr="0079406F">
        <w:rPr>
          <w:rFonts w:ascii="Times New Roman" w:hAnsi="Times New Roman" w:cs="Times New Roman"/>
          <w:b/>
          <w:noProof/>
          <w:lang w:val="en-GB"/>
        </w:rPr>
        <w:t>C</w:t>
      </w:r>
      <w:r w:rsidR="00624455" w:rsidRPr="0079406F">
        <w:rPr>
          <w:rFonts w:ascii="Times New Roman" w:hAnsi="Times New Roman" w:cs="Times New Roman"/>
          <w:noProof/>
          <w:lang w:val="en-GB"/>
        </w:rPr>
        <w:t xml:space="preserve">) were collected (as triplicates) at </w:t>
      </w:r>
      <w:r w:rsidR="0017773E">
        <w:rPr>
          <w:rFonts w:ascii="Times New Roman" w:hAnsi="Times New Roman" w:cs="Times New Roman"/>
          <w:noProof/>
          <w:lang w:val="en-GB"/>
        </w:rPr>
        <w:t>early</w:t>
      </w:r>
      <w:r w:rsidR="0017773E" w:rsidRPr="0079406F">
        <w:rPr>
          <w:rFonts w:ascii="Times New Roman" w:hAnsi="Times New Roman" w:cs="Times New Roman"/>
          <w:noProof/>
          <w:lang w:val="en-GB"/>
        </w:rPr>
        <w:t xml:space="preserve"> </w:t>
      </w:r>
      <w:r w:rsidR="00C83FDB">
        <w:rPr>
          <w:rFonts w:ascii="Times New Roman" w:hAnsi="Times New Roman" w:cs="Times New Roman"/>
          <w:noProof/>
          <w:lang w:val="en-GB"/>
        </w:rPr>
        <w:t xml:space="preserve">stage </w:t>
      </w:r>
      <w:r w:rsidR="00DE60E0">
        <w:rPr>
          <w:rFonts w:ascii="Times New Roman" w:hAnsi="Times New Roman" w:cs="Times New Roman"/>
          <w:noProof/>
          <w:lang w:val="en-GB"/>
        </w:rPr>
        <w:t>(15, 11 and 120 days post-infection</w:t>
      </w:r>
      <w:r w:rsidR="00565ABD">
        <w:rPr>
          <w:rFonts w:ascii="Times New Roman" w:hAnsi="Times New Roman" w:cs="Times New Roman"/>
          <w:noProof/>
          <w:lang w:val="en-GB"/>
        </w:rPr>
        <w:t xml:space="preserve"> for 127S, 139A and vCJD prions</w:t>
      </w:r>
      <w:r w:rsidR="00DE60E0">
        <w:rPr>
          <w:rFonts w:ascii="Times New Roman" w:hAnsi="Times New Roman" w:cs="Times New Roman"/>
          <w:noProof/>
          <w:lang w:val="en-GB"/>
        </w:rPr>
        <w:t>, respectively</w:t>
      </w:r>
      <w:r w:rsidR="00937351">
        <w:rPr>
          <w:rFonts w:ascii="Times New Roman" w:hAnsi="Times New Roman" w:cs="Times New Roman"/>
          <w:noProof/>
          <w:lang w:val="en-GB"/>
        </w:rPr>
        <w:t xml:space="preserve">, </w:t>
      </w:r>
      <w:r w:rsidR="0045153D">
        <w:rPr>
          <w:rFonts w:ascii="Times New Roman" w:hAnsi="Times New Roman" w:cs="Times New Roman"/>
          <w:noProof/>
          <w:lang w:val="en-GB"/>
        </w:rPr>
        <w:t>blue curve</w:t>
      </w:r>
      <w:r w:rsidR="00F121DD">
        <w:rPr>
          <w:rFonts w:ascii="Times New Roman" w:hAnsi="Times New Roman" w:cs="Times New Roman"/>
          <w:noProof/>
          <w:lang w:val="en-GB"/>
        </w:rPr>
        <w:t>s</w:t>
      </w:r>
      <w:r w:rsidR="00DE60E0">
        <w:rPr>
          <w:rFonts w:ascii="Times New Roman" w:hAnsi="Times New Roman" w:cs="Times New Roman"/>
          <w:noProof/>
          <w:lang w:val="en-GB"/>
        </w:rPr>
        <w:t xml:space="preserve">) </w:t>
      </w:r>
      <w:r w:rsidR="00C83FDB">
        <w:rPr>
          <w:rFonts w:ascii="Times New Roman" w:hAnsi="Times New Roman" w:cs="Times New Roman"/>
          <w:noProof/>
          <w:lang w:val="en-GB"/>
        </w:rPr>
        <w:t xml:space="preserve">and end </w:t>
      </w:r>
      <w:r w:rsidR="0017773E">
        <w:rPr>
          <w:rFonts w:ascii="Times New Roman" w:hAnsi="Times New Roman" w:cs="Times New Roman"/>
          <w:noProof/>
          <w:lang w:val="en-GB"/>
        </w:rPr>
        <w:t xml:space="preserve">stage of the </w:t>
      </w:r>
      <w:r w:rsidR="0045153D">
        <w:rPr>
          <w:rFonts w:ascii="Times New Roman" w:hAnsi="Times New Roman" w:cs="Times New Roman"/>
          <w:noProof/>
          <w:lang w:val="en-GB"/>
        </w:rPr>
        <w:t>disease (</w:t>
      </w:r>
      <w:r w:rsidR="00D90618">
        <w:rPr>
          <w:rFonts w:ascii="Times New Roman" w:hAnsi="Times New Roman" w:cs="Times New Roman"/>
          <w:noProof/>
          <w:lang w:val="en-GB"/>
        </w:rPr>
        <w:t>60, 55 and xxx days</w:t>
      </w:r>
      <w:r w:rsidR="00565ABD">
        <w:rPr>
          <w:rFonts w:ascii="Times New Roman" w:hAnsi="Times New Roman" w:cs="Times New Roman"/>
          <w:noProof/>
          <w:lang w:val="en-GB"/>
        </w:rPr>
        <w:t xml:space="preserve"> for 127S, 139A and vCJD prions</w:t>
      </w:r>
      <w:r w:rsidR="00D90618">
        <w:rPr>
          <w:rFonts w:ascii="Times New Roman" w:hAnsi="Times New Roman" w:cs="Times New Roman"/>
          <w:noProof/>
          <w:lang w:val="en-GB"/>
        </w:rPr>
        <w:t xml:space="preserve">, respectively, </w:t>
      </w:r>
      <w:r w:rsidR="0045153D">
        <w:rPr>
          <w:rFonts w:ascii="Times New Roman" w:hAnsi="Times New Roman" w:cs="Times New Roman"/>
          <w:noProof/>
          <w:lang w:val="en-GB"/>
        </w:rPr>
        <w:t>red curve</w:t>
      </w:r>
      <w:r w:rsidR="00F121DD">
        <w:rPr>
          <w:rFonts w:ascii="Times New Roman" w:hAnsi="Times New Roman" w:cs="Times New Roman"/>
          <w:noProof/>
          <w:lang w:val="en-GB"/>
        </w:rPr>
        <w:t>s</w:t>
      </w:r>
      <w:r w:rsidR="0045153D">
        <w:rPr>
          <w:rFonts w:ascii="Times New Roman" w:hAnsi="Times New Roman" w:cs="Times New Roman"/>
          <w:noProof/>
          <w:lang w:val="en-GB"/>
        </w:rPr>
        <w:t>)</w:t>
      </w:r>
      <w:r w:rsidR="00624455" w:rsidRPr="0079406F">
        <w:rPr>
          <w:rFonts w:ascii="Times New Roman" w:hAnsi="Times New Roman" w:cs="Times New Roman"/>
          <w:noProof/>
          <w:lang w:val="en-GB"/>
        </w:rPr>
        <w:t xml:space="preserve">. </w:t>
      </w:r>
      <w:r w:rsidR="00D10973">
        <w:rPr>
          <w:rFonts w:ascii="Times New Roman" w:hAnsi="Times New Roman" w:cs="Times New Roman"/>
          <w:noProof/>
          <w:lang w:val="en-GB"/>
        </w:rPr>
        <w:t>The brains were solublized and SV-fractionated.</w:t>
      </w:r>
      <w:r w:rsidR="002D1B96" w:rsidRPr="002D1B96">
        <w:rPr>
          <w:rFonts w:ascii="Times New Roman" w:hAnsi="Times New Roman" w:cs="Times New Roman"/>
          <w:noProof/>
          <w:lang w:val="en-GB"/>
        </w:rPr>
        <w:t xml:space="preserve"> </w:t>
      </w:r>
      <w:r w:rsidR="002D1B96" w:rsidRPr="0079406F">
        <w:rPr>
          <w:rFonts w:ascii="Times New Roman" w:hAnsi="Times New Roman" w:cs="Times New Roman"/>
          <w:noProof/>
          <w:lang w:val="en-GB"/>
        </w:rPr>
        <w:t>The collected  fractions (numbered from top to bottom) were analyzed for PK-resistant PrP</w:t>
      </w:r>
      <w:r w:rsidR="002D1B96" w:rsidRPr="0079406F">
        <w:rPr>
          <w:rFonts w:ascii="Times New Roman" w:hAnsi="Times New Roman" w:cs="Times New Roman"/>
          <w:noProof/>
          <w:vertAlign w:val="superscript"/>
          <w:lang w:val="en-GB"/>
        </w:rPr>
        <w:t>Sc</w:t>
      </w:r>
      <w:r w:rsidR="002D1B96" w:rsidRPr="0079406F">
        <w:rPr>
          <w:rFonts w:ascii="Times New Roman" w:hAnsi="Times New Roman" w:cs="Times New Roman"/>
          <w:noProof/>
          <w:lang w:val="en-GB"/>
        </w:rPr>
        <w:t xml:space="preserve"> content by immunoblot.</w:t>
      </w:r>
    </w:p>
    <w:p w14:paraId="6788C620" w14:textId="77777777" w:rsidR="002D1B96" w:rsidRDefault="00FB4B59" w:rsidP="00D10973">
      <w:pPr>
        <w:spacing w:line="480" w:lineRule="auto"/>
        <w:jc w:val="both"/>
        <w:rPr>
          <w:rFonts w:ascii="Times New Roman" w:hAnsi="Times New Roman" w:cs="Times New Roman"/>
          <w:noProof/>
          <w:lang w:val="en-GB"/>
        </w:rPr>
      </w:pPr>
      <w:r>
        <w:rPr>
          <w:rFonts w:ascii="Times New Roman" w:hAnsi="Times New Roman" w:cs="Times New Roman"/>
          <w:noProof/>
          <w:lang w:val="en-GB"/>
        </w:rPr>
        <w:t>(</w:t>
      </w:r>
      <w:r w:rsidRPr="00771136">
        <w:rPr>
          <w:rFonts w:ascii="Times New Roman" w:hAnsi="Times New Roman" w:cs="Times New Roman"/>
          <w:b/>
          <w:noProof/>
          <w:lang w:val="en-GB"/>
        </w:rPr>
        <w:t>D-E</w:t>
      </w:r>
      <w:r>
        <w:rPr>
          <w:rFonts w:ascii="Times New Roman" w:hAnsi="Times New Roman" w:cs="Times New Roman"/>
          <w:noProof/>
          <w:lang w:val="en-GB"/>
        </w:rPr>
        <w:t xml:space="preserve">) </w:t>
      </w:r>
      <w:r w:rsidR="00D10973">
        <w:rPr>
          <w:rFonts w:ascii="Times New Roman" w:hAnsi="Times New Roman" w:cs="Times New Roman"/>
          <w:noProof/>
          <w:lang w:val="en-GB"/>
        </w:rPr>
        <w:t xml:space="preserve">For </w:t>
      </w:r>
      <w:r w:rsidR="00055B85">
        <w:rPr>
          <w:rFonts w:ascii="Times New Roman" w:hAnsi="Times New Roman" w:cs="Times New Roman"/>
          <w:noProof/>
          <w:lang w:val="en-GB"/>
        </w:rPr>
        <w:t xml:space="preserve">the sedimentograms from </w:t>
      </w:r>
      <w:r w:rsidR="00D10973">
        <w:rPr>
          <w:rFonts w:ascii="Times New Roman" w:hAnsi="Times New Roman" w:cs="Times New Roman"/>
          <w:noProof/>
          <w:lang w:val="en-GB"/>
        </w:rPr>
        <w:t xml:space="preserve">PMCA </w:t>
      </w:r>
      <w:r w:rsidR="00055B85">
        <w:rPr>
          <w:rFonts w:ascii="Times New Roman" w:hAnsi="Times New Roman" w:cs="Times New Roman"/>
          <w:noProof/>
          <w:lang w:val="en-GB"/>
        </w:rPr>
        <w:t xml:space="preserve">products </w:t>
      </w:r>
      <w:r w:rsidR="00D10973">
        <w:rPr>
          <w:rFonts w:ascii="Times New Roman" w:hAnsi="Times New Roman" w:cs="Times New Roman"/>
          <w:noProof/>
          <w:lang w:val="en-GB"/>
        </w:rPr>
        <w:t>with PrP</w:t>
      </w:r>
      <w:r w:rsidR="00D10973" w:rsidRPr="006C537A">
        <w:rPr>
          <w:rFonts w:ascii="Times New Roman" w:hAnsi="Times New Roman" w:cs="Times New Roman"/>
          <w:noProof/>
          <w:vertAlign w:val="superscript"/>
          <w:lang w:val="en-GB"/>
        </w:rPr>
        <w:t>C</w:t>
      </w:r>
      <w:r w:rsidR="00D10973">
        <w:rPr>
          <w:rFonts w:ascii="Times New Roman" w:hAnsi="Times New Roman" w:cs="Times New Roman"/>
          <w:noProof/>
          <w:lang w:val="en-GB"/>
        </w:rPr>
        <w:t xml:space="preserve"> substrate (</w:t>
      </w:r>
      <w:r w:rsidR="00D10973" w:rsidRPr="006C537A">
        <w:rPr>
          <w:rFonts w:ascii="Times New Roman" w:hAnsi="Times New Roman" w:cs="Times New Roman"/>
          <w:b/>
          <w:noProof/>
          <w:lang w:val="en-GB"/>
        </w:rPr>
        <w:t>D</w:t>
      </w:r>
      <w:r w:rsidR="00D10973">
        <w:rPr>
          <w:rFonts w:ascii="Times New Roman" w:hAnsi="Times New Roman" w:cs="Times New Roman"/>
          <w:noProof/>
          <w:lang w:val="en-GB"/>
        </w:rPr>
        <w:t>), the same strains were submitted to</w:t>
      </w:r>
      <w:r w:rsidR="00D10973" w:rsidRPr="0079406F">
        <w:rPr>
          <w:rFonts w:ascii="Times New Roman" w:hAnsi="Times New Roman" w:cs="Times New Roman"/>
          <w:noProof/>
          <w:lang w:val="en-GB"/>
        </w:rPr>
        <w:t xml:space="preserve"> </w:t>
      </w:r>
      <w:r w:rsidR="00D10973">
        <w:rPr>
          <w:rFonts w:ascii="Times New Roman" w:hAnsi="Times New Roman" w:cs="Times New Roman"/>
          <w:noProof/>
          <w:lang w:val="en-GB"/>
        </w:rPr>
        <w:t xml:space="preserve">a </w:t>
      </w:r>
      <w:r w:rsidR="00D10973" w:rsidRPr="0079406F">
        <w:rPr>
          <w:rFonts w:ascii="Times New Roman" w:hAnsi="Times New Roman" w:cs="Times New Roman"/>
          <w:noProof/>
          <w:lang w:val="en-GB"/>
        </w:rPr>
        <w:t xml:space="preserve">single round of </w:t>
      </w:r>
      <w:r w:rsidR="00D10973">
        <w:rPr>
          <w:rFonts w:ascii="Times New Roman" w:hAnsi="Times New Roman" w:cs="Times New Roman"/>
          <w:noProof/>
          <w:lang w:val="en-GB"/>
        </w:rPr>
        <w:t xml:space="preserve">mb-PMCA </w:t>
      </w:r>
      <w:r w:rsidR="00D10973" w:rsidRPr="0079406F">
        <w:rPr>
          <w:rFonts w:ascii="Times New Roman" w:hAnsi="Times New Roman" w:cs="Times New Roman"/>
          <w:noProof/>
          <w:lang w:val="en-GB"/>
        </w:rPr>
        <w:t xml:space="preserve">by using </w:t>
      </w:r>
      <w:r w:rsidR="00D10973">
        <w:rPr>
          <w:rFonts w:ascii="Times New Roman" w:hAnsi="Times New Roman" w:cs="Times New Roman"/>
          <w:noProof/>
          <w:lang w:val="en-GB"/>
        </w:rPr>
        <w:t xml:space="preserve">as seed for the reaction </w:t>
      </w:r>
      <w:r w:rsidR="00D10973" w:rsidRPr="0079406F">
        <w:rPr>
          <w:rFonts w:ascii="Times New Roman" w:hAnsi="Times New Roman" w:cs="Times New Roman"/>
          <w:color w:val="000000" w:themeColor="text1"/>
          <w:lang w:val="en-GB"/>
        </w:rPr>
        <w:t>10</w:t>
      </w:r>
      <w:r w:rsidR="00D10973" w:rsidRPr="0079406F">
        <w:rPr>
          <w:rFonts w:ascii="Times New Roman" w:hAnsi="Times New Roman" w:cs="Times New Roman"/>
          <w:color w:val="000000" w:themeColor="text1"/>
          <w:vertAlign w:val="superscript"/>
          <w:lang w:val="en-GB"/>
        </w:rPr>
        <w:t xml:space="preserve">-5 </w:t>
      </w:r>
      <w:r w:rsidR="00D10973" w:rsidRPr="0079406F">
        <w:rPr>
          <w:rFonts w:ascii="Times New Roman" w:hAnsi="Times New Roman" w:cs="Times New Roman"/>
          <w:color w:val="000000" w:themeColor="text1"/>
          <w:lang w:val="en-GB"/>
        </w:rPr>
        <w:t>(139A) or 10</w:t>
      </w:r>
      <w:r w:rsidR="00D10973" w:rsidRPr="0079406F">
        <w:rPr>
          <w:rFonts w:ascii="Times New Roman" w:hAnsi="Times New Roman" w:cs="Times New Roman"/>
          <w:color w:val="000000" w:themeColor="text1"/>
          <w:vertAlign w:val="superscript"/>
          <w:lang w:val="en-GB"/>
        </w:rPr>
        <w:t>-6</w:t>
      </w:r>
      <w:r w:rsidR="00D10973" w:rsidRPr="0079406F">
        <w:rPr>
          <w:rFonts w:ascii="Times New Roman" w:hAnsi="Times New Roman" w:cs="Times New Roman"/>
          <w:color w:val="000000" w:themeColor="text1"/>
          <w:lang w:val="en-GB"/>
        </w:rPr>
        <w:t xml:space="preserve"> (vCJD, 127S) diluted </w:t>
      </w:r>
      <w:r w:rsidR="00D10973" w:rsidRPr="0079406F">
        <w:rPr>
          <w:rFonts w:ascii="Times New Roman" w:hAnsi="Times New Roman" w:cs="Times New Roman"/>
          <w:noProof/>
          <w:lang w:val="en-GB"/>
        </w:rPr>
        <w:t>brain homogenates. Thirty minutes after the last sonication, the amplified products were solubilized and SV-fractionated. The mean levels of PK-resistant PrP</w:t>
      </w:r>
      <w:r w:rsidR="00D10973" w:rsidRPr="0079406F">
        <w:rPr>
          <w:rFonts w:ascii="Times New Roman" w:hAnsi="Times New Roman" w:cs="Times New Roman"/>
          <w:noProof/>
          <w:vertAlign w:val="superscript"/>
          <w:lang w:val="en-GB"/>
        </w:rPr>
        <w:t>Sc</w:t>
      </w:r>
      <w:r w:rsidR="00D10973" w:rsidRPr="0079406F">
        <w:rPr>
          <w:rFonts w:ascii="Times New Roman" w:hAnsi="Times New Roman" w:cs="Times New Roman"/>
          <w:noProof/>
          <w:lang w:val="en-GB"/>
        </w:rPr>
        <w:t xml:space="preserve"> per fraction have been obtained from the immunoblot analysis of </w:t>
      </w:r>
      <w:r w:rsidR="00D10973" w:rsidRPr="0079406F">
        <w:rPr>
          <w:rFonts w:ascii="Times New Roman" w:hAnsi="Times New Roman" w:cs="Times New Roman"/>
          <w:i/>
          <w:noProof/>
          <w:lang w:val="en-GB"/>
        </w:rPr>
        <w:t>n=4</w:t>
      </w:r>
      <w:r w:rsidR="00D10973" w:rsidRPr="0079406F">
        <w:rPr>
          <w:rFonts w:ascii="Times New Roman" w:hAnsi="Times New Roman" w:cs="Times New Roman"/>
          <w:noProof/>
          <w:lang w:val="en-GB"/>
        </w:rPr>
        <w:t xml:space="preserve"> independent fractionations. The PrP</w:t>
      </w:r>
      <w:r w:rsidR="00D10973" w:rsidRPr="0079406F">
        <w:rPr>
          <w:rFonts w:ascii="Times New Roman" w:hAnsi="Times New Roman" w:cs="Times New Roman"/>
          <w:noProof/>
          <w:vertAlign w:val="superscript"/>
          <w:lang w:val="en-GB"/>
        </w:rPr>
        <w:t>Sc</w:t>
      </w:r>
      <w:r w:rsidR="00D10973" w:rsidRPr="0079406F">
        <w:rPr>
          <w:rFonts w:ascii="Times New Roman" w:hAnsi="Times New Roman" w:cs="Times New Roman"/>
          <w:noProof/>
          <w:lang w:val="en-GB"/>
        </w:rPr>
        <w:t xml:space="preserve"> assemblies sedimentating in the top and middle fractions were termed </w:t>
      </w:r>
      <w:r w:rsidR="00D10973">
        <w:rPr>
          <w:rFonts w:ascii="Times New Roman" w:hAnsi="Times New Roman" w:cs="Times New Roman"/>
          <w:noProof/>
          <w:lang w:val="en-GB"/>
        </w:rPr>
        <w:t>A</w:t>
      </w:r>
      <w:r w:rsidR="00D10973" w:rsidRPr="0079406F">
        <w:rPr>
          <w:rFonts w:ascii="Times New Roman" w:hAnsi="Times New Roman" w:cs="Times New Roman"/>
          <w:noProof/>
          <w:lang w:val="en-GB"/>
        </w:rPr>
        <w:t xml:space="preserve"> and </w:t>
      </w:r>
      <w:r w:rsidR="00D10973">
        <w:rPr>
          <w:rFonts w:ascii="Times New Roman" w:hAnsi="Times New Roman" w:cs="Times New Roman"/>
          <w:noProof/>
          <w:lang w:val="en-GB"/>
        </w:rPr>
        <w:t>B</w:t>
      </w:r>
      <w:r w:rsidR="00D10973" w:rsidRPr="0079406F">
        <w:rPr>
          <w:rFonts w:ascii="Times New Roman" w:hAnsi="Times New Roman" w:cs="Times New Roman"/>
          <w:noProof/>
          <w:lang w:val="en-GB"/>
        </w:rPr>
        <w:t>, respectively.</w:t>
      </w:r>
      <w:r w:rsidR="002D1B96">
        <w:rPr>
          <w:rFonts w:ascii="Times New Roman" w:hAnsi="Times New Roman" w:cs="Times New Roman"/>
          <w:noProof/>
          <w:lang w:val="en-GB"/>
        </w:rPr>
        <w:t xml:space="preserve"> For </w:t>
      </w:r>
      <w:r w:rsidR="00055B85">
        <w:rPr>
          <w:rFonts w:ascii="Times New Roman" w:hAnsi="Times New Roman" w:cs="Times New Roman"/>
          <w:noProof/>
          <w:lang w:val="en-GB"/>
        </w:rPr>
        <w:t xml:space="preserve">the sedimentograms from </w:t>
      </w:r>
      <w:r w:rsidR="002D1B96">
        <w:rPr>
          <w:rFonts w:ascii="Times New Roman" w:hAnsi="Times New Roman" w:cs="Times New Roman"/>
          <w:noProof/>
          <w:lang w:val="en-GB"/>
        </w:rPr>
        <w:t xml:space="preserve">PMCA </w:t>
      </w:r>
      <w:r w:rsidR="00055B85">
        <w:rPr>
          <w:rFonts w:ascii="Times New Roman" w:hAnsi="Times New Roman" w:cs="Times New Roman"/>
          <w:noProof/>
          <w:lang w:val="en-GB"/>
        </w:rPr>
        <w:t>products</w:t>
      </w:r>
      <w:r w:rsidR="002D1B96">
        <w:rPr>
          <w:rFonts w:ascii="Times New Roman" w:hAnsi="Times New Roman" w:cs="Times New Roman"/>
          <w:noProof/>
          <w:lang w:val="en-GB"/>
        </w:rPr>
        <w:t xml:space="preserve"> without PrP</w:t>
      </w:r>
      <w:r w:rsidR="002D1B96" w:rsidRPr="006C537A">
        <w:rPr>
          <w:rFonts w:ascii="Times New Roman" w:hAnsi="Times New Roman" w:cs="Times New Roman"/>
          <w:noProof/>
          <w:vertAlign w:val="superscript"/>
          <w:lang w:val="en-GB"/>
        </w:rPr>
        <w:t>C</w:t>
      </w:r>
      <w:r w:rsidR="002D1B96">
        <w:rPr>
          <w:rFonts w:ascii="Times New Roman" w:hAnsi="Times New Roman" w:cs="Times New Roman"/>
          <w:noProof/>
          <w:lang w:val="en-GB"/>
        </w:rPr>
        <w:t xml:space="preserve"> substrate (</w:t>
      </w:r>
      <w:r w:rsidR="002D1B96" w:rsidRPr="006C537A">
        <w:rPr>
          <w:rFonts w:ascii="Times New Roman" w:hAnsi="Times New Roman" w:cs="Times New Roman"/>
          <w:b/>
          <w:noProof/>
          <w:lang w:val="en-GB"/>
        </w:rPr>
        <w:t>E</w:t>
      </w:r>
      <w:r w:rsidR="002D1B96">
        <w:rPr>
          <w:rFonts w:ascii="Times New Roman" w:hAnsi="Times New Roman" w:cs="Times New Roman"/>
          <w:noProof/>
          <w:lang w:val="en-GB"/>
        </w:rPr>
        <w:t>),</w:t>
      </w:r>
      <w:r w:rsidR="00565ABD">
        <w:rPr>
          <w:rFonts w:ascii="Times New Roman" w:hAnsi="Times New Roman" w:cs="Times New Roman"/>
          <w:noProof/>
          <w:lang w:val="en-GB"/>
        </w:rPr>
        <w:t xml:space="preserve"> </w:t>
      </w:r>
      <w:r w:rsidR="000B1599">
        <w:rPr>
          <w:rFonts w:ascii="Times New Roman" w:hAnsi="Times New Roman" w:cs="Times New Roman"/>
          <w:noProof/>
          <w:lang w:val="en-GB"/>
        </w:rPr>
        <w:t>undiluted 127S infected tg338 brain (</w:t>
      </w:r>
      <w:r w:rsidR="002D1B96" w:rsidRPr="0079406F">
        <w:rPr>
          <w:rFonts w:ascii="Times New Roman" w:hAnsi="Times New Roman" w:cs="Times New Roman"/>
          <w:noProof/>
          <w:lang w:val="en-GB"/>
        </w:rPr>
        <w:t xml:space="preserve">20% w/v, </w:t>
      </w:r>
      <w:r w:rsidR="00055B85">
        <w:rPr>
          <w:rFonts w:ascii="Times New Roman" w:hAnsi="Times New Roman" w:cs="Times New Roman"/>
          <w:noProof/>
          <w:lang w:val="en-GB"/>
        </w:rPr>
        <w:t>red curve) or 1:32 diluted in PMCA buffer (blue curve</w:t>
      </w:r>
      <w:r w:rsidR="002D1B96" w:rsidRPr="0079406F">
        <w:rPr>
          <w:rFonts w:ascii="Times New Roman" w:hAnsi="Times New Roman" w:cs="Times New Roman"/>
          <w:noProof/>
          <w:lang w:val="en-GB"/>
        </w:rPr>
        <w:t xml:space="preserve">) </w:t>
      </w:r>
      <w:r w:rsidR="000B1599">
        <w:rPr>
          <w:rFonts w:ascii="Times New Roman" w:hAnsi="Times New Roman" w:cs="Times New Roman"/>
          <w:noProof/>
          <w:lang w:val="en-GB"/>
        </w:rPr>
        <w:t>were</w:t>
      </w:r>
      <w:r w:rsidR="002D1B96" w:rsidRPr="0079406F">
        <w:rPr>
          <w:rFonts w:ascii="Times New Roman" w:hAnsi="Times New Roman" w:cs="Times New Roman"/>
          <w:noProof/>
          <w:lang w:val="en-GB"/>
        </w:rPr>
        <w:t xml:space="preserve"> used as seed</w:t>
      </w:r>
      <w:r w:rsidR="000B1599">
        <w:rPr>
          <w:rFonts w:ascii="Times New Roman" w:hAnsi="Times New Roman" w:cs="Times New Roman"/>
          <w:noProof/>
          <w:lang w:val="en-GB"/>
        </w:rPr>
        <w:t xml:space="preserve">, </w:t>
      </w:r>
      <w:r w:rsidR="002D1B96" w:rsidRPr="0079406F">
        <w:rPr>
          <w:rFonts w:ascii="Times New Roman" w:hAnsi="Times New Roman" w:cs="Times New Roman"/>
          <w:noProof/>
          <w:lang w:val="en-GB"/>
        </w:rPr>
        <w:t>mixed with brain homogenate from PrP</w:t>
      </w:r>
      <w:r w:rsidR="002D1B96" w:rsidRPr="0079406F">
        <w:rPr>
          <w:rFonts w:ascii="Times New Roman" w:hAnsi="Times New Roman" w:cs="Times New Roman"/>
          <w:noProof/>
          <w:vertAlign w:val="superscript"/>
          <w:lang w:val="en-GB"/>
        </w:rPr>
        <w:t>0/0</w:t>
      </w:r>
      <w:r w:rsidR="002D1B96" w:rsidRPr="0079406F">
        <w:rPr>
          <w:rFonts w:ascii="Times New Roman" w:hAnsi="Times New Roman" w:cs="Times New Roman"/>
          <w:noProof/>
          <w:lang w:val="en-GB"/>
        </w:rPr>
        <w:t xml:space="preserve"> </w:t>
      </w:r>
      <w:r w:rsidR="00ED7800">
        <w:rPr>
          <w:rFonts w:ascii="Times New Roman" w:hAnsi="Times New Roman" w:cs="Times New Roman"/>
          <w:noProof/>
          <w:lang w:val="en-GB"/>
        </w:rPr>
        <w:t xml:space="preserve">mice </w:t>
      </w:r>
      <w:r w:rsidR="002D1B96" w:rsidRPr="0079406F">
        <w:rPr>
          <w:rFonts w:ascii="Times New Roman" w:hAnsi="Times New Roman" w:cs="Times New Roman"/>
          <w:noProof/>
          <w:lang w:val="en-GB"/>
        </w:rPr>
        <w:t>as substrate and submitted to a single round of mb-PMCA before SV-fractionation</w:t>
      </w:r>
      <w:r w:rsidR="000B1599">
        <w:rPr>
          <w:rFonts w:ascii="Times New Roman" w:hAnsi="Times New Roman" w:cs="Times New Roman"/>
          <w:noProof/>
          <w:lang w:val="en-GB"/>
        </w:rPr>
        <w:t xml:space="preserve"> (</w:t>
      </w:r>
      <w:r w:rsidR="002D1B96" w:rsidRPr="006C537A">
        <w:rPr>
          <w:rFonts w:ascii="Times New Roman" w:hAnsi="Times New Roman" w:cs="Times New Roman"/>
          <w:i/>
          <w:noProof/>
          <w:lang w:val="en-GB"/>
        </w:rPr>
        <w:t>n</w:t>
      </w:r>
      <w:r w:rsidR="002D1B96" w:rsidRPr="000B1599">
        <w:rPr>
          <w:rFonts w:ascii="Times New Roman" w:hAnsi="Times New Roman" w:cs="Times New Roman"/>
          <w:i/>
          <w:noProof/>
          <w:lang w:val="en-GB"/>
        </w:rPr>
        <w:t>=2</w:t>
      </w:r>
      <w:r w:rsidR="002D1B96" w:rsidRPr="0079406F">
        <w:rPr>
          <w:rFonts w:ascii="Times New Roman" w:hAnsi="Times New Roman" w:cs="Times New Roman"/>
          <w:noProof/>
          <w:lang w:val="en-GB"/>
        </w:rPr>
        <w:t xml:space="preserve"> independent fractionations</w:t>
      </w:r>
      <w:r w:rsidR="000B1599">
        <w:rPr>
          <w:rFonts w:ascii="Times New Roman" w:hAnsi="Times New Roman" w:cs="Times New Roman"/>
          <w:noProof/>
          <w:lang w:val="en-GB"/>
        </w:rPr>
        <w:t>)</w:t>
      </w:r>
      <w:r w:rsidR="002D1B96" w:rsidRPr="0079406F">
        <w:rPr>
          <w:rFonts w:ascii="Times New Roman" w:hAnsi="Times New Roman" w:cs="Times New Roman"/>
          <w:noProof/>
          <w:lang w:val="en-GB"/>
        </w:rPr>
        <w:t>.</w:t>
      </w:r>
    </w:p>
    <w:p w14:paraId="0525AF6B" w14:textId="77777777" w:rsidR="00624455" w:rsidRPr="0079406F" w:rsidRDefault="00624455" w:rsidP="00624455">
      <w:pPr>
        <w:spacing w:line="480" w:lineRule="auto"/>
        <w:jc w:val="both"/>
        <w:rPr>
          <w:rFonts w:ascii="Times New Roman" w:hAnsi="Times New Roman" w:cs="Times New Roman"/>
          <w:b/>
          <w:noProof/>
          <w:lang w:val="en-GB"/>
        </w:rPr>
      </w:pPr>
    </w:p>
    <w:p w14:paraId="11C73DAB" w14:textId="77777777" w:rsidR="00624455" w:rsidRPr="0079406F" w:rsidRDefault="00624455" w:rsidP="00624455">
      <w:pPr>
        <w:spacing w:line="480" w:lineRule="auto"/>
        <w:jc w:val="both"/>
        <w:rPr>
          <w:rFonts w:ascii="Times New Roman" w:hAnsi="Times New Roman" w:cs="Times New Roman"/>
          <w:b/>
          <w:noProof/>
          <w:lang w:val="en-GB"/>
        </w:rPr>
      </w:pPr>
      <w:r w:rsidRPr="0079406F">
        <w:rPr>
          <w:rFonts w:ascii="Times New Roman" w:hAnsi="Times New Roman" w:cs="Times New Roman"/>
          <w:b/>
          <w:noProof/>
          <w:lang w:val="en-GB"/>
        </w:rPr>
        <w:t xml:space="preserve">Figure 2. </w:t>
      </w:r>
      <w:r w:rsidR="000C43F5">
        <w:rPr>
          <w:rFonts w:ascii="Times New Roman" w:hAnsi="Times New Roman" w:cs="Times New Roman"/>
          <w:b/>
          <w:noProof/>
          <w:lang w:val="en-GB"/>
        </w:rPr>
        <w:t xml:space="preserve">Seed concentration </w:t>
      </w:r>
      <w:r w:rsidRPr="0079406F">
        <w:rPr>
          <w:rFonts w:ascii="Times New Roman" w:hAnsi="Times New Roman" w:cs="Times New Roman"/>
          <w:b/>
          <w:noProof/>
          <w:lang w:val="en-GB"/>
        </w:rPr>
        <w:t>and time</w:t>
      </w:r>
      <w:r w:rsidR="00E84ED9">
        <w:rPr>
          <w:rFonts w:ascii="Times New Roman" w:hAnsi="Times New Roman" w:cs="Times New Roman"/>
          <w:b/>
          <w:noProof/>
          <w:lang w:val="en-GB"/>
        </w:rPr>
        <w:t xml:space="preserve"> </w:t>
      </w:r>
      <w:r w:rsidRPr="0079406F">
        <w:rPr>
          <w:rFonts w:ascii="Times New Roman" w:hAnsi="Times New Roman" w:cs="Times New Roman"/>
          <w:b/>
          <w:noProof/>
          <w:lang w:val="en-GB"/>
        </w:rPr>
        <w:t>dependent dynamic evolution of the PMCA-generated PrP</w:t>
      </w:r>
      <w:r w:rsidRPr="0079406F">
        <w:rPr>
          <w:rFonts w:ascii="Times New Roman" w:hAnsi="Times New Roman" w:cs="Times New Roman"/>
          <w:b/>
          <w:noProof/>
          <w:vertAlign w:val="superscript"/>
          <w:lang w:val="en-GB"/>
        </w:rPr>
        <w:t>Sc</w:t>
      </w:r>
      <w:r w:rsidRPr="0079406F">
        <w:rPr>
          <w:rFonts w:ascii="Times New Roman" w:hAnsi="Times New Roman" w:cs="Times New Roman"/>
          <w:b/>
          <w:noProof/>
          <w:lang w:val="en-GB"/>
        </w:rPr>
        <w:t xml:space="preserve"> assemblies</w:t>
      </w:r>
    </w:p>
    <w:p w14:paraId="23957987" w14:textId="77777777" w:rsidR="00624455" w:rsidRPr="0079406F" w:rsidRDefault="00D44A9D" w:rsidP="00624455">
      <w:pPr>
        <w:spacing w:line="480" w:lineRule="auto"/>
        <w:jc w:val="both"/>
        <w:rPr>
          <w:rFonts w:ascii="Times New Roman" w:hAnsi="Times New Roman" w:cs="Times New Roman"/>
          <w:noProof/>
          <w:lang w:val="en-GB"/>
        </w:rPr>
      </w:pPr>
      <w:r w:rsidRPr="0079406F" w:rsidDel="002D1B96">
        <w:rPr>
          <w:rFonts w:ascii="Times New Roman" w:hAnsi="Times New Roman" w:cs="Times New Roman"/>
          <w:noProof/>
          <w:lang w:val="en-GB"/>
        </w:rPr>
        <w:lastRenderedPageBreak/>
        <w:t xml:space="preserve"> </w:t>
      </w:r>
      <w:r w:rsidR="00624455" w:rsidRPr="0079406F">
        <w:rPr>
          <w:rFonts w:ascii="Times New Roman" w:hAnsi="Times New Roman" w:cs="Times New Roman"/>
          <w:noProof/>
          <w:lang w:val="en-GB"/>
        </w:rPr>
        <w:t>(</w:t>
      </w:r>
      <w:r w:rsidR="00E237E5">
        <w:rPr>
          <w:rFonts w:ascii="Times New Roman" w:hAnsi="Times New Roman" w:cs="Times New Roman"/>
          <w:b/>
          <w:noProof/>
          <w:lang w:val="en-GB"/>
        </w:rPr>
        <w:t>A</w:t>
      </w:r>
      <w:r w:rsidR="00520390">
        <w:rPr>
          <w:rFonts w:ascii="Times New Roman" w:hAnsi="Times New Roman" w:cs="Times New Roman"/>
          <w:b/>
          <w:noProof/>
          <w:lang w:val="en-GB"/>
        </w:rPr>
        <w:t>-B</w:t>
      </w:r>
      <w:r w:rsidR="00624455" w:rsidRPr="0079406F">
        <w:rPr>
          <w:rFonts w:ascii="Times New Roman" w:hAnsi="Times New Roman" w:cs="Times New Roman"/>
          <w:noProof/>
          <w:lang w:val="en-GB"/>
        </w:rPr>
        <w:t xml:space="preserve">) SV profile of </w:t>
      </w:r>
      <w:r w:rsidR="00EC317E">
        <w:rPr>
          <w:rFonts w:ascii="Times New Roman" w:hAnsi="Times New Roman" w:cs="Times New Roman"/>
          <w:noProof/>
          <w:lang w:val="en-GB"/>
        </w:rPr>
        <w:t>mb-</w:t>
      </w:r>
      <w:r w:rsidR="00624455" w:rsidRPr="0079406F">
        <w:rPr>
          <w:rFonts w:ascii="Times New Roman" w:hAnsi="Times New Roman" w:cs="Times New Roman"/>
          <w:noProof/>
          <w:lang w:val="en-GB"/>
        </w:rPr>
        <w:t xml:space="preserve">PMCA products seeded with tenfold dilutions </w:t>
      </w:r>
      <w:r w:rsidR="00C03499">
        <w:rPr>
          <w:rFonts w:ascii="Times New Roman" w:hAnsi="Times New Roman" w:cs="Times New Roman"/>
          <w:noProof/>
          <w:lang w:val="en-GB"/>
        </w:rPr>
        <w:t>from</w:t>
      </w:r>
      <w:r w:rsidR="00C03499" w:rsidRPr="0079406F">
        <w:rPr>
          <w:rFonts w:ascii="Times New Roman" w:hAnsi="Times New Roman" w:cs="Times New Roman"/>
          <w:noProof/>
          <w:lang w:val="en-GB"/>
        </w:rPr>
        <w:t xml:space="preserve"> </w:t>
      </w:r>
      <w:r w:rsidR="00624455" w:rsidRPr="0079406F">
        <w:rPr>
          <w:rFonts w:ascii="Times New Roman" w:hAnsi="Times New Roman" w:cs="Times New Roman"/>
          <w:noProof/>
          <w:lang w:val="en-GB"/>
        </w:rPr>
        <w:t xml:space="preserve">127S-infected brain homogenates, as indicated. Thirty minutes after the last sonication, the amplified products were solubilized and SV-fractionated. The mean </w:t>
      </w:r>
      <w:r w:rsidR="00520390">
        <w:rPr>
          <w:rFonts w:ascii="Times New Roman" w:hAnsi="Times New Roman" w:cs="Times New Roman"/>
          <w:noProof/>
          <w:lang w:val="en-GB"/>
        </w:rPr>
        <w:t xml:space="preserve">relative </w:t>
      </w:r>
      <w:r w:rsidR="00624455" w:rsidRPr="0079406F">
        <w:rPr>
          <w:rFonts w:ascii="Times New Roman" w:hAnsi="Times New Roman" w:cs="Times New Roman"/>
          <w:noProof/>
          <w:lang w:val="en-GB"/>
        </w:rPr>
        <w:t>levels of PK-resistant PrP</w:t>
      </w:r>
      <w:r w:rsidR="00624455" w:rsidRPr="0079406F">
        <w:rPr>
          <w:rFonts w:ascii="Times New Roman" w:hAnsi="Times New Roman" w:cs="Times New Roman"/>
          <w:noProof/>
          <w:vertAlign w:val="superscript"/>
          <w:lang w:val="en-GB"/>
        </w:rPr>
        <w:t>Sc</w:t>
      </w:r>
      <w:r w:rsidR="00624455" w:rsidRPr="0079406F">
        <w:rPr>
          <w:rFonts w:ascii="Times New Roman" w:hAnsi="Times New Roman" w:cs="Times New Roman"/>
          <w:noProof/>
          <w:lang w:val="en-GB"/>
        </w:rPr>
        <w:t xml:space="preserve"> per fraction </w:t>
      </w:r>
      <w:r w:rsidR="00520390">
        <w:rPr>
          <w:rFonts w:ascii="Times New Roman" w:hAnsi="Times New Roman" w:cs="Times New Roman"/>
          <w:noProof/>
          <w:lang w:val="en-GB"/>
        </w:rPr>
        <w:t>(</w:t>
      </w:r>
      <w:r w:rsidR="00520390" w:rsidRPr="00DA03A9">
        <w:rPr>
          <w:rFonts w:ascii="Times New Roman" w:hAnsi="Times New Roman" w:cs="Times New Roman"/>
          <w:b/>
          <w:noProof/>
          <w:lang w:val="en-GB"/>
        </w:rPr>
        <w:t>A</w:t>
      </w:r>
      <w:r w:rsidR="00520390">
        <w:rPr>
          <w:rFonts w:ascii="Times New Roman" w:hAnsi="Times New Roman" w:cs="Times New Roman"/>
          <w:noProof/>
          <w:lang w:val="en-GB"/>
        </w:rPr>
        <w:t>) were</w:t>
      </w:r>
      <w:r w:rsidR="00520390" w:rsidRPr="0079406F">
        <w:rPr>
          <w:rFonts w:ascii="Times New Roman" w:hAnsi="Times New Roman" w:cs="Times New Roman"/>
          <w:noProof/>
          <w:lang w:val="en-GB"/>
        </w:rPr>
        <w:t xml:space="preserve"> </w:t>
      </w:r>
      <w:r w:rsidR="00624455" w:rsidRPr="0079406F">
        <w:rPr>
          <w:rFonts w:ascii="Times New Roman" w:hAnsi="Times New Roman" w:cs="Times New Roman"/>
          <w:noProof/>
          <w:lang w:val="en-GB"/>
        </w:rPr>
        <w:t xml:space="preserve">obtained from the immunoblot analysis of </w:t>
      </w:r>
      <w:r w:rsidR="00624455" w:rsidRPr="0079406F">
        <w:rPr>
          <w:rFonts w:ascii="Times New Roman" w:hAnsi="Times New Roman" w:cs="Times New Roman"/>
          <w:i/>
          <w:noProof/>
          <w:lang w:val="en-GB"/>
        </w:rPr>
        <w:t>n=4</w:t>
      </w:r>
      <w:r w:rsidR="00624455" w:rsidRPr="0079406F">
        <w:rPr>
          <w:rFonts w:ascii="Times New Roman" w:hAnsi="Times New Roman" w:cs="Times New Roman"/>
          <w:noProof/>
          <w:lang w:val="en-GB"/>
        </w:rPr>
        <w:t xml:space="preserve"> independent fractionations</w:t>
      </w:r>
      <w:r w:rsidR="00747608">
        <w:rPr>
          <w:rFonts w:ascii="Times New Roman" w:hAnsi="Times New Roman" w:cs="Times New Roman"/>
          <w:noProof/>
          <w:lang w:val="en-GB"/>
        </w:rPr>
        <w:t xml:space="preserve"> (representative dot-blot shown).</w:t>
      </w:r>
      <w:r w:rsidR="00520390">
        <w:rPr>
          <w:rFonts w:ascii="Times New Roman" w:hAnsi="Times New Roman" w:cs="Times New Roman"/>
          <w:noProof/>
          <w:lang w:val="en-GB"/>
        </w:rPr>
        <w:t xml:space="preserve"> V</w:t>
      </w:r>
      <w:r w:rsidR="00520390" w:rsidRPr="00AA6F9F">
        <w:rPr>
          <w:rFonts w:ascii="Times New Roman" w:hAnsi="Times New Roman" w:cs="Times New Roman"/>
          <w:noProof/>
          <w:lang w:val="en-GB"/>
        </w:rPr>
        <w:t xml:space="preserve">ariation of A and B peak surface area as function of the logarithm of </w:t>
      </w:r>
      <w:r w:rsidR="00520390">
        <w:rPr>
          <w:rFonts w:ascii="Times New Roman" w:hAnsi="Times New Roman" w:cs="Times New Roman"/>
          <w:noProof/>
          <w:lang w:val="en-GB"/>
        </w:rPr>
        <w:t xml:space="preserve">the seed </w:t>
      </w:r>
      <w:r w:rsidR="00520390" w:rsidRPr="00AA6F9F">
        <w:rPr>
          <w:rFonts w:ascii="Times New Roman" w:hAnsi="Times New Roman" w:cs="Times New Roman"/>
          <w:noProof/>
          <w:lang w:val="en-GB"/>
        </w:rPr>
        <w:t>dilution factor</w:t>
      </w:r>
      <w:r w:rsidR="00520390">
        <w:rPr>
          <w:rFonts w:ascii="Times New Roman" w:hAnsi="Times New Roman" w:cs="Times New Roman"/>
          <w:noProof/>
          <w:lang w:val="en-GB"/>
        </w:rPr>
        <w:t xml:space="preserve"> (</w:t>
      </w:r>
      <w:r w:rsidR="00520390" w:rsidRPr="004E7F88">
        <w:rPr>
          <w:rFonts w:ascii="Times New Roman" w:hAnsi="Times New Roman" w:cs="Times New Roman"/>
          <w:b/>
          <w:noProof/>
          <w:lang w:val="en-GB"/>
        </w:rPr>
        <w:t>B</w:t>
      </w:r>
      <w:r w:rsidR="00520390">
        <w:rPr>
          <w:rFonts w:ascii="Times New Roman" w:hAnsi="Times New Roman" w:cs="Times New Roman"/>
          <w:noProof/>
          <w:lang w:val="en-GB"/>
        </w:rPr>
        <w:t>).</w:t>
      </w:r>
      <w:r w:rsidR="00520390" w:rsidRPr="00AA6F9F">
        <w:rPr>
          <w:rFonts w:ascii="Times New Roman" w:hAnsi="Times New Roman" w:cs="Times New Roman"/>
          <w:noProof/>
          <w:lang w:val="en-GB"/>
        </w:rPr>
        <w:t xml:space="preserve"> </w:t>
      </w:r>
    </w:p>
    <w:p w14:paraId="3863F08F" w14:textId="77777777" w:rsidR="00520390" w:rsidRPr="0079406F" w:rsidRDefault="00520390" w:rsidP="00624455">
      <w:pPr>
        <w:spacing w:line="480" w:lineRule="auto"/>
        <w:jc w:val="both"/>
        <w:rPr>
          <w:rFonts w:ascii="Times New Roman" w:hAnsi="Times New Roman" w:cs="Times New Roman"/>
          <w:noProof/>
          <w:lang w:val="en-GB"/>
        </w:rPr>
      </w:pPr>
      <w:r w:rsidRPr="006C537A">
        <w:rPr>
          <w:rFonts w:ascii="Times New Roman" w:hAnsi="Times New Roman" w:cs="Times New Roman"/>
          <w:noProof/>
          <w:highlight w:val="yellow"/>
          <w:lang w:val="en-GB"/>
        </w:rPr>
        <w:t>(</w:t>
      </w:r>
      <w:r w:rsidRPr="006C537A">
        <w:rPr>
          <w:rFonts w:ascii="Times New Roman" w:hAnsi="Times New Roman" w:cs="Times New Roman"/>
          <w:b/>
          <w:noProof/>
          <w:highlight w:val="yellow"/>
          <w:lang w:val="en-GB"/>
        </w:rPr>
        <w:t>C</w:t>
      </w:r>
      <w:r w:rsidRPr="006C537A">
        <w:rPr>
          <w:rFonts w:ascii="Times New Roman" w:hAnsi="Times New Roman" w:cs="Times New Roman"/>
          <w:noProof/>
          <w:highlight w:val="yellow"/>
          <w:lang w:val="en-GB"/>
        </w:rPr>
        <w:t>) Processus sequentiel scheme</w:t>
      </w:r>
    </w:p>
    <w:p w14:paraId="6D10607C" w14:textId="77777777" w:rsidR="006D6965" w:rsidRDefault="00624455" w:rsidP="00624455">
      <w:pPr>
        <w:spacing w:line="480" w:lineRule="auto"/>
        <w:jc w:val="both"/>
        <w:rPr>
          <w:rFonts w:ascii="Times New Roman" w:hAnsi="Times New Roman" w:cs="Times New Roman"/>
          <w:lang w:val="en-GB"/>
        </w:rPr>
      </w:pPr>
      <w:r w:rsidRPr="0079406F">
        <w:rPr>
          <w:rFonts w:ascii="Times New Roman" w:hAnsi="Times New Roman" w:cs="Times New Roman"/>
          <w:noProof/>
          <w:lang w:val="en-GB"/>
        </w:rPr>
        <w:t>(</w:t>
      </w:r>
      <w:r w:rsidR="00652A1B" w:rsidRPr="006C537A">
        <w:rPr>
          <w:rFonts w:ascii="Times New Roman" w:hAnsi="Times New Roman" w:cs="Times New Roman"/>
          <w:b/>
          <w:noProof/>
          <w:lang w:val="en-GB"/>
        </w:rPr>
        <w:t>D-</w:t>
      </w:r>
      <w:r w:rsidRPr="0079406F">
        <w:rPr>
          <w:rFonts w:ascii="Times New Roman" w:hAnsi="Times New Roman" w:cs="Times New Roman"/>
          <w:b/>
          <w:noProof/>
          <w:lang w:val="en-GB"/>
        </w:rPr>
        <w:t>E</w:t>
      </w:r>
      <w:r w:rsidRPr="0079406F">
        <w:rPr>
          <w:rFonts w:ascii="Times New Roman" w:hAnsi="Times New Roman" w:cs="Times New Roman"/>
          <w:noProof/>
          <w:lang w:val="en-GB"/>
        </w:rPr>
        <w:t xml:space="preserve">) </w:t>
      </w:r>
      <w:r w:rsidR="007B6A53" w:rsidRPr="0079406F">
        <w:rPr>
          <w:rFonts w:ascii="Times New Roman" w:hAnsi="Times New Roman" w:cs="Times New Roman"/>
          <w:noProof/>
          <w:lang w:val="en-GB"/>
        </w:rPr>
        <w:t>PK-resistant PrP</w:t>
      </w:r>
      <w:r w:rsidR="007B6A53" w:rsidRPr="0079406F">
        <w:rPr>
          <w:rFonts w:ascii="Times New Roman" w:hAnsi="Times New Roman" w:cs="Times New Roman"/>
          <w:noProof/>
          <w:vertAlign w:val="superscript"/>
          <w:lang w:val="en-GB"/>
        </w:rPr>
        <w:t>Sc</w:t>
      </w:r>
      <w:r w:rsidR="007B6A53" w:rsidRPr="0079406F">
        <w:rPr>
          <w:rFonts w:ascii="Times New Roman" w:hAnsi="Times New Roman" w:cs="Times New Roman"/>
          <w:noProof/>
          <w:lang w:val="en-GB"/>
        </w:rPr>
        <w:t xml:space="preserve"> sedimentograms from PMCA products generated with 127S prions (10</w:t>
      </w:r>
      <w:r w:rsidR="007B6A53" w:rsidRPr="0079406F">
        <w:rPr>
          <w:rFonts w:ascii="Times New Roman" w:hAnsi="Times New Roman" w:cs="Times New Roman"/>
          <w:noProof/>
          <w:vertAlign w:val="superscript"/>
          <w:lang w:val="en-GB"/>
        </w:rPr>
        <w:t>-5</w:t>
      </w:r>
      <w:r w:rsidR="007B6A53" w:rsidRPr="0079406F">
        <w:rPr>
          <w:rFonts w:ascii="Times New Roman" w:hAnsi="Times New Roman" w:cs="Times New Roman"/>
          <w:noProof/>
          <w:lang w:val="en-GB"/>
        </w:rPr>
        <w:t xml:space="preserve"> dilution) and further incubated </w:t>
      </w:r>
      <w:r w:rsidR="007B6A53" w:rsidRPr="0079406F">
        <w:rPr>
          <w:rFonts w:ascii="Times New Roman" w:hAnsi="Times New Roman" w:cs="Times New Roman"/>
          <w:lang w:val="en-GB"/>
        </w:rPr>
        <w:t>at 37°C</w:t>
      </w:r>
      <w:r w:rsidR="007B6A53">
        <w:rPr>
          <w:rFonts w:ascii="Times New Roman" w:hAnsi="Times New Roman" w:cs="Times New Roman"/>
          <w:noProof/>
          <w:lang w:val="en-GB"/>
        </w:rPr>
        <w:t xml:space="preserve"> during the indicated quiescent phase </w:t>
      </w:r>
      <w:r w:rsidR="007B6A53" w:rsidRPr="0079406F">
        <w:rPr>
          <w:rFonts w:ascii="Times New Roman" w:hAnsi="Times New Roman" w:cs="Times New Roman"/>
          <w:noProof/>
          <w:lang w:val="en-GB"/>
        </w:rPr>
        <w:t>(</w:t>
      </w:r>
      <w:r w:rsidR="007B6A53">
        <w:rPr>
          <w:rFonts w:ascii="Times New Roman" w:hAnsi="Times New Roman" w:cs="Times New Roman"/>
          <w:noProof/>
          <w:lang w:val="en-GB"/>
        </w:rPr>
        <w:t xml:space="preserve">t), i.e. </w:t>
      </w:r>
      <w:r w:rsidR="007B6A53" w:rsidRPr="0079406F">
        <w:rPr>
          <w:rFonts w:ascii="Times New Roman" w:hAnsi="Times New Roman" w:cs="Times New Roman"/>
          <w:noProof/>
          <w:lang w:val="en-GB"/>
        </w:rPr>
        <w:t xml:space="preserve">without sonication. </w:t>
      </w:r>
      <w:r w:rsidR="007B6A53" w:rsidRPr="0079406F">
        <w:rPr>
          <w:rFonts w:ascii="Times New Roman" w:hAnsi="Times New Roman" w:cs="Times New Roman"/>
          <w:lang w:val="en-GB"/>
        </w:rPr>
        <w:t xml:space="preserve">At each time point, the collected products were frozen. All the collected samples were then thawed, fractionated in parallel by SV and analysed by </w:t>
      </w:r>
      <w:r w:rsidR="007B6A53" w:rsidRPr="0079406F">
        <w:rPr>
          <w:rFonts w:ascii="Times New Roman" w:hAnsi="Times New Roman" w:cs="Times New Roman"/>
          <w:noProof/>
          <w:lang w:val="en-GB"/>
        </w:rPr>
        <w:t xml:space="preserve">immunoblot </w:t>
      </w:r>
      <w:r w:rsidR="007B6A53" w:rsidRPr="0079406F">
        <w:rPr>
          <w:rFonts w:ascii="Times New Roman" w:hAnsi="Times New Roman" w:cs="Times New Roman"/>
          <w:lang w:val="en-GB"/>
        </w:rPr>
        <w:t>(</w:t>
      </w:r>
      <w:r w:rsidR="007B6A53" w:rsidRPr="006C537A">
        <w:rPr>
          <w:rFonts w:ascii="Times New Roman" w:hAnsi="Times New Roman" w:cs="Times New Roman"/>
          <w:b/>
          <w:lang w:val="en-GB"/>
        </w:rPr>
        <w:t>D</w:t>
      </w:r>
      <w:r w:rsidR="007B6A53">
        <w:rPr>
          <w:rFonts w:ascii="Times New Roman" w:hAnsi="Times New Roman" w:cs="Times New Roman"/>
          <w:lang w:val="en-GB"/>
        </w:rPr>
        <w:t xml:space="preserve">, </w:t>
      </w:r>
      <w:r w:rsidR="007B6A53" w:rsidRPr="0079406F">
        <w:rPr>
          <w:rFonts w:ascii="Times New Roman" w:hAnsi="Times New Roman" w:cs="Times New Roman"/>
          <w:i/>
          <w:lang w:val="en-GB"/>
        </w:rPr>
        <w:t>n=3</w:t>
      </w:r>
      <w:r w:rsidR="007B6A53" w:rsidRPr="0079406F">
        <w:rPr>
          <w:rFonts w:ascii="Times New Roman" w:hAnsi="Times New Roman" w:cs="Times New Roman"/>
          <w:lang w:val="en-GB"/>
        </w:rPr>
        <w:t xml:space="preserve"> independent experiments</w:t>
      </w:r>
      <w:r w:rsidR="007B6A53">
        <w:rPr>
          <w:rFonts w:ascii="Times New Roman" w:hAnsi="Times New Roman" w:cs="Times New Roman"/>
          <w:lang w:val="en-GB"/>
        </w:rPr>
        <w:t>, representative dot-blot shown</w:t>
      </w:r>
      <w:r w:rsidR="007B6A53" w:rsidRPr="0079406F">
        <w:rPr>
          <w:rFonts w:ascii="Times New Roman" w:hAnsi="Times New Roman" w:cs="Times New Roman"/>
          <w:lang w:val="en-GB"/>
        </w:rPr>
        <w:t xml:space="preserve">). </w:t>
      </w:r>
      <w:r w:rsidR="006D6965">
        <w:rPr>
          <w:rFonts w:ascii="Times New Roman" w:hAnsi="Times New Roman" w:cs="Times New Roman"/>
          <w:lang w:val="en-GB"/>
        </w:rPr>
        <w:t xml:space="preserve">Evolution of the percentage of A and B populations </w:t>
      </w:r>
      <w:r w:rsidR="00587E63">
        <w:rPr>
          <w:rFonts w:ascii="Times New Roman" w:hAnsi="Times New Roman" w:cs="Times New Roman"/>
          <w:lang w:val="en-GB"/>
        </w:rPr>
        <w:t>(</w:t>
      </w:r>
      <w:r w:rsidR="00587E63" w:rsidRPr="006C537A">
        <w:rPr>
          <w:rFonts w:ascii="Times New Roman" w:hAnsi="Times New Roman" w:cs="Times New Roman"/>
          <w:highlight w:val="yellow"/>
          <w:lang w:val="en-GB"/>
        </w:rPr>
        <w:t>A+B=100%)</w:t>
      </w:r>
      <w:r w:rsidR="00587E63">
        <w:rPr>
          <w:rFonts w:ascii="Times New Roman" w:hAnsi="Times New Roman" w:cs="Times New Roman"/>
          <w:lang w:val="en-GB"/>
        </w:rPr>
        <w:t xml:space="preserve"> </w:t>
      </w:r>
      <w:r w:rsidR="006D6965">
        <w:rPr>
          <w:rFonts w:ascii="Times New Roman" w:hAnsi="Times New Roman" w:cs="Times New Roman"/>
          <w:lang w:val="en-GB"/>
        </w:rPr>
        <w:t>as function of the quiescent phase post-PMCA reacti</w:t>
      </w:r>
      <w:r w:rsidR="00565ABD">
        <w:rPr>
          <w:rFonts w:ascii="Times New Roman" w:hAnsi="Times New Roman" w:cs="Times New Roman"/>
          <w:lang w:val="en-GB"/>
        </w:rPr>
        <w:t xml:space="preserve">on </w:t>
      </w:r>
      <w:r w:rsidR="006D6965">
        <w:rPr>
          <w:rFonts w:ascii="Times New Roman" w:hAnsi="Times New Roman" w:cs="Times New Roman"/>
          <w:lang w:val="en-GB"/>
        </w:rPr>
        <w:t>(</w:t>
      </w:r>
      <w:r w:rsidR="006D6965" w:rsidRPr="006C537A">
        <w:rPr>
          <w:rFonts w:ascii="Times New Roman" w:hAnsi="Times New Roman" w:cs="Times New Roman"/>
          <w:b/>
          <w:lang w:val="en-GB"/>
        </w:rPr>
        <w:t>E</w:t>
      </w:r>
      <w:r w:rsidR="006D6965">
        <w:rPr>
          <w:rFonts w:ascii="Times New Roman" w:hAnsi="Times New Roman" w:cs="Times New Roman"/>
          <w:lang w:val="en-GB"/>
        </w:rPr>
        <w:t>).</w:t>
      </w:r>
    </w:p>
    <w:p w14:paraId="28525A47" w14:textId="77777777" w:rsidR="00624455" w:rsidRDefault="006D6965" w:rsidP="00624455">
      <w:pPr>
        <w:spacing w:line="480" w:lineRule="auto"/>
        <w:jc w:val="both"/>
        <w:rPr>
          <w:rFonts w:ascii="Times New Roman" w:hAnsi="Times New Roman" w:cs="Times New Roman"/>
          <w:lang w:val="en-GB"/>
        </w:rPr>
      </w:pPr>
      <w:r w:rsidRPr="0079406F">
        <w:rPr>
          <w:rFonts w:ascii="Times New Roman" w:hAnsi="Times New Roman" w:cs="Times New Roman"/>
          <w:noProof/>
          <w:lang w:val="en-GB"/>
        </w:rPr>
        <w:t>(</w:t>
      </w:r>
      <w:r w:rsidRPr="0079406F">
        <w:rPr>
          <w:rFonts w:ascii="Times New Roman" w:hAnsi="Times New Roman" w:cs="Times New Roman"/>
          <w:b/>
          <w:noProof/>
          <w:lang w:val="en-GB"/>
        </w:rPr>
        <w:t>F</w:t>
      </w:r>
      <w:r w:rsidRPr="0079406F">
        <w:rPr>
          <w:rFonts w:ascii="Times New Roman" w:hAnsi="Times New Roman" w:cs="Times New Roman"/>
          <w:noProof/>
          <w:lang w:val="en-GB"/>
        </w:rPr>
        <w:t xml:space="preserve">) </w:t>
      </w:r>
      <w:r w:rsidR="00624455" w:rsidRPr="0079406F">
        <w:rPr>
          <w:rFonts w:ascii="Times New Roman" w:hAnsi="Times New Roman" w:cs="Times New Roman"/>
          <w:noProof/>
          <w:lang w:val="en-GB"/>
        </w:rPr>
        <w:t>PK-resistant PrP</w:t>
      </w:r>
      <w:r w:rsidR="00624455" w:rsidRPr="0079406F">
        <w:rPr>
          <w:rFonts w:ascii="Times New Roman" w:hAnsi="Times New Roman" w:cs="Times New Roman"/>
          <w:noProof/>
          <w:vertAlign w:val="superscript"/>
          <w:lang w:val="en-GB"/>
        </w:rPr>
        <w:t>Sc</w:t>
      </w:r>
      <w:r w:rsidR="00624455" w:rsidRPr="0079406F">
        <w:rPr>
          <w:rFonts w:ascii="Times New Roman" w:hAnsi="Times New Roman" w:cs="Times New Roman"/>
          <w:noProof/>
          <w:lang w:val="en-GB"/>
        </w:rPr>
        <w:t xml:space="preserve"> sedimentograms from PMCA products generated with 139A</w:t>
      </w:r>
      <w:r>
        <w:rPr>
          <w:rFonts w:ascii="Times New Roman" w:hAnsi="Times New Roman" w:cs="Times New Roman"/>
          <w:noProof/>
          <w:lang w:val="en-GB"/>
        </w:rPr>
        <w:t xml:space="preserve"> and </w:t>
      </w:r>
      <w:r w:rsidR="00624455" w:rsidRPr="0079406F">
        <w:rPr>
          <w:rFonts w:ascii="Times New Roman" w:hAnsi="Times New Roman" w:cs="Times New Roman"/>
          <w:noProof/>
          <w:lang w:val="en-GB"/>
        </w:rPr>
        <w:t>vCJD prion</w:t>
      </w:r>
      <w:r>
        <w:rPr>
          <w:rFonts w:ascii="Times New Roman" w:hAnsi="Times New Roman" w:cs="Times New Roman"/>
          <w:noProof/>
          <w:lang w:val="en-GB"/>
        </w:rPr>
        <w:t>s</w:t>
      </w:r>
      <w:r w:rsidR="00624455" w:rsidRPr="0079406F">
        <w:rPr>
          <w:rFonts w:ascii="Times New Roman" w:hAnsi="Times New Roman" w:cs="Times New Roman"/>
          <w:noProof/>
          <w:lang w:val="en-GB"/>
        </w:rPr>
        <w:t xml:space="preserve"> seeds (10</w:t>
      </w:r>
      <w:r w:rsidR="00624455" w:rsidRPr="0079406F">
        <w:rPr>
          <w:rFonts w:ascii="Times New Roman" w:hAnsi="Times New Roman" w:cs="Times New Roman"/>
          <w:noProof/>
          <w:vertAlign w:val="superscript"/>
          <w:lang w:val="en-GB"/>
        </w:rPr>
        <w:t>-5</w:t>
      </w:r>
      <w:r w:rsidR="00624455" w:rsidRPr="0079406F">
        <w:rPr>
          <w:rFonts w:ascii="Times New Roman" w:hAnsi="Times New Roman" w:cs="Times New Roman"/>
          <w:noProof/>
          <w:lang w:val="en-GB"/>
        </w:rPr>
        <w:t xml:space="preserve"> dilution) and further incubated for </w:t>
      </w:r>
      <w:r w:rsidR="007C0740">
        <w:rPr>
          <w:rFonts w:ascii="Times New Roman" w:hAnsi="Times New Roman" w:cs="Times New Roman"/>
          <w:noProof/>
          <w:lang w:val="en-GB"/>
        </w:rPr>
        <w:t xml:space="preserve">a quescent period of </w:t>
      </w:r>
      <w:r w:rsidR="00624455" w:rsidRPr="0079406F">
        <w:rPr>
          <w:rFonts w:ascii="Times New Roman" w:hAnsi="Times New Roman" w:cs="Times New Roman"/>
          <w:noProof/>
          <w:lang w:val="en-GB"/>
        </w:rPr>
        <w:t xml:space="preserve">24h </w:t>
      </w:r>
      <w:r w:rsidR="00624455" w:rsidRPr="0079406F">
        <w:rPr>
          <w:rFonts w:ascii="Times New Roman" w:hAnsi="Times New Roman" w:cs="Times New Roman"/>
          <w:lang w:val="en-GB"/>
        </w:rPr>
        <w:t xml:space="preserve">at 37°C. </w:t>
      </w:r>
    </w:p>
    <w:p w14:paraId="7A5E188D" w14:textId="77777777" w:rsidR="00BD65B3" w:rsidRPr="0079406F" w:rsidRDefault="00BD65B3" w:rsidP="00BD65B3">
      <w:pPr>
        <w:spacing w:line="480" w:lineRule="auto"/>
        <w:jc w:val="both"/>
        <w:rPr>
          <w:rFonts w:ascii="Times New Roman" w:hAnsi="Times New Roman" w:cs="Times New Roman"/>
          <w:color w:val="000000" w:themeColor="text1"/>
          <w:lang w:val="en-GB"/>
        </w:rPr>
      </w:pPr>
      <w:r w:rsidRPr="0079406F">
        <w:rPr>
          <w:rFonts w:ascii="Times New Roman" w:hAnsi="Times New Roman" w:cs="Times New Roman"/>
          <w:noProof/>
          <w:lang w:val="en-GB"/>
        </w:rPr>
        <w:t>(</w:t>
      </w:r>
      <w:r>
        <w:rPr>
          <w:rFonts w:ascii="Times New Roman" w:hAnsi="Times New Roman" w:cs="Times New Roman"/>
          <w:b/>
          <w:noProof/>
          <w:lang w:val="en-GB"/>
        </w:rPr>
        <w:t>G</w:t>
      </w:r>
      <w:r w:rsidRPr="0079406F">
        <w:rPr>
          <w:rFonts w:ascii="Times New Roman" w:hAnsi="Times New Roman" w:cs="Times New Roman"/>
          <w:noProof/>
          <w:lang w:val="en-GB"/>
        </w:rPr>
        <w:t xml:space="preserve">) Specific infectivity of the </w:t>
      </w:r>
      <w:r w:rsidR="00E0590D">
        <w:rPr>
          <w:rFonts w:ascii="Times New Roman" w:hAnsi="Times New Roman" w:cs="Times New Roman"/>
          <w:noProof/>
          <w:lang w:val="en-GB"/>
        </w:rPr>
        <w:t>A</w:t>
      </w:r>
      <w:r w:rsidRPr="0079406F">
        <w:rPr>
          <w:rFonts w:ascii="Times New Roman" w:hAnsi="Times New Roman" w:cs="Times New Roman"/>
          <w:noProof/>
          <w:lang w:val="en-GB"/>
        </w:rPr>
        <w:t xml:space="preserve"> and </w:t>
      </w:r>
      <w:r w:rsidR="00E0590D">
        <w:rPr>
          <w:rFonts w:ascii="Times New Roman" w:hAnsi="Times New Roman" w:cs="Times New Roman"/>
          <w:noProof/>
          <w:lang w:val="en-GB"/>
        </w:rPr>
        <w:t>B</w:t>
      </w:r>
      <w:r w:rsidRPr="0079406F">
        <w:rPr>
          <w:rFonts w:ascii="Times New Roman" w:hAnsi="Times New Roman" w:cs="Times New Roman"/>
          <w:noProof/>
          <w:lang w:val="en-GB"/>
        </w:rPr>
        <w:t xml:space="preserve"> assemblies</w:t>
      </w:r>
      <w:r w:rsidR="000567C2">
        <w:rPr>
          <w:rFonts w:ascii="Times New Roman" w:hAnsi="Times New Roman" w:cs="Times New Roman"/>
          <w:noProof/>
          <w:lang w:val="en-GB"/>
        </w:rPr>
        <w:t xml:space="preserve"> post-PMCA reaction and after quiescent incubation</w:t>
      </w:r>
      <w:r w:rsidRPr="0079406F">
        <w:rPr>
          <w:rFonts w:ascii="Times New Roman" w:hAnsi="Times New Roman" w:cs="Times New Roman"/>
          <w:noProof/>
          <w:lang w:val="en-GB"/>
        </w:rPr>
        <w:t xml:space="preserve">. Fractions </w:t>
      </w:r>
      <w:r w:rsidRPr="0079406F">
        <w:rPr>
          <w:rFonts w:ascii="Times New Roman" w:hAnsi="Times New Roman" w:cs="Times New Roman"/>
          <w:color w:val="000000" w:themeColor="text1"/>
          <w:lang w:val="en-GB"/>
        </w:rPr>
        <w:t xml:space="preserve">corresponding to the </w:t>
      </w:r>
      <w:r w:rsidR="00D422EF">
        <w:rPr>
          <w:rFonts w:ascii="Times New Roman" w:hAnsi="Times New Roman" w:cs="Times New Roman"/>
          <w:color w:val="000000" w:themeColor="text1"/>
          <w:lang w:val="en-GB"/>
        </w:rPr>
        <w:t>A</w:t>
      </w:r>
      <w:r w:rsidRPr="0079406F">
        <w:rPr>
          <w:rFonts w:ascii="Times New Roman" w:hAnsi="Times New Roman" w:cs="Times New Roman"/>
          <w:lang w:val="en-GB"/>
        </w:rPr>
        <w:t xml:space="preserve"> peak (fractions 1-3) and </w:t>
      </w:r>
      <w:r w:rsidR="00D422EF">
        <w:rPr>
          <w:rFonts w:ascii="Times New Roman" w:hAnsi="Times New Roman" w:cs="Times New Roman"/>
          <w:lang w:val="en-GB"/>
        </w:rPr>
        <w:t>B</w:t>
      </w:r>
      <w:r w:rsidRPr="0079406F">
        <w:rPr>
          <w:rFonts w:ascii="Times New Roman" w:hAnsi="Times New Roman" w:cs="Times New Roman"/>
          <w:lang w:val="en-GB"/>
        </w:rPr>
        <w:t xml:space="preserve"> peak (fractions 14-16 (day</w:t>
      </w:r>
      <w:r w:rsidR="000567C2">
        <w:rPr>
          <w:rFonts w:ascii="Times New Roman" w:hAnsi="Times New Roman" w:cs="Times New Roman"/>
          <w:lang w:val="en-GB"/>
        </w:rPr>
        <w:t>s</w:t>
      </w:r>
      <w:r w:rsidRPr="0079406F">
        <w:rPr>
          <w:rFonts w:ascii="Times New Roman" w:hAnsi="Times New Roman" w:cs="Times New Roman"/>
          <w:lang w:val="en-GB"/>
        </w:rPr>
        <w:t xml:space="preserve"> 0</w:t>
      </w:r>
      <w:r w:rsidR="000567C2">
        <w:rPr>
          <w:rFonts w:ascii="Times New Roman" w:hAnsi="Times New Roman" w:cs="Times New Roman"/>
          <w:lang w:val="en-GB"/>
        </w:rPr>
        <w:t xml:space="preserve"> and 2</w:t>
      </w:r>
      <w:r w:rsidRPr="0079406F">
        <w:rPr>
          <w:rFonts w:ascii="Times New Roman" w:hAnsi="Times New Roman" w:cs="Times New Roman"/>
          <w:lang w:val="en-GB"/>
        </w:rPr>
        <w:t xml:space="preserve">) or 16-18 (day </w:t>
      </w:r>
      <w:r w:rsidR="000567C2">
        <w:rPr>
          <w:rFonts w:ascii="Times New Roman" w:hAnsi="Times New Roman" w:cs="Times New Roman"/>
          <w:lang w:val="en-GB"/>
        </w:rPr>
        <w:t>7</w:t>
      </w:r>
      <w:r w:rsidRPr="0079406F">
        <w:rPr>
          <w:rFonts w:ascii="Times New Roman" w:hAnsi="Times New Roman" w:cs="Times New Roman"/>
          <w:lang w:val="en-GB"/>
        </w:rPr>
        <w:t xml:space="preserve">)) </w:t>
      </w:r>
      <w:r w:rsidRPr="0079406F">
        <w:rPr>
          <w:rFonts w:ascii="Times New Roman" w:hAnsi="Times New Roman" w:cs="Times New Roman"/>
          <w:color w:val="000000" w:themeColor="text1"/>
          <w:lang w:val="en-GB"/>
        </w:rPr>
        <w:t xml:space="preserve">were pooled and inoculated to groups of </w:t>
      </w:r>
      <w:proofErr w:type="gramStart"/>
      <w:r w:rsidRPr="0079406F">
        <w:rPr>
          <w:rFonts w:ascii="Times New Roman" w:hAnsi="Times New Roman" w:cs="Times New Roman"/>
          <w:color w:val="000000" w:themeColor="text1"/>
          <w:lang w:val="en-GB"/>
        </w:rPr>
        <w:t>reporter</w:t>
      </w:r>
      <w:proofErr w:type="gramEnd"/>
      <w:r w:rsidRPr="0079406F">
        <w:rPr>
          <w:rFonts w:ascii="Times New Roman" w:hAnsi="Times New Roman" w:cs="Times New Roman"/>
          <w:color w:val="000000" w:themeColor="text1"/>
          <w:lang w:val="en-GB"/>
        </w:rPr>
        <w:t xml:space="preserve"> tg338 mice at two different dilutions (1:10 and 1:1000) for better accuracy. The specific infectivity of the assemblies was calculated from the mean survival time of the mice by using 127S dose-response curve.</w:t>
      </w:r>
      <w:r w:rsidR="000567C2">
        <w:rPr>
          <w:rFonts w:ascii="Times New Roman" w:hAnsi="Times New Roman" w:cs="Times New Roman"/>
          <w:color w:val="000000" w:themeColor="text1"/>
          <w:lang w:val="en-GB"/>
        </w:rPr>
        <w:t xml:space="preserve"> </w:t>
      </w:r>
      <w:r w:rsidRPr="006C537A">
        <w:rPr>
          <w:rFonts w:ascii="Times New Roman" w:hAnsi="Times New Roman" w:cs="Times New Roman"/>
          <w:color w:val="000000" w:themeColor="text1"/>
          <w:lang w:val="en-GB"/>
        </w:rPr>
        <w:t>*: incomplete attack rate</w:t>
      </w:r>
      <w:r w:rsidR="000567C2" w:rsidRPr="009444B9">
        <w:rPr>
          <w:rFonts w:ascii="Times New Roman" w:hAnsi="Times New Roman" w:cs="Times New Roman"/>
          <w:color w:val="000000" w:themeColor="text1"/>
          <w:lang w:val="en-GB"/>
        </w:rPr>
        <w:t>.</w:t>
      </w:r>
    </w:p>
    <w:p w14:paraId="06E0D35C" w14:textId="77777777" w:rsidR="007C0740" w:rsidRDefault="007C0740" w:rsidP="00624455">
      <w:pPr>
        <w:spacing w:line="480" w:lineRule="auto"/>
        <w:jc w:val="both"/>
        <w:rPr>
          <w:rFonts w:ascii="Times New Roman" w:hAnsi="Times New Roman" w:cs="Times New Roman"/>
          <w:noProof/>
          <w:lang w:val="en-GB"/>
        </w:rPr>
      </w:pPr>
    </w:p>
    <w:p w14:paraId="7A1926E4" w14:textId="77777777" w:rsidR="00624455" w:rsidRPr="0079406F" w:rsidRDefault="00624455" w:rsidP="00624455">
      <w:pPr>
        <w:spacing w:line="480" w:lineRule="auto"/>
        <w:jc w:val="both"/>
        <w:rPr>
          <w:rFonts w:ascii="Times New Roman" w:hAnsi="Times New Roman" w:cs="Times New Roman"/>
          <w:b/>
          <w:noProof/>
          <w:lang w:val="en-GB"/>
        </w:rPr>
      </w:pPr>
      <w:r w:rsidRPr="0079406F">
        <w:rPr>
          <w:rFonts w:ascii="Times New Roman" w:hAnsi="Times New Roman" w:cs="Times New Roman"/>
          <w:b/>
          <w:noProof/>
          <w:lang w:val="en-GB"/>
        </w:rPr>
        <w:t xml:space="preserve">Figure 3. PrP-dependent generation of </w:t>
      </w:r>
      <w:r w:rsidR="00257A06">
        <w:rPr>
          <w:rFonts w:ascii="Times New Roman" w:hAnsi="Times New Roman" w:cs="Times New Roman"/>
          <w:b/>
          <w:noProof/>
          <w:lang w:val="en-GB"/>
        </w:rPr>
        <w:t>B</w:t>
      </w:r>
      <w:r w:rsidR="00257A06" w:rsidRPr="0079406F">
        <w:rPr>
          <w:rFonts w:ascii="Times New Roman" w:hAnsi="Times New Roman" w:cs="Times New Roman"/>
          <w:b/>
          <w:noProof/>
          <w:lang w:val="en-GB"/>
        </w:rPr>
        <w:t xml:space="preserve"> </w:t>
      </w:r>
      <w:r w:rsidRPr="0079406F">
        <w:rPr>
          <w:rFonts w:ascii="Times New Roman" w:hAnsi="Times New Roman" w:cs="Times New Roman"/>
          <w:b/>
          <w:noProof/>
          <w:lang w:val="en-GB"/>
        </w:rPr>
        <w:t xml:space="preserve">assemblies from </w:t>
      </w:r>
      <w:r w:rsidR="00FF766A">
        <w:rPr>
          <w:rFonts w:ascii="Times New Roman" w:hAnsi="Times New Roman" w:cs="Times New Roman"/>
          <w:b/>
          <w:noProof/>
          <w:lang w:val="en-GB"/>
        </w:rPr>
        <w:t>A</w:t>
      </w:r>
      <w:r w:rsidR="00FF766A" w:rsidRPr="0079406F">
        <w:rPr>
          <w:rFonts w:ascii="Times New Roman" w:hAnsi="Times New Roman" w:cs="Times New Roman"/>
          <w:b/>
          <w:noProof/>
          <w:lang w:val="en-GB"/>
        </w:rPr>
        <w:t xml:space="preserve"> </w:t>
      </w:r>
      <w:r w:rsidRPr="0079406F">
        <w:rPr>
          <w:rFonts w:ascii="Times New Roman" w:hAnsi="Times New Roman" w:cs="Times New Roman"/>
          <w:b/>
          <w:noProof/>
          <w:lang w:val="en-GB"/>
        </w:rPr>
        <w:t>assemblies</w:t>
      </w:r>
    </w:p>
    <w:p w14:paraId="31F5FB0E" w14:textId="77777777" w:rsidR="00624455" w:rsidRPr="0079406F" w:rsidRDefault="00624455" w:rsidP="00624455">
      <w:pPr>
        <w:spacing w:line="480" w:lineRule="auto"/>
        <w:jc w:val="both"/>
        <w:rPr>
          <w:rFonts w:ascii="Times New Roman" w:hAnsi="Times New Roman" w:cs="Times New Roman"/>
          <w:noProof/>
          <w:lang w:val="en-GB"/>
        </w:rPr>
      </w:pPr>
      <w:r w:rsidRPr="0079406F">
        <w:rPr>
          <w:rFonts w:ascii="Times New Roman" w:hAnsi="Times New Roman" w:cs="Times New Roman"/>
          <w:noProof/>
          <w:lang w:val="en-GB"/>
        </w:rPr>
        <w:t xml:space="preserve"> </w:t>
      </w:r>
      <w:r w:rsidRPr="0079406F">
        <w:rPr>
          <w:rFonts w:ascii="Times New Roman" w:hAnsi="Times New Roman" w:cs="Times New Roman"/>
          <w:color w:val="000000" w:themeColor="text1"/>
          <w:lang w:val="en-GB"/>
        </w:rPr>
        <w:t>PMCA products from 127S</w:t>
      </w:r>
      <w:r w:rsidR="00FF766A">
        <w:rPr>
          <w:rFonts w:ascii="Times New Roman" w:hAnsi="Times New Roman" w:cs="Times New Roman"/>
          <w:color w:val="000000" w:themeColor="text1"/>
          <w:lang w:val="en-GB"/>
        </w:rPr>
        <w:t>,</w:t>
      </w:r>
      <w:r w:rsidRPr="0079406F">
        <w:rPr>
          <w:rFonts w:ascii="Times New Roman" w:hAnsi="Times New Roman" w:cs="Times New Roman"/>
          <w:color w:val="000000" w:themeColor="text1"/>
          <w:lang w:val="en-GB"/>
        </w:rPr>
        <w:t xml:space="preserve"> </w:t>
      </w:r>
      <w:r w:rsidR="00FF766A" w:rsidRPr="0079406F">
        <w:rPr>
          <w:rFonts w:ascii="Times New Roman" w:hAnsi="Times New Roman" w:cs="Times New Roman"/>
          <w:color w:val="000000" w:themeColor="text1"/>
          <w:lang w:val="en-GB"/>
        </w:rPr>
        <w:t>139A</w:t>
      </w:r>
      <w:r w:rsidR="00FF766A">
        <w:rPr>
          <w:rFonts w:ascii="Times New Roman" w:hAnsi="Times New Roman" w:cs="Times New Roman"/>
          <w:color w:val="000000" w:themeColor="text1"/>
          <w:lang w:val="en-GB"/>
        </w:rPr>
        <w:t xml:space="preserve"> and </w:t>
      </w:r>
      <w:r w:rsidRPr="0079406F">
        <w:rPr>
          <w:rFonts w:ascii="Times New Roman" w:hAnsi="Times New Roman" w:cs="Times New Roman"/>
          <w:color w:val="000000" w:themeColor="text1"/>
          <w:lang w:val="en-GB"/>
        </w:rPr>
        <w:t>vCJD prions (</w:t>
      </w:r>
      <w:r w:rsidR="006439CE">
        <w:rPr>
          <w:rFonts w:ascii="Times New Roman" w:hAnsi="Times New Roman" w:cs="Times New Roman"/>
          <w:color w:val="000000" w:themeColor="text1"/>
          <w:lang w:val="en-GB"/>
        </w:rPr>
        <w:t>10</w:t>
      </w:r>
      <w:r w:rsidR="008A350C">
        <w:rPr>
          <w:rFonts w:ascii="Times New Roman" w:hAnsi="Times New Roman" w:cs="Times New Roman"/>
          <w:color w:val="000000" w:themeColor="text1"/>
          <w:vertAlign w:val="superscript"/>
          <w:lang w:val="en-GB"/>
        </w:rPr>
        <w:t>5</w:t>
      </w:r>
      <w:r w:rsidR="008A350C">
        <w:rPr>
          <w:rFonts w:ascii="Times New Roman" w:hAnsi="Times New Roman" w:cs="Times New Roman"/>
          <w:color w:val="000000" w:themeColor="text1"/>
          <w:lang w:val="en-GB"/>
        </w:rPr>
        <w:t>, 10</w:t>
      </w:r>
      <w:r w:rsidR="008A350C" w:rsidRPr="008A350C">
        <w:rPr>
          <w:rFonts w:ascii="Times New Roman" w:hAnsi="Times New Roman" w:cs="Times New Roman"/>
          <w:color w:val="000000" w:themeColor="text1"/>
          <w:vertAlign w:val="superscript"/>
          <w:lang w:val="en-GB"/>
        </w:rPr>
        <w:t>4</w:t>
      </w:r>
      <w:r w:rsidR="008A350C">
        <w:rPr>
          <w:rFonts w:ascii="Times New Roman" w:hAnsi="Times New Roman" w:cs="Times New Roman"/>
          <w:color w:val="000000" w:themeColor="text1"/>
          <w:lang w:val="en-GB"/>
        </w:rPr>
        <w:t xml:space="preserve"> and 10</w:t>
      </w:r>
      <w:r w:rsidR="008A350C" w:rsidRPr="008A350C">
        <w:rPr>
          <w:rFonts w:ascii="Times New Roman" w:hAnsi="Times New Roman" w:cs="Times New Roman"/>
          <w:color w:val="000000" w:themeColor="text1"/>
          <w:vertAlign w:val="superscript"/>
          <w:lang w:val="en-GB"/>
        </w:rPr>
        <w:t>4</w:t>
      </w:r>
      <w:r w:rsidR="008A350C">
        <w:rPr>
          <w:rFonts w:ascii="Times New Roman" w:hAnsi="Times New Roman" w:cs="Times New Roman"/>
          <w:color w:val="000000" w:themeColor="text1"/>
          <w:lang w:val="en-GB"/>
        </w:rPr>
        <w:t xml:space="preserve"> diluted seeds, respectively) </w:t>
      </w:r>
      <w:r w:rsidRPr="0079406F">
        <w:rPr>
          <w:rFonts w:ascii="Times New Roman" w:hAnsi="Times New Roman" w:cs="Times New Roman"/>
          <w:color w:val="000000" w:themeColor="text1"/>
          <w:lang w:val="en-GB"/>
        </w:rPr>
        <w:t xml:space="preserve">were treated with PK (80 </w:t>
      </w:r>
      <w:r w:rsidRPr="0079406F">
        <w:rPr>
          <w:rFonts w:ascii="Times New Roman" w:hAnsi="Times New Roman" w:cs="Times New Roman"/>
          <w:color w:val="000000" w:themeColor="text1"/>
          <w:lang w:val="en-GB"/>
        </w:rPr>
        <w:sym w:font="Symbol" w:char="F06D"/>
      </w:r>
      <w:r w:rsidRPr="0079406F">
        <w:rPr>
          <w:rFonts w:ascii="Times New Roman" w:hAnsi="Times New Roman" w:cs="Times New Roman"/>
          <w:color w:val="000000" w:themeColor="text1"/>
          <w:lang w:val="en-GB"/>
        </w:rPr>
        <w:t>g/ml final concentration</w:t>
      </w:r>
      <w:r w:rsidR="00B51144">
        <w:rPr>
          <w:rFonts w:ascii="Times New Roman" w:hAnsi="Times New Roman" w:cs="Times New Roman"/>
          <w:color w:val="000000" w:themeColor="text1"/>
          <w:lang w:val="en-GB"/>
        </w:rPr>
        <w:t>,</w:t>
      </w:r>
      <w:r w:rsidR="00B51144" w:rsidRPr="00B51144">
        <w:rPr>
          <w:color w:val="000000" w:themeColor="text1"/>
          <w:lang w:val="en-GB"/>
        </w:rPr>
        <w:t xml:space="preserve"> </w:t>
      </w:r>
      <w:r w:rsidR="008A350C" w:rsidRPr="008A350C">
        <w:rPr>
          <w:rFonts w:ascii="Times New Roman" w:hAnsi="Times New Roman" w:cs="Times New Roman"/>
          <w:color w:val="000000" w:themeColor="text1"/>
          <w:lang w:val="en-GB"/>
        </w:rPr>
        <w:t xml:space="preserve">treatment stopped </w:t>
      </w:r>
      <w:r w:rsidR="00B51144" w:rsidRPr="008A350C">
        <w:rPr>
          <w:rFonts w:ascii="Times New Roman" w:hAnsi="Times New Roman" w:cs="Times New Roman"/>
          <w:color w:val="000000" w:themeColor="text1"/>
          <w:lang w:val="en-GB"/>
        </w:rPr>
        <w:t xml:space="preserve">by adding </w:t>
      </w:r>
      <w:r w:rsidR="00B51144" w:rsidRPr="008A350C">
        <w:rPr>
          <w:rFonts w:ascii="Times New Roman" w:hAnsi="Times New Roman" w:cs="Times New Roman"/>
          <w:color w:val="000000" w:themeColor="text1"/>
          <w:lang w:val="en-GB"/>
        </w:rPr>
        <w:lastRenderedPageBreak/>
        <w:t xml:space="preserve">2mM </w:t>
      </w:r>
      <w:proofErr w:type="spellStart"/>
      <w:r w:rsidR="00B51144" w:rsidRPr="008A350C">
        <w:rPr>
          <w:rFonts w:ascii="Times New Roman" w:hAnsi="Times New Roman" w:cs="Times New Roman"/>
          <w:color w:val="000000" w:themeColor="text1"/>
          <w:lang w:val="en-GB"/>
        </w:rPr>
        <w:t>Pefabloc</w:t>
      </w:r>
      <w:proofErr w:type="spellEnd"/>
      <w:r w:rsidR="00B51144" w:rsidRPr="008A350C">
        <w:rPr>
          <w:rFonts w:ascii="Times New Roman" w:hAnsi="Times New Roman" w:cs="Times New Roman"/>
          <w:color w:val="000000" w:themeColor="text1"/>
          <w:lang w:val="en-GB"/>
        </w:rPr>
        <w:t xml:space="preserve"> and </w:t>
      </w:r>
      <w:r w:rsidR="008A350C" w:rsidRPr="008A350C">
        <w:rPr>
          <w:rFonts w:ascii="Times New Roman" w:hAnsi="Times New Roman" w:cs="Times New Roman"/>
          <w:color w:val="000000" w:themeColor="text1"/>
          <w:lang w:val="en-GB"/>
        </w:rPr>
        <w:t>1x</w:t>
      </w:r>
      <w:r w:rsidR="00B51144" w:rsidRPr="008A350C">
        <w:rPr>
          <w:rFonts w:ascii="Times New Roman" w:hAnsi="Times New Roman" w:cs="Times New Roman"/>
          <w:color w:val="000000" w:themeColor="text1"/>
          <w:lang w:val="en-GB"/>
        </w:rPr>
        <w:t xml:space="preserve"> EDTA-free Protease inhibitor cocktail</w:t>
      </w:r>
      <w:r w:rsidRPr="008A350C">
        <w:rPr>
          <w:rFonts w:ascii="Times New Roman" w:hAnsi="Times New Roman" w:cs="Times New Roman"/>
          <w:color w:val="000000" w:themeColor="text1"/>
          <w:lang w:val="en-GB"/>
        </w:rPr>
        <w:t>)</w:t>
      </w:r>
      <w:r w:rsidRPr="0079406F">
        <w:rPr>
          <w:rFonts w:ascii="Times New Roman" w:hAnsi="Times New Roman" w:cs="Times New Roman"/>
          <w:color w:val="000000" w:themeColor="text1"/>
          <w:lang w:val="en-GB"/>
        </w:rPr>
        <w:t xml:space="preserve"> </w:t>
      </w:r>
      <w:r w:rsidR="008A350C" w:rsidRPr="0079406F">
        <w:rPr>
          <w:rFonts w:ascii="Times New Roman" w:hAnsi="Times New Roman" w:cs="Times New Roman"/>
          <w:color w:val="000000" w:themeColor="text1"/>
          <w:lang w:val="en-GB"/>
        </w:rPr>
        <w:t>or not</w:t>
      </w:r>
      <w:r w:rsidR="008A350C">
        <w:rPr>
          <w:rFonts w:ascii="Times New Roman" w:hAnsi="Times New Roman" w:cs="Times New Roman"/>
          <w:color w:val="000000" w:themeColor="text1"/>
          <w:lang w:val="en-GB"/>
        </w:rPr>
        <w:t xml:space="preserve"> </w:t>
      </w:r>
      <w:r w:rsidR="006E2A61">
        <w:rPr>
          <w:rFonts w:ascii="Times New Roman" w:hAnsi="Times New Roman" w:cs="Times New Roman"/>
          <w:color w:val="000000" w:themeColor="text1"/>
          <w:lang w:val="en-GB"/>
        </w:rPr>
        <w:t>to eliminate PrP</w:t>
      </w:r>
      <w:r w:rsidR="006E2A61" w:rsidRPr="006C537A">
        <w:rPr>
          <w:rFonts w:ascii="Times New Roman" w:hAnsi="Times New Roman" w:cs="Times New Roman"/>
          <w:color w:val="000000" w:themeColor="text1"/>
          <w:vertAlign w:val="superscript"/>
          <w:lang w:val="en-GB"/>
        </w:rPr>
        <w:t>C</w:t>
      </w:r>
      <w:r w:rsidR="006E2A61">
        <w:rPr>
          <w:rFonts w:ascii="Times New Roman" w:hAnsi="Times New Roman" w:cs="Times New Roman"/>
          <w:color w:val="000000" w:themeColor="text1"/>
          <w:lang w:val="en-GB"/>
        </w:rPr>
        <w:t>,</w:t>
      </w:r>
      <w:r w:rsidR="006E2A61" w:rsidRPr="0079406F">
        <w:rPr>
          <w:rFonts w:ascii="Times New Roman" w:hAnsi="Times New Roman" w:cs="Times New Roman"/>
          <w:color w:val="000000" w:themeColor="text1"/>
          <w:lang w:val="en-GB"/>
        </w:rPr>
        <w:t xml:space="preserve"> </w:t>
      </w:r>
      <w:r w:rsidRPr="0079406F">
        <w:rPr>
          <w:rFonts w:ascii="Times New Roman" w:hAnsi="Times New Roman" w:cs="Times New Roman"/>
          <w:color w:val="000000" w:themeColor="text1"/>
          <w:lang w:val="en-GB"/>
        </w:rPr>
        <w:t xml:space="preserve">before </w:t>
      </w:r>
      <w:r w:rsidR="00FF766A">
        <w:rPr>
          <w:rFonts w:ascii="Times New Roman" w:hAnsi="Times New Roman" w:cs="Times New Roman"/>
          <w:noProof/>
          <w:lang w:val="en-GB"/>
        </w:rPr>
        <w:t xml:space="preserve">quiescent </w:t>
      </w:r>
      <w:r w:rsidRPr="0079406F">
        <w:rPr>
          <w:rFonts w:ascii="Times New Roman" w:hAnsi="Times New Roman" w:cs="Times New Roman"/>
          <w:noProof/>
          <w:lang w:val="en-GB"/>
        </w:rPr>
        <w:t xml:space="preserve">incubation at 37°C for </w:t>
      </w:r>
      <w:r w:rsidR="006439CE">
        <w:rPr>
          <w:rFonts w:ascii="Times New Roman" w:hAnsi="Times New Roman" w:cs="Times New Roman"/>
          <w:noProof/>
          <w:lang w:val="en-GB"/>
        </w:rPr>
        <w:t>24h</w:t>
      </w:r>
      <w:r w:rsidRPr="0079406F">
        <w:rPr>
          <w:rFonts w:ascii="Times New Roman" w:hAnsi="Times New Roman" w:cs="Times New Roman"/>
          <w:noProof/>
          <w:lang w:val="en-GB"/>
        </w:rPr>
        <w:t>, 7 days and 30 days</w:t>
      </w:r>
      <w:r w:rsidR="00085491">
        <w:rPr>
          <w:rFonts w:ascii="Times New Roman" w:hAnsi="Times New Roman" w:cs="Times New Roman"/>
          <w:noProof/>
          <w:lang w:val="en-GB"/>
        </w:rPr>
        <w:t>, as indicated</w:t>
      </w:r>
      <w:r w:rsidRPr="0079406F">
        <w:rPr>
          <w:rFonts w:ascii="Times New Roman" w:hAnsi="Times New Roman" w:cs="Times New Roman"/>
          <w:noProof/>
          <w:lang w:val="en-GB"/>
        </w:rPr>
        <w:t>.</w:t>
      </w:r>
      <w:r w:rsidRPr="006761DB">
        <w:rPr>
          <w:rFonts w:ascii="Times New Roman" w:hAnsi="Times New Roman" w:cs="Times New Roman"/>
          <w:lang w:val="en-GB"/>
        </w:rPr>
        <w:t xml:space="preserve"> At each time point, the collected products were frozen. All the collected samples were then thawed, </w:t>
      </w:r>
      <w:r w:rsidR="006E2A61" w:rsidRPr="006761DB">
        <w:rPr>
          <w:rFonts w:ascii="Times New Roman" w:hAnsi="Times New Roman" w:cs="Times New Roman"/>
          <w:lang w:val="en-GB"/>
        </w:rPr>
        <w:t>SV</w:t>
      </w:r>
      <w:r w:rsidR="006E2A61">
        <w:rPr>
          <w:rFonts w:ascii="Times New Roman" w:hAnsi="Times New Roman" w:cs="Times New Roman"/>
          <w:lang w:val="en-GB"/>
        </w:rPr>
        <w:t>-</w:t>
      </w:r>
      <w:r w:rsidRPr="006761DB">
        <w:rPr>
          <w:rFonts w:ascii="Times New Roman" w:hAnsi="Times New Roman" w:cs="Times New Roman"/>
          <w:lang w:val="en-GB"/>
        </w:rPr>
        <w:t xml:space="preserve">fractionated in parallel and </w:t>
      </w:r>
      <w:proofErr w:type="spellStart"/>
      <w:r w:rsidRPr="006761DB">
        <w:rPr>
          <w:rFonts w:ascii="Times New Roman" w:hAnsi="Times New Roman" w:cs="Times New Roman"/>
          <w:lang w:val="en-GB"/>
        </w:rPr>
        <w:t>analyzed</w:t>
      </w:r>
      <w:proofErr w:type="spellEnd"/>
      <w:r w:rsidRPr="006761DB">
        <w:rPr>
          <w:rFonts w:ascii="Times New Roman" w:hAnsi="Times New Roman" w:cs="Times New Roman"/>
          <w:lang w:val="en-GB"/>
        </w:rPr>
        <w:t xml:space="preserve"> by </w:t>
      </w:r>
      <w:r w:rsidRPr="000C1FBE">
        <w:rPr>
          <w:rFonts w:ascii="Times New Roman" w:hAnsi="Times New Roman" w:cs="Times New Roman"/>
          <w:noProof/>
          <w:lang w:val="en-GB"/>
        </w:rPr>
        <w:t xml:space="preserve">immunoblot </w:t>
      </w:r>
      <w:r w:rsidRPr="000C1FBE">
        <w:rPr>
          <w:rFonts w:ascii="Times New Roman" w:hAnsi="Times New Roman" w:cs="Times New Roman"/>
          <w:lang w:val="en-GB"/>
        </w:rPr>
        <w:t>(</w:t>
      </w:r>
      <w:r w:rsidRPr="002805B8">
        <w:rPr>
          <w:rFonts w:ascii="Times New Roman" w:hAnsi="Times New Roman" w:cs="Times New Roman"/>
          <w:i/>
          <w:lang w:val="en-GB"/>
        </w:rPr>
        <w:t>n=</w:t>
      </w:r>
      <w:r w:rsidR="00FF766A">
        <w:rPr>
          <w:rFonts w:ascii="Times New Roman" w:hAnsi="Times New Roman" w:cs="Times New Roman"/>
          <w:i/>
          <w:lang w:val="en-GB"/>
        </w:rPr>
        <w:t>3</w:t>
      </w:r>
      <w:r w:rsidR="00FF766A" w:rsidRPr="002805B8">
        <w:rPr>
          <w:rFonts w:ascii="Times New Roman" w:hAnsi="Times New Roman" w:cs="Times New Roman"/>
          <w:lang w:val="en-GB"/>
        </w:rPr>
        <w:t xml:space="preserve"> </w:t>
      </w:r>
      <w:r w:rsidRPr="002805B8">
        <w:rPr>
          <w:rFonts w:ascii="Times New Roman" w:hAnsi="Times New Roman" w:cs="Times New Roman"/>
          <w:lang w:val="en-GB"/>
        </w:rPr>
        <w:t>independent experiments).</w:t>
      </w:r>
    </w:p>
    <w:p w14:paraId="44AD163C" w14:textId="77777777" w:rsidR="00624455" w:rsidRPr="0079406F" w:rsidRDefault="00624455" w:rsidP="00624455">
      <w:pPr>
        <w:spacing w:line="480" w:lineRule="auto"/>
        <w:jc w:val="both"/>
        <w:rPr>
          <w:rFonts w:ascii="Times New Roman" w:hAnsi="Times New Roman" w:cs="Times New Roman"/>
          <w:noProof/>
          <w:lang w:val="en-GB"/>
        </w:rPr>
      </w:pPr>
    </w:p>
    <w:p w14:paraId="3F3AE6F2" w14:textId="77777777" w:rsidR="00004732" w:rsidRDefault="00624455" w:rsidP="00624455">
      <w:pPr>
        <w:spacing w:line="480" w:lineRule="auto"/>
        <w:jc w:val="both"/>
        <w:rPr>
          <w:rFonts w:ascii="Times New Roman" w:hAnsi="Times New Roman" w:cs="Times New Roman"/>
          <w:b/>
          <w:noProof/>
          <w:lang w:val="en-GB"/>
        </w:rPr>
      </w:pPr>
      <w:r w:rsidRPr="0079406F">
        <w:rPr>
          <w:rFonts w:ascii="Times New Roman" w:hAnsi="Times New Roman" w:cs="Times New Roman"/>
          <w:b/>
          <w:noProof/>
          <w:lang w:val="en-GB"/>
        </w:rPr>
        <w:t xml:space="preserve">Figure 4. </w:t>
      </w:r>
      <w:r w:rsidR="00C81177">
        <w:rPr>
          <w:rFonts w:ascii="Times New Roman" w:hAnsi="Times New Roman" w:cs="Times New Roman"/>
          <w:b/>
          <w:noProof/>
          <w:lang w:val="en-GB"/>
        </w:rPr>
        <w:t xml:space="preserve">Mathematical modeling </w:t>
      </w:r>
    </w:p>
    <w:p w14:paraId="51BAA203" w14:textId="77777777" w:rsidR="006C537A" w:rsidRDefault="006C537A" w:rsidP="006C537A">
      <w:pPr>
        <w:spacing w:line="480" w:lineRule="auto"/>
        <w:jc w:val="both"/>
        <w:rPr>
          <w:rFonts w:ascii="Times New Roman" w:hAnsi="Times New Roman" w:cs="Times New Roman"/>
          <w:b/>
          <w:noProof/>
          <w:lang w:val="en-GB"/>
        </w:rPr>
      </w:pPr>
    </w:p>
    <w:p w14:paraId="7FE62D98" w14:textId="77777777" w:rsidR="006C537A" w:rsidRDefault="006C537A" w:rsidP="006C537A">
      <w:pPr>
        <w:spacing w:line="480" w:lineRule="auto"/>
        <w:jc w:val="both"/>
        <w:rPr>
          <w:rFonts w:ascii="Times New Roman" w:hAnsi="Times New Roman" w:cs="Times New Roman"/>
          <w:b/>
          <w:noProof/>
          <w:lang w:val="en-GB"/>
        </w:rPr>
      </w:pPr>
      <w:r>
        <w:rPr>
          <w:rFonts w:ascii="Times New Roman" w:hAnsi="Times New Roman" w:cs="Times New Roman"/>
          <w:b/>
          <w:noProof/>
          <w:lang w:val="en-GB"/>
        </w:rPr>
        <w:t xml:space="preserve">Figure </w:t>
      </w:r>
      <w:r w:rsidR="00565ABD">
        <w:rPr>
          <w:rFonts w:ascii="Times New Roman" w:hAnsi="Times New Roman" w:cs="Times New Roman"/>
          <w:b/>
          <w:noProof/>
          <w:lang w:val="en-GB"/>
        </w:rPr>
        <w:t>5</w:t>
      </w:r>
      <w:r>
        <w:rPr>
          <w:rFonts w:ascii="Times New Roman" w:hAnsi="Times New Roman" w:cs="Times New Roman"/>
          <w:b/>
          <w:noProof/>
          <w:lang w:val="en-GB"/>
        </w:rPr>
        <w:t>. Quaternary structure convergence and autocatalytic formation of B assemblies</w:t>
      </w:r>
    </w:p>
    <w:p w14:paraId="3C701EA0" w14:textId="77777777" w:rsidR="00C142E3" w:rsidRDefault="006C537A" w:rsidP="006C537A">
      <w:pPr>
        <w:spacing w:line="480" w:lineRule="auto"/>
        <w:jc w:val="both"/>
        <w:rPr>
          <w:rFonts w:ascii="Times New Roman" w:hAnsi="Times New Roman" w:cs="Times New Roman"/>
          <w:noProof/>
          <w:lang w:val="en-GB"/>
        </w:rPr>
      </w:pPr>
      <w:r>
        <w:rPr>
          <w:rFonts w:ascii="Times New Roman" w:hAnsi="Times New Roman" w:cs="Times New Roman"/>
          <w:b/>
          <w:noProof/>
          <w:lang w:val="en-GB"/>
        </w:rPr>
        <w:t xml:space="preserve">(A) </w:t>
      </w:r>
      <w:r>
        <w:rPr>
          <w:rFonts w:ascii="Times New Roman" w:hAnsi="Times New Roman" w:cs="Times New Roman"/>
          <w:noProof/>
          <w:lang w:val="en-GB"/>
        </w:rPr>
        <w:t>Different prion strains (S1, S2 and S3) give r</w:t>
      </w:r>
      <w:r w:rsidR="00C142E3">
        <w:rPr>
          <w:rFonts w:ascii="Times New Roman" w:hAnsi="Times New Roman" w:cs="Times New Roman"/>
          <w:noProof/>
          <w:lang w:val="en-GB"/>
        </w:rPr>
        <w:t xml:space="preserve">ise </w:t>
      </w:r>
      <w:r>
        <w:rPr>
          <w:rFonts w:ascii="Times New Roman" w:hAnsi="Times New Roman" w:cs="Times New Roman"/>
          <w:noProof/>
          <w:lang w:val="en-GB"/>
        </w:rPr>
        <w:t>to the formation of com</w:t>
      </w:r>
      <w:r w:rsidR="00C142E3">
        <w:rPr>
          <w:rFonts w:ascii="Times New Roman" w:hAnsi="Times New Roman" w:cs="Times New Roman"/>
          <w:noProof/>
          <w:lang w:val="en-GB"/>
        </w:rPr>
        <w:t xml:space="preserve">mon </w:t>
      </w:r>
      <w:r>
        <w:rPr>
          <w:rFonts w:ascii="Times New Roman" w:hAnsi="Times New Roman" w:cs="Times New Roman"/>
          <w:noProof/>
          <w:lang w:val="en-GB"/>
        </w:rPr>
        <w:t>oli</w:t>
      </w:r>
      <w:r w:rsidR="00C142E3">
        <w:rPr>
          <w:rFonts w:ascii="Times New Roman" w:hAnsi="Times New Roman" w:cs="Times New Roman"/>
          <w:noProof/>
          <w:lang w:val="en-GB"/>
        </w:rPr>
        <w:t>g</w:t>
      </w:r>
      <w:r>
        <w:rPr>
          <w:rFonts w:ascii="Times New Roman" w:hAnsi="Times New Roman" w:cs="Times New Roman"/>
          <w:noProof/>
          <w:lang w:val="en-GB"/>
        </w:rPr>
        <w:t>omeric assemblies</w:t>
      </w:r>
      <w:r w:rsidR="00C142E3">
        <w:rPr>
          <w:rFonts w:ascii="Times New Roman" w:hAnsi="Times New Roman" w:cs="Times New Roman"/>
          <w:noProof/>
          <w:lang w:val="en-GB"/>
        </w:rPr>
        <w:t xml:space="preserve"> </w:t>
      </w:r>
      <w:r w:rsidR="00C31B02">
        <w:rPr>
          <w:rFonts w:ascii="Times New Roman" w:hAnsi="Times New Roman" w:cs="Times New Roman"/>
          <w:noProof/>
          <w:lang w:val="en-GB"/>
        </w:rPr>
        <w:t xml:space="preserve">termed A </w:t>
      </w:r>
      <w:r>
        <w:rPr>
          <w:rFonts w:ascii="Times New Roman" w:hAnsi="Times New Roman" w:cs="Times New Roman"/>
          <w:noProof/>
          <w:lang w:val="en-GB"/>
        </w:rPr>
        <w:t xml:space="preserve">with </w:t>
      </w:r>
      <w:r w:rsidRPr="00E75364">
        <w:rPr>
          <w:rFonts w:ascii="Times New Roman" w:hAnsi="Times New Roman" w:cs="Times New Roman"/>
          <w:noProof/>
          <w:lang w:val="en-GB"/>
        </w:rPr>
        <w:t>a</w:t>
      </w:r>
      <w:r>
        <w:rPr>
          <w:rFonts w:ascii="Times New Roman" w:hAnsi="Times New Roman" w:cs="Times New Roman"/>
          <w:noProof/>
          <w:lang w:val="en-GB"/>
        </w:rPr>
        <w:t xml:space="preserve"> narrow</w:t>
      </w:r>
      <w:r w:rsidR="00C142E3">
        <w:rPr>
          <w:rFonts w:ascii="Times New Roman" w:hAnsi="Times New Roman" w:cs="Times New Roman"/>
          <w:noProof/>
          <w:lang w:val="en-GB"/>
        </w:rPr>
        <w:t>ed</w:t>
      </w:r>
      <w:r>
        <w:rPr>
          <w:rFonts w:ascii="Times New Roman" w:hAnsi="Times New Roman" w:cs="Times New Roman"/>
          <w:noProof/>
          <w:lang w:val="en-GB"/>
        </w:rPr>
        <w:t xml:space="preserve"> size distribution</w:t>
      </w:r>
      <w:r w:rsidR="00C142E3">
        <w:rPr>
          <w:rFonts w:ascii="Times New Roman" w:hAnsi="Times New Roman" w:cs="Times New Roman"/>
          <w:noProof/>
          <w:lang w:val="en-GB"/>
        </w:rPr>
        <w:t xml:space="preserve"> during mb-PMCA reactions</w:t>
      </w:r>
      <w:r>
        <w:rPr>
          <w:rFonts w:ascii="Times New Roman" w:hAnsi="Times New Roman" w:cs="Times New Roman"/>
          <w:noProof/>
          <w:lang w:val="en-GB"/>
        </w:rPr>
        <w:t xml:space="preserve">. </w:t>
      </w:r>
      <w:r w:rsidR="00C142E3">
        <w:rPr>
          <w:rFonts w:ascii="Times New Roman" w:hAnsi="Times New Roman" w:cs="Times New Roman"/>
          <w:noProof/>
          <w:lang w:val="en-GB"/>
        </w:rPr>
        <w:t>This commo</w:t>
      </w:r>
      <w:r>
        <w:rPr>
          <w:rFonts w:ascii="Times New Roman" w:hAnsi="Times New Roman" w:cs="Times New Roman"/>
          <w:noProof/>
          <w:lang w:val="en-GB"/>
        </w:rPr>
        <w:t xml:space="preserve">n quaternary structure convergence at the early stage of the replication process suggests the </w:t>
      </w:r>
      <w:r w:rsidRPr="00C142E3">
        <w:rPr>
          <w:rFonts w:ascii="Times New Roman" w:hAnsi="Times New Roman" w:cs="Times New Roman"/>
          <w:noProof/>
          <w:lang w:val="en-GB"/>
        </w:rPr>
        <w:t xml:space="preserve">existence of a </w:t>
      </w:r>
      <w:r w:rsidRPr="00C31B02">
        <w:rPr>
          <w:rFonts w:ascii="Times New Roman" w:hAnsi="Times New Roman" w:cs="Times New Roman"/>
          <w:noProof/>
          <w:lang w:val="en-GB"/>
        </w:rPr>
        <w:t>comm</w:t>
      </w:r>
      <w:r w:rsidR="00C142E3" w:rsidRPr="00C31B02">
        <w:rPr>
          <w:rFonts w:ascii="Times New Roman" w:hAnsi="Times New Roman" w:cs="Times New Roman"/>
          <w:noProof/>
          <w:lang w:val="en-GB"/>
        </w:rPr>
        <w:t>o</w:t>
      </w:r>
      <w:r w:rsidRPr="00C31B02">
        <w:rPr>
          <w:rFonts w:ascii="Times New Roman" w:hAnsi="Times New Roman" w:cs="Times New Roman"/>
          <w:noProof/>
          <w:lang w:val="en-GB"/>
        </w:rPr>
        <w:t>n</w:t>
      </w:r>
      <w:r w:rsidRPr="00C142E3">
        <w:rPr>
          <w:rFonts w:ascii="Times New Roman" w:hAnsi="Times New Roman" w:cs="Times New Roman"/>
          <w:noProof/>
          <w:lang w:val="en-GB"/>
        </w:rPr>
        <w:t xml:space="preserve"> conversion pathway </w:t>
      </w:r>
      <w:r w:rsidRPr="00C31B02">
        <w:rPr>
          <w:rFonts w:ascii="Times New Roman" w:hAnsi="Times New Roman" w:cs="Times New Roman"/>
          <w:noProof/>
          <w:lang w:val="en-GB"/>
        </w:rPr>
        <w:t xml:space="preserve">and </w:t>
      </w:r>
      <w:r w:rsidR="00C142E3" w:rsidRPr="00C31B02">
        <w:rPr>
          <w:rFonts w:ascii="Times New Roman" w:hAnsi="Times New Roman" w:cs="Times New Roman"/>
          <w:noProof/>
          <w:lang w:val="en-GB"/>
        </w:rPr>
        <w:t xml:space="preserve">a </w:t>
      </w:r>
      <w:r w:rsidRPr="00C31B02">
        <w:rPr>
          <w:rFonts w:ascii="Times New Roman" w:hAnsi="Times New Roman" w:cs="Times New Roman"/>
          <w:noProof/>
          <w:lang w:val="en-GB"/>
        </w:rPr>
        <w:t>comm</w:t>
      </w:r>
      <w:r w:rsidR="00C142E3" w:rsidRPr="00C31B02">
        <w:rPr>
          <w:rFonts w:ascii="Times New Roman" w:hAnsi="Times New Roman" w:cs="Times New Roman"/>
          <w:noProof/>
          <w:lang w:val="en-GB"/>
        </w:rPr>
        <w:t xml:space="preserve">on </w:t>
      </w:r>
      <w:r w:rsidRPr="00C142E3">
        <w:rPr>
          <w:rFonts w:ascii="Times New Roman" w:hAnsi="Times New Roman" w:cs="Times New Roman"/>
          <w:noProof/>
          <w:lang w:val="en-GB"/>
        </w:rPr>
        <w:t>oligomerizatio</w:t>
      </w:r>
      <w:r w:rsidRPr="00C31B02">
        <w:rPr>
          <w:rFonts w:ascii="Times New Roman" w:hAnsi="Times New Roman" w:cs="Times New Roman"/>
          <w:noProof/>
          <w:lang w:val="en-GB"/>
        </w:rPr>
        <w:t>n domain</w:t>
      </w:r>
      <w:r>
        <w:rPr>
          <w:rFonts w:ascii="Times New Roman" w:hAnsi="Times New Roman" w:cs="Times New Roman"/>
          <w:noProof/>
          <w:lang w:val="en-GB"/>
        </w:rPr>
        <w:t xml:space="preserve"> independent of the strain structural determin</w:t>
      </w:r>
      <w:r w:rsidR="00C142E3">
        <w:rPr>
          <w:rFonts w:ascii="Times New Roman" w:hAnsi="Times New Roman" w:cs="Times New Roman"/>
          <w:noProof/>
          <w:lang w:val="en-GB"/>
        </w:rPr>
        <w:t xml:space="preserve">ant </w:t>
      </w:r>
      <w:r>
        <w:rPr>
          <w:rFonts w:ascii="Times New Roman" w:hAnsi="Times New Roman" w:cs="Times New Roman"/>
          <w:noProof/>
          <w:lang w:val="en-GB"/>
        </w:rPr>
        <w:t xml:space="preserve">(SSD, represented in red). </w:t>
      </w:r>
    </w:p>
    <w:p w14:paraId="3453A416" w14:textId="77777777" w:rsidR="008A350C" w:rsidRDefault="006C537A" w:rsidP="005C2B44">
      <w:pPr>
        <w:spacing w:line="480" w:lineRule="auto"/>
        <w:jc w:val="both"/>
        <w:rPr>
          <w:rFonts w:ascii="Times New Roman" w:hAnsi="Times New Roman" w:cs="Times New Roman"/>
          <w:noProof/>
        </w:rPr>
      </w:pPr>
      <w:r>
        <w:rPr>
          <w:rFonts w:ascii="Times New Roman" w:hAnsi="Times New Roman" w:cs="Times New Roman"/>
          <w:noProof/>
          <w:lang w:val="en-GB"/>
        </w:rPr>
        <w:t>(</w:t>
      </w:r>
      <w:r w:rsidRPr="00C31B02">
        <w:rPr>
          <w:rFonts w:ascii="Times New Roman" w:hAnsi="Times New Roman" w:cs="Times New Roman"/>
          <w:b/>
          <w:noProof/>
          <w:lang w:val="en-GB"/>
        </w:rPr>
        <w:t>B</w:t>
      </w:r>
      <w:r>
        <w:rPr>
          <w:rFonts w:ascii="Times New Roman" w:hAnsi="Times New Roman" w:cs="Times New Roman"/>
          <w:noProof/>
          <w:lang w:val="en-GB"/>
        </w:rPr>
        <w:t>) The A species evolve into B assemblies according to two pathwa</w:t>
      </w:r>
      <w:r w:rsidR="00C31B02">
        <w:rPr>
          <w:rFonts w:ascii="Times New Roman" w:hAnsi="Times New Roman" w:cs="Times New Roman"/>
          <w:noProof/>
          <w:lang w:val="en-GB"/>
        </w:rPr>
        <w:t>ys</w:t>
      </w:r>
      <w:r>
        <w:rPr>
          <w:rFonts w:ascii="Times New Roman" w:hAnsi="Times New Roman" w:cs="Times New Roman"/>
          <w:noProof/>
          <w:lang w:val="en-GB"/>
        </w:rPr>
        <w:t>. The first one (blue arrow) is the spontanous formation of B assemblies in the presence of PrP</w:t>
      </w:r>
      <w:r w:rsidRPr="00D31BA9">
        <w:rPr>
          <w:rFonts w:ascii="Times New Roman" w:hAnsi="Times New Roman" w:cs="Times New Roman"/>
          <w:noProof/>
          <w:vertAlign w:val="superscript"/>
          <w:lang w:val="en-GB"/>
        </w:rPr>
        <w:t>C</w:t>
      </w:r>
      <w:r>
        <w:rPr>
          <w:rFonts w:ascii="Times New Roman" w:hAnsi="Times New Roman" w:cs="Times New Roman"/>
          <w:noProof/>
          <w:lang w:val="en-GB"/>
        </w:rPr>
        <w:t>. This pathway could explain the initial formation of B assemblies. The second pathway (red arrow) corre</w:t>
      </w:r>
      <w:r w:rsidR="004A4082">
        <w:rPr>
          <w:rFonts w:ascii="Times New Roman" w:hAnsi="Times New Roman" w:cs="Times New Roman"/>
          <w:noProof/>
          <w:lang w:val="en-GB"/>
        </w:rPr>
        <w:t>s</w:t>
      </w:r>
      <w:r>
        <w:rPr>
          <w:rFonts w:ascii="Times New Roman" w:hAnsi="Times New Roman" w:cs="Times New Roman"/>
          <w:noProof/>
          <w:lang w:val="en-GB"/>
        </w:rPr>
        <w:t xml:space="preserve">ponds to the </w:t>
      </w:r>
      <w:proofErr w:type="spellStart"/>
      <w:r w:rsidRPr="008C66D2">
        <w:rPr>
          <w:rFonts w:ascii="Times New Roman" w:hAnsi="Times New Roman"/>
          <w:highlight w:val="yellow"/>
          <w:lang w:val="en-GB"/>
        </w:rPr>
        <w:t>autocatalytical</w:t>
      </w:r>
      <w:proofErr w:type="spellEnd"/>
      <w:r w:rsidRPr="008C66D2">
        <w:rPr>
          <w:rFonts w:ascii="Times New Roman" w:hAnsi="Times New Roman"/>
          <w:highlight w:val="yellow"/>
          <w:lang w:val="en-GB"/>
        </w:rPr>
        <w:t xml:space="preserve"> conversion of A assemblies by B in the presence of PrP</w:t>
      </w:r>
      <w:r w:rsidRPr="008C66D2">
        <w:rPr>
          <w:rFonts w:ascii="Times New Roman" w:hAnsi="Times New Roman"/>
          <w:vertAlign w:val="superscript"/>
          <w:lang w:val="en-GB"/>
        </w:rPr>
        <w:t>C</w:t>
      </w:r>
      <w:r w:rsidR="006439CE" w:rsidRPr="008C66D2">
        <w:rPr>
          <w:rFonts w:ascii="Times New Roman" w:hAnsi="Times New Roman" w:cs="Times New Roman"/>
          <w:noProof/>
          <w:lang w:val="en-GB"/>
        </w:rPr>
        <w:t xml:space="preserve"> je ne comprends pas ce processus??</w:t>
      </w:r>
      <w:r w:rsidRPr="006439CE">
        <w:rPr>
          <w:rFonts w:ascii="Times New Roman" w:hAnsi="Times New Roman" w:cs="Times New Roman"/>
          <w:noProof/>
          <w:lang w:val="en-GB"/>
        </w:rPr>
        <w:t>.</w:t>
      </w:r>
      <w:r w:rsidR="006439CE">
        <w:rPr>
          <w:rFonts w:ascii="Times New Roman" w:hAnsi="Times New Roman" w:cs="Times New Roman"/>
          <w:noProof/>
          <w:lang w:val="en-GB"/>
        </w:rPr>
        <w:t xml:space="preserve"> </w:t>
      </w:r>
      <w:r>
        <w:rPr>
          <w:rFonts w:ascii="Times New Roman" w:hAnsi="Times New Roman" w:cs="Times New Roman"/>
          <w:noProof/>
          <w:lang w:val="en-GB"/>
        </w:rPr>
        <w:t xml:space="preserve"> A and B assemblies are structurally different as jugged bythe</w:t>
      </w:r>
      <w:r w:rsidR="00C31B02">
        <w:rPr>
          <w:rFonts w:ascii="Times New Roman" w:hAnsi="Times New Roman" w:cs="Times New Roman"/>
          <w:noProof/>
          <w:lang w:val="en-GB"/>
        </w:rPr>
        <w:t>ir</w:t>
      </w:r>
      <w:r>
        <w:rPr>
          <w:rFonts w:ascii="Times New Roman" w:hAnsi="Times New Roman" w:cs="Times New Roman"/>
          <w:noProof/>
          <w:lang w:val="en-GB"/>
        </w:rPr>
        <w:t xml:space="preserve"> specfic infectivity. </w:t>
      </w:r>
      <w:r w:rsidR="00442093" w:rsidRPr="008C66D2">
        <w:rPr>
          <w:rFonts w:ascii="Times New Roman" w:hAnsi="Times New Roman" w:cs="Times New Roman"/>
          <w:noProof/>
        </w:rPr>
        <w:t xml:space="preserve">De mon point de vue, </w:t>
      </w:r>
      <w:r w:rsidR="00442093" w:rsidRPr="00442093">
        <w:rPr>
          <w:rFonts w:ascii="Times New Roman" w:hAnsi="Times New Roman" w:cs="Times New Roman"/>
          <w:noProof/>
        </w:rPr>
        <w:t>l</w:t>
      </w:r>
      <w:r w:rsidR="006439CE" w:rsidRPr="008C66D2">
        <w:rPr>
          <w:rFonts w:ascii="Times New Roman" w:hAnsi="Times New Roman" w:cs="Times New Roman"/>
          <w:noProof/>
        </w:rPr>
        <w:t xml:space="preserve">e schéma n’est pas </w:t>
      </w:r>
      <w:r w:rsidR="00442093" w:rsidRPr="008C66D2">
        <w:rPr>
          <w:rFonts w:ascii="Times New Roman" w:hAnsi="Times New Roman" w:cs="Times New Roman"/>
          <w:noProof/>
        </w:rPr>
        <w:t>très explicite</w:t>
      </w:r>
      <w:r w:rsidR="00442093">
        <w:rPr>
          <w:rFonts w:ascii="Times New Roman" w:hAnsi="Times New Roman" w:cs="Times New Roman"/>
          <w:noProof/>
        </w:rPr>
        <w:t>.</w:t>
      </w:r>
      <w:r w:rsidR="00442093" w:rsidRPr="008C66D2">
        <w:rPr>
          <w:rFonts w:ascii="Times New Roman" w:hAnsi="Times New Roman" w:cs="Times New Roman"/>
          <w:noProof/>
        </w:rPr>
        <w:t xml:space="preserve"> Les seules différences apparentes entre les A et les B c’est la couleur alors qu’</w:t>
      </w:r>
      <w:r w:rsidR="00442093">
        <w:rPr>
          <w:rFonts w:ascii="Times New Roman" w:hAnsi="Times New Roman" w:cs="Times New Roman"/>
          <w:noProof/>
        </w:rPr>
        <w:t>on montre</w:t>
      </w:r>
      <w:r w:rsidR="00442093" w:rsidRPr="008C66D2">
        <w:rPr>
          <w:rFonts w:ascii="Times New Roman" w:hAnsi="Times New Roman" w:cs="Times New Roman"/>
          <w:noProof/>
        </w:rPr>
        <w:t xml:space="preserve"> bien</w:t>
      </w:r>
      <w:r w:rsidR="00442093">
        <w:rPr>
          <w:rFonts w:ascii="Times New Roman" w:hAnsi="Times New Roman" w:cs="Times New Roman"/>
          <w:noProof/>
        </w:rPr>
        <w:t xml:space="preserve"> une différence de taille qui n’est pas évidente pour un lecteur externe. Autant je conçois la voie bleue, j’ai du mal à voir à quoi la voie rouge correspond-elle réellement au niveau mécanistique ?? </w:t>
      </w:r>
      <w:r w:rsidR="007A7039">
        <w:rPr>
          <w:rFonts w:ascii="Times New Roman" w:hAnsi="Times New Roman" w:cs="Times New Roman"/>
          <w:noProof/>
        </w:rPr>
        <w:t xml:space="preserve">Je préfère plutôt le modèle en triangle qui illustre mieux les propos du papier, et il intègre même la </w:t>
      </w:r>
      <w:r w:rsidR="005426C1">
        <w:rPr>
          <w:rFonts w:ascii="Times New Roman" w:hAnsi="Times New Roman" w:cs="Times New Roman"/>
          <w:noProof/>
        </w:rPr>
        <w:t>su</w:t>
      </w:r>
      <w:r w:rsidR="007A7039">
        <w:rPr>
          <w:rFonts w:ascii="Times New Roman" w:hAnsi="Times New Roman" w:cs="Times New Roman"/>
          <w:noProof/>
        </w:rPr>
        <w:t>PrP; enfin c’est juste ma perception des choses.</w:t>
      </w:r>
    </w:p>
    <w:p w14:paraId="07CAB02B" w14:textId="77777777" w:rsidR="008A350C" w:rsidRDefault="008A350C" w:rsidP="005C2B44">
      <w:pPr>
        <w:spacing w:line="480" w:lineRule="auto"/>
        <w:jc w:val="both"/>
        <w:rPr>
          <w:rFonts w:ascii="Times New Roman" w:hAnsi="Times New Roman" w:cs="Times New Roman"/>
          <w:noProof/>
        </w:rPr>
      </w:pPr>
    </w:p>
    <w:p w14:paraId="05D522BD" w14:textId="77777777" w:rsidR="008A350C" w:rsidRDefault="008A350C" w:rsidP="005C2B44">
      <w:pPr>
        <w:spacing w:line="480" w:lineRule="auto"/>
        <w:jc w:val="both"/>
        <w:rPr>
          <w:rFonts w:ascii="Times New Roman" w:hAnsi="Times New Roman" w:cs="Times New Roman"/>
          <w:noProof/>
        </w:rPr>
      </w:pPr>
    </w:p>
    <w:p w14:paraId="5CA25A37" w14:textId="77777777" w:rsidR="008A350C" w:rsidRDefault="008A350C" w:rsidP="005C2B44">
      <w:pPr>
        <w:spacing w:line="480" w:lineRule="auto"/>
        <w:jc w:val="both"/>
        <w:rPr>
          <w:rFonts w:ascii="Times New Roman" w:hAnsi="Times New Roman" w:cs="Times New Roman"/>
          <w:noProof/>
        </w:rPr>
      </w:pPr>
    </w:p>
    <w:p w14:paraId="5B6BDA9A" w14:textId="77777777" w:rsidR="008A350C" w:rsidRPr="002805B8" w:rsidRDefault="008A350C" w:rsidP="008A350C">
      <w:pPr>
        <w:spacing w:line="480" w:lineRule="auto"/>
        <w:jc w:val="both"/>
        <w:rPr>
          <w:rFonts w:ascii="Times New Roman" w:hAnsi="Times New Roman" w:cs="Times New Roman"/>
          <w:b/>
          <w:noProof/>
          <w:lang w:val="en-GB"/>
        </w:rPr>
      </w:pPr>
      <w:r>
        <w:rPr>
          <w:rFonts w:ascii="Times New Roman" w:hAnsi="Times New Roman" w:cs="Times New Roman"/>
          <w:b/>
          <w:noProof/>
          <w:lang w:val="en-GB"/>
        </w:rPr>
        <w:t>Supplemental figure 1</w:t>
      </w:r>
      <w:r w:rsidRPr="000C1FBE">
        <w:rPr>
          <w:rFonts w:ascii="Times New Roman" w:hAnsi="Times New Roman" w:cs="Times New Roman"/>
          <w:b/>
          <w:noProof/>
          <w:lang w:val="en-GB"/>
        </w:rPr>
        <w:t xml:space="preserve">. </w:t>
      </w:r>
      <w:r>
        <w:rPr>
          <w:rFonts w:ascii="Times New Roman" w:hAnsi="Times New Roman" w:cs="Times New Roman"/>
          <w:b/>
          <w:noProof/>
          <w:lang w:val="en-GB"/>
        </w:rPr>
        <w:t>PK-resistant PrP</w:t>
      </w:r>
      <w:r w:rsidRPr="006C537A">
        <w:rPr>
          <w:rFonts w:ascii="Times New Roman" w:hAnsi="Times New Roman" w:cs="Times New Roman"/>
          <w:b/>
          <w:noProof/>
          <w:vertAlign w:val="superscript"/>
          <w:lang w:val="en-GB"/>
        </w:rPr>
        <w:t>Sc</w:t>
      </w:r>
      <w:r>
        <w:rPr>
          <w:rFonts w:ascii="Times New Roman" w:hAnsi="Times New Roman" w:cs="Times New Roman"/>
          <w:b/>
          <w:noProof/>
          <w:lang w:val="en-GB"/>
        </w:rPr>
        <w:t xml:space="preserve"> and infectivity sedimentation profile of 139A and vCJD prion strains</w:t>
      </w:r>
    </w:p>
    <w:p w14:paraId="53AE31FE" w14:textId="77777777" w:rsidR="008A350C" w:rsidRDefault="008A350C" w:rsidP="008A350C">
      <w:pPr>
        <w:spacing w:line="480" w:lineRule="auto"/>
        <w:jc w:val="both"/>
        <w:rPr>
          <w:rFonts w:ascii="Times New Roman" w:hAnsi="Times New Roman" w:cs="Times New Roman"/>
          <w:noProof/>
          <w:lang w:val="en-GB"/>
        </w:rPr>
      </w:pPr>
      <w:r>
        <w:rPr>
          <w:rFonts w:ascii="Times New Roman" w:hAnsi="Times New Roman" w:cs="Times New Roman"/>
          <w:noProof/>
          <w:lang w:val="en-GB"/>
        </w:rPr>
        <w:t>Brain homogenates from tga20 mice infected with 139A prions (</w:t>
      </w:r>
      <w:r w:rsidRPr="006C537A">
        <w:rPr>
          <w:rFonts w:ascii="Times New Roman" w:hAnsi="Times New Roman" w:cs="Times New Roman"/>
          <w:b/>
          <w:noProof/>
          <w:lang w:val="en-GB"/>
        </w:rPr>
        <w:t>A</w:t>
      </w:r>
      <w:r>
        <w:rPr>
          <w:rFonts w:ascii="Times New Roman" w:hAnsi="Times New Roman" w:cs="Times New Roman"/>
          <w:noProof/>
          <w:lang w:val="en-GB"/>
        </w:rPr>
        <w:t>) and tg650 mice infected with vCJD prion (</w:t>
      </w:r>
      <w:r w:rsidRPr="006C537A">
        <w:rPr>
          <w:rFonts w:ascii="Times New Roman" w:hAnsi="Times New Roman" w:cs="Times New Roman"/>
          <w:b/>
          <w:noProof/>
          <w:lang w:val="en-GB"/>
        </w:rPr>
        <w:t>B</w:t>
      </w:r>
      <w:r>
        <w:rPr>
          <w:rFonts w:ascii="Times New Roman" w:hAnsi="Times New Roman" w:cs="Times New Roman"/>
          <w:noProof/>
          <w:lang w:val="en-GB"/>
        </w:rPr>
        <w:t>) were solubized and SV-fractionated. The collected fraction were analyzed for PK-resistant PrP</w:t>
      </w:r>
      <w:r w:rsidRPr="006C537A">
        <w:rPr>
          <w:rFonts w:ascii="Times New Roman" w:hAnsi="Times New Roman" w:cs="Times New Roman"/>
          <w:noProof/>
          <w:vertAlign w:val="superscript"/>
          <w:lang w:val="en-GB"/>
        </w:rPr>
        <w:t>Sc</w:t>
      </w:r>
      <w:r>
        <w:rPr>
          <w:rFonts w:ascii="Times New Roman" w:hAnsi="Times New Roman" w:cs="Times New Roman"/>
          <w:noProof/>
          <w:lang w:val="en-GB"/>
        </w:rPr>
        <w:t xml:space="preserve"> content (black line) and for infectivity (red bars or line) by an incubation time bioassay in reporter tga20 and tg650 mice. The mean survival times values in these mice was reported to standard dose response curves (</w:t>
      </w:r>
      <w:r>
        <w:rPr>
          <w:rFonts w:ascii="Times New Roman" w:hAnsi="Times New Roman" w:cs="Times New Roman"/>
          <w:noProof/>
          <w:lang w:val="en-GB"/>
        </w:rPr>
        <w:fldChar w:fldCharType="begin">
          <w:fldData xml:space="preserve">PEVuZE5vdGU+PENpdGU+PEF1dGhvcj5IYWxsaWV6PC9BdXRob3I+PFllYXI+MjAxNDwvWWVhcj48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</w:fldData>
        </w:fldChar>
      </w:r>
      <w:r>
        <w:rPr>
          <w:rFonts w:ascii="Times New Roman" w:hAnsi="Times New Roman" w:cs="Times New Roman"/>
          <w:noProof/>
          <w:lang w:val="en-GB"/>
        </w:rPr>
        <w:instrText xml:space="preserve"> ADDIN EN.CITE </w:instrText>
      </w:r>
      <w:r>
        <w:rPr>
          <w:rFonts w:ascii="Times New Roman" w:hAnsi="Times New Roman" w:cs="Times New Roman"/>
          <w:noProof/>
          <w:lang w:val="en-GB"/>
        </w:rPr>
        <w:fldChar w:fldCharType="begin">
          <w:fldData xml:space="preserve">PEVuZE5vdGU+PENpdGU+PEF1dGhvcj5IYWxsaWV6PC9BdXRob3I+PFllYXI+MjAxNDwvWWVhcj48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</w:fldData>
        </w:fldChar>
      </w:r>
      <w:r>
        <w:rPr>
          <w:rFonts w:ascii="Times New Roman" w:hAnsi="Times New Roman" w:cs="Times New Roman"/>
          <w:noProof/>
          <w:lang w:val="en-GB"/>
        </w:rPr>
        <w:instrText xml:space="preserve"> ADDIN EN.CITE.DATA </w:instrText>
      </w:r>
      <w:r>
        <w:rPr>
          <w:rFonts w:ascii="Times New Roman" w:hAnsi="Times New Roman" w:cs="Times New Roman"/>
          <w:noProof/>
          <w:lang w:val="en-GB"/>
        </w:rPr>
      </w:r>
      <w:r>
        <w:rPr>
          <w:rFonts w:ascii="Times New Roman" w:hAnsi="Times New Roman" w:cs="Times New Roman"/>
          <w:noProof/>
          <w:lang w:val="en-GB"/>
        </w:rPr>
        <w:fldChar w:fldCharType="end"/>
      </w:r>
      <w:r>
        <w:rPr>
          <w:rFonts w:ascii="Times New Roman" w:hAnsi="Times New Roman" w:cs="Times New Roman"/>
          <w:noProof/>
          <w:lang w:val="en-GB"/>
        </w:rPr>
      </w:r>
      <w:r>
        <w:rPr>
          <w:rFonts w:ascii="Times New Roman" w:hAnsi="Times New Roman" w:cs="Times New Roman"/>
          <w:noProof/>
          <w:lang w:val="en-GB"/>
        </w:rPr>
        <w:fldChar w:fldCharType="separate"/>
      </w:r>
      <w:r>
        <w:rPr>
          <w:rFonts w:ascii="Times New Roman" w:hAnsi="Times New Roman" w:cs="Times New Roman"/>
          <w:noProof/>
          <w:lang w:val="en-GB"/>
        </w:rPr>
        <w:t>(</w:t>
      </w:r>
      <w:hyperlink w:anchor="_ENREF_51" w:tooltip="Halliez, 2014 #219" w:history="1">
        <w:r w:rsidR="000600F6" w:rsidRPr="007E2FCB">
          <w:rPr>
            <w:rFonts w:ascii="Times New Roman" w:hAnsi="Times New Roman" w:cs="Times New Roman"/>
            <w:i/>
            <w:noProof/>
            <w:lang w:val="en-GB"/>
          </w:rPr>
          <w:t>51</w:t>
        </w:r>
      </w:hyperlink>
      <w:r>
        <w:rPr>
          <w:rFonts w:ascii="Times New Roman" w:hAnsi="Times New Roman" w:cs="Times New Roman"/>
          <w:noProof/>
          <w:lang w:val="en-GB"/>
        </w:rPr>
        <w:t>)</w:t>
      </w:r>
      <w:r>
        <w:rPr>
          <w:rFonts w:ascii="Times New Roman" w:hAnsi="Times New Roman" w:cs="Times New Roman"/>
          <w:noProof/>
          <w:lang w:val="en-GB"/>
        </w:rPr>
        <w:fldChar w:fldCharType="end"/>
      </w:r>
      <w:r>
        <w:rPr>
          <w:rFonts w:ascii="Times New Roman" w:hAnsi="Times New Roman" w:cs="Times New Roman"/>
          <w:noProof/>
          <w:lang w:val="en-GB"/>
        </w:rPr>
        <w:t xml:space="preserve"> and unpublished) to determine relative infectious dose values. A relative infectious dose of 0 corresponds to animals inoculated with 2mg of infectious brain tissue.</w:t>
      </w:r>
    </w:p>
    <w:p w14:paraId="5CC0B444" w14:textId="77777777" w:rsidR="00944B4E" w:rsidRPr="008A350C" w:rsidRDefault="00944B4E" w:rsidP="005C2B44">
      <w:pPr>
        <w:spacing w:line="480" w:lineRule="auto"/>
        <w:jc w:val="both"/>
        <w:rPr>
          <w:rFonts w:ascii="Times New Roman" w:hAnsi="Times New Roman"/>
          <w:color w:val="000000" w:themeColor="text1"/>
          <w:lang w:val="en-US"/>
        </w:rPr>
      </w:pPr>
      <w:r w:rsidRPr="008A350C">
        <w:rPr>
          <w:rFonts w:ascii="Arial" w:hAnsi="Arial"/>
          <w:sz w:val="28"/>
          <w:lang w:val="en-US"/>
        </w:rPr>
        <w:br w:type="page"/>
      </w:r>
    </w:p>
    <w:p w14:paraId="67D06A1F" w14:textId="77777777" w:rsidR="008B3F6D" w:rsidRPr="00EC125B" w:rsidRDefault="00B64FA4" w:rsidP="00C405AC">
      <w:pPr>
        <w:rPr>
          <w:b/>
          <w:lang w:val="en-US"/>
          <w:rPrChange w:id="81" w:author="Microsoft Office User" w:date="2018-09-06T10:03:00Z">
            <w:rPr>
              <w:b/>
            </w:rPr>
          </w:rPrChange>
        </w:rPr>
      </w:pPr>
      <w:r w:rsidRPr="00EC125B">
        <w:rPr>
          <w:b/>
          <w:lang w:val="en-US"/>
          <w:rPrChange w:id="82" w:author="Microsoft Office User" w:date="2018-09-06T10:03:00Z">
            <w:rPr>
              <w:b/>
            </w:rPr>
          </w:rPrChange>
        </w:rPr>
        <w:lastRenderedPageBreak/>
        <w:t>References</w:t>
      </w:r>
    </w:p>
    <w:p w14:paraId="418403CC" w14:textId="77777777" w:rsidR="008B3F6D" w:rsidRPr="00EC125B" w:rsidRDefault="008B3F6D" w:rsidP="00C405AC">
      <w:pPr>
        <w:rPr>
          <w:b/>
          <w:lang w:val="en-US"/>
          <w:rPrChange w:id="83" w:author="Microsoft Office User" w:date="2018-09-06T10:03:00Z">
            <w:rPr>
              <w:b/>
            </w:rPr>
          </w:rPrChange>
        </w:rPr>
      </w:pPr>
    </w:p>
    <w:p w14:paraId="00928F77" w14:textId="77777777" w:rsidR="000600F6" w:rsidRPr="000600F6" w:rsidRDefault="008B3F6D" w:rsidP="000600F6">
      <w:pPr>
        <w:ind w:left="720" w:hanging="720"/>
        <w:rPr>
          <w:noProof/>
          <w:lang w:val="en-US"/>
        </w:rPr>
      </w:pPr>
      <w:r w:rsidRPr="002E2944">
        <w:rPr>
          <w:lang w:val="en-GB"/>
        </w:rPr>
        <w:fldChar w:fldCharType="begin"/>
      </w:r>
      <w:r w:rsidRPr="008A2D59">
        <w:rPr>
          <w:lang w:val="en-GB"/>
        </w:rPr>
        <w:instrText xml:space="preserve"> ADDIN EN.REFLIST </w:instrText>
      </w:r>
      <w:r w:rsidRPr="002E2944">
        <w:rPr>
          <w:lang w:val="en-GB"/>
        </w:rPr>
        <w:fldChar w:fldCharType="separate"/>
      </w:r>
      <w:bookmarkStart w:id="84" w:name="_ENREF_1"/>
      <w:r w:rsidR="000600F6" w:rsidRPr="000600F6">
        <w:rPr>
          <w:noProof/>
          <w:lang w:val="en-US"/>
        </w:rPr>
        <w:t>1.</w:t>
      </w:r>
      <w:r w:rsidR="000600F6" w:rsidRPr="000600F6">
        <w:rPr>
          <w:noProof/>
          <w:lang w:val="en-US"/>
        </w:rPr>
        <w:tab/>
        <w:t xml:space="preserve">C. Condello, J. Stohr, Abeta propagation and strains: Implications for the phenotypic diversity in Alzheimer's disease. </w:t>
      </w:r>
      <w:r w:rsidR="000600F6" w:rsidRPr="000600F6">
        <w:rPr>
          <w:i/>
          <w:noProof/>
          <w:lang w:val="en-US"/>
        </w:rPr>
        <w:t>Neurobiol Dis</w:t>
      </w:r>
      <w:r w:rsidR="000600F6" w:rsidRPr="000600F6">
        <w:rPr>
          <w:noProof/>
          <w:lang w:val="en-US"/>
        </w:rPr>
        <w:t>,  (2017).</w:t>
      </w:r>
      <w:bookmarkEnd w:id="84"/>
    </w:p>
    <w:p w14:paraId="1196805B" w14:textId="77777777" w:rsidR="000600F6" w:rsidRPr="000600F6" w:rsidRDefault="000600F6" w:rsidP="000600F6">
      <w:pPr>
        <w:ind w:left="720" w:hanging="720"/>
        <w:rPr>
          <w:noProof/>
          <w:lang w:val="en-US"/>
        </w:rPr>
      </w:pPr>
      <w:bookmarkStart w:id="85" w:name="_ENREF_2"/>
      <w:r w:rsidRPr="000600F6">
        <w:rPr>
          <w:noProof/>
          <w:lang w:val="en-US"/>
        </w:rPr>
        <w:t>2.</w:t>
      </w:r>
      <w:r w:rsidRPr="000600F6">
        <w:rPr>
          <w:noProof/>
          <w:lang w:val="en-US"/>
        </w:rPr>
        <w:tab/>
        <w:t xml:space="preserve">M. Jucker, L. C. Walker, Pathogenic protein seeding in Alzheimer disease and other neurodegenerative disorders. </w:t>
      </w:r>
      <w:r w:rsidRPr="000600F6">
        <w:rPr>
          <w:i/>
          <w:noProof/>
          <w:lang w:val="en-US"/>
        </w:rPr>
        <w:t>Ann Neurol</w:t>
      </w:r>
      <w:r w:rsidRPr="000600F6">
        <w:rPr>
          <w:noProof/>
          <w:lang w:val="en-US"/>
        </w:rPr>
        <w:t xml:space="preserve"> </w:t>
      </w:r>
      <w:r w:rsidRPr="000600F6">
        <w:rPr>
          <w:b/>
          <w:noProof/>
          <w:lang w:val="en-US"/>
        </w:rPr>
        <w:t>70</w:t>
      </w:r>
      <w:r w:rsidRPr="000600F6">
        <w:rPr>
          <w:noProof/>
          <w:lang w:val="en-US"/>
        </w:rPr>
        <w:t>, 532-540 (2011).</w:t>
      </w:r>
      <w:bookmarkEnd w:id="85"/>
    </w:p>
    <w:p w14:paraId="55C6D868" w14:textId="77777777" w:rsidR="000600F6" w:rsidRPr="000600F6" w:rsidRDefault="000600F6" w:rsidP="000600F6">
      <w:pPr>
        <w:ind w:left="720" w:hanging="720"/>
        <w:rPr>
          <w:noProof/>
          <w:lang w:val="en-US"/>
        </w:rPr>
      </w:pPr>
      <w:bookmarkStart w:id="86" w:name="_ENREF_3"/>
      <w:r w:rsidRPr="000600F6">
        <w:rPr>
          <w:noProof/>
          <w:lang w:val="en-US"/>
        </w:rPr>
        <w:t>3.</w:t>
      </w:r>
      <w:r w:rsidRPr="000600F6">
        <w:rPr>
          <w:noProof/>
          <w:lang w:val="en-US"/>
        </w:rPr>
        <w:tab/>
        <w:t xml:space="preserve">M. Jucker, L. C. Walker, Self-propagation of pathogenic protein aggregates in neurodegenerative diseases. </w:t>
      </w:r>
      <w:r w:rsidRPr="000600F6">
        <w:rPr>
          <w:i/>
          <w:noProof/>
          <w:lang w:val="en-US"/>
        </w:rPr>
        <w:t>Nature</w:t>
      </w:r>
      <w:r w:rsidRPr="000600F6">
        <w:rPr>
          <w:noProof/>
          <w:lang w:val="en-US"/>
        </w:rPr>
        <w:t xml:space="preserve"> </w:t>
      </w:r>
      <w:r w:rsidRPr="000600F6">
        <w:rPr>
          <w:b/>
          <w:noProof/>
          <w:lang w:val="en-US"/>
        </w:rPr>
        <w:t>501</w:t>
      </w:r>
      <w:r w:rsidRPr="000600F6">
        <w:rPr>
          <w:noProof/>
          <w:lang w:val="en-US"/>
        </w:rPr>
        <w:t>, 45-51 (2013).</w:t>
      </w:r>
      <w:bookmarkEnd w:id="86"/>
    </w:p>
    <w:p w14:paraId="4868FFB6" w14:textId="77777777" w:rsidR="000600F6" w:rsidRPr="000600F6" w:rsidRDefault="000600F6" w:rsidP="000600F6">
      <w:pPr>
        <w:ind w:left="720" w:hanging="720"/>
        <w:rPr>
          <w:noProof/>
        </w:rPr>
      </w:pPr>
      <w:bookmarkStart w:id="87" w:name="_ENREF_4"/>
      <w:r w:rsidRPr="000600F6">
        <w:rPr>
          <w:noProof/>
          <w:lang w:val="en-US"/>
        </w:rPr>
        <w:t>4.</w:t>
      </w:r>
      <w:r w:rsidRPr="000600F6">
        <w:rPr>
          <w:noProof/>
          <w:lang w:val="en-US"/>
        </w:rPr>
        <w:tab/>
        <w:t xml:space="preserve">P. Brundin, R. Melki, R. Kopito, Prion-like transmission of protein aggregates in neurodegenerative diseases. </w:t>
      </w:r>
      <w:r w:rsidRPr="000600F6">
        <w:rPr>
          <w:i/>
          <w:noProof/>
        </w:rPr>
        <w:t>Nat Rev Mol Cell Biol</w:t>
      </w:r>
      <w:r w:rsidRPr="000600F6">
        <w:rPr>
          <w:noProof/>
        </w:rPr>
        <w:t xml:space="preserve"> </w:t>
      </w:r>
      <w:r w:rsidRPr="000600F6">
        <w:rPr>
          <w:b/>
          <w:noProof/>
        </w:rPr>
        <w:t>11</w:t>
      </w:r>
      <w:r w:rsidRPr="000600F6">
        <w:rPr>
          <w:noProof/>
        </w:rPr>
        <w:t>, 301-307 (2010).</w:t>
      </w:r>
      <w:bookmarkEnd w:id="87"/>
    </w:p>
    <w:p w14:paraId="7F26B6E4" w14:textId="77777777" w:rsidR="000600F6" w:rsidRPr="000600F6" w:rsidRDefault="000600F6" w:rsidP="000600F6">
      <w:pPr>
        <w:ind w:left="720" w:hanging="720"/>
        <w:rPr>
          <w:noProof/>
        </w:rPr>
      </w:pPr>
      <w:bookmarkStart w:id="88" w:name="_ENREF_5"/>
      <w:r w:rsidRPr="000600F6">
        <w:rPr>
          <w:noProof/>
        </w:rPr>
        <w:t>5.</w:t>
      </w:r>
      <w:r w:rsidRPr="000600F6">
        <w:rPr>
          <w:noProof/>
        </w:rPr>
        <w:tab/>
        <w:t xml:space="preserve">S. B. Prusiner, Novel proteinaceous infectious particles cause scrapie. </w:t>
      </w:r>
      <w:r w:rsidRPr="000600F6">
        <w:rPr>
          <w:i/>
          <w:noProof/>
        </w:rPr>
        <w:t>Science</w:t>
      </w:r>
      <w:r w:rsidRPr="000600F6">
        <w:rPr>
          <w:noProof/>
        </w:rPr>
        <w:t xml:space="preserve"> </w:t>
      </w:r>
      <w:r w:rsidRPr="000600F6">
        <w:rPr>
          <w:b/>
          <w:noProof/>
        </w:rPr>
        <w:t>216</w:t>
      </w:r>
      <w:r w:rsidRPr="000600F6">
        <w:rPr>
          <w:noProof/>
        </w:rPr>
        <w:t>, 136-144 (1982).</w:t>
      </w:r>
      <w:bookmarkEnd w:id="88"/>
    </w:p>
    <w:p w14:paraId="0B433780" w14:textId="77777777" w:rsidR="000600F6" w:rsidRPr="000600F6" w:rsidRDefault="000600F6" w:rsidP="000600F6">
      <w:pPr>
        <w:ind w:left="720" w:hanging="720"/>
        <w:rPr>
          <w:noProof/>
        </w:rPr>
      </w:pPr>
      <w:bookmarkStart w:id="89" w:name="_ENREF_6"/>
      <w:r w:rsidRPr="000600F6">
        <w:rPr>
          <w:noProof/>
        </w:rPr>
        <w:t>6.</w:t>
      </w:r>
      <w:r w:rsidRPr="000600F6">
        <w:rPr>
          <w:noProof/>
        </w:rPr>
        <w:tab/>
        <w:t xml:space="preserve">V. Beringue, J. L. Vilotte, H. Laude, Prion agent diversity and species barrier. </w:t>
      </w:r>
      <w:r w:rsidRPr="000600F6">
        <w:rPr>
          <w:i/>
          <w:noProof/>
        </w:rPr>
        <w:t>Vet Res</w:t>
      </w:r>
      <w:r w:rsidRPr="000600F6">
        <w:rPr>
          <w:noProof/>
        </w:rPr>
        <w:t xml:space="preserve"> </w:t>
      </w:r>
      <w:r w:rsidRPr="000600F6">
        <w:rPr>
          <w:b/>
          <w:noProof/>
        </w:rPr>
        <w:t>39</w:t>
      </w:r>
      <w:r w:rsidRPr="000600F6">
        <w:rPr>
          <w:noProof/>
        </w:rPr>
        <w:t>, 47 (2008).</w:t>
      </w:r>
      <w:bookmarkEnd w:id="89"/>
    </w:p>
    <w:p w14:paraId="2CB4E7EB" w14:textId="77777777" w:rsidR="000600F6" w:rsidRPr="000600F6" w:rsidRDefault="000600F6" w:rsidP="000600F6">
      <w:pPr>
        <w:ind w:left="720" w:hanging="720"/>
        <w:rPr>
          <w:noProof/>
          <w:lang w:val="en-US"/>
        </w:rPr>
      </w:pPr>
      <w:bookmarkStart w:id="90" w:name="_ENREF_7"/>
      <w:r w:rsidRPr="000600F6">
        <w:rPr>
          <w:noProof/>
        </w:rPr>
        <w:t>7.</w:t>
      </w:r>
      <w:r w:rsidRPr="000600F6">
        <w:rPr>
          <w:noProof/>
        </w:rPr>
        <w:tab/>
        <w:t xml:space="preserve">M. E. Bruce, TSE strain variation. </w:t>
      </w:r>
      <w:r w:rsidRPr="000600F6">
        <w:rPr>
          <w:i/>
          <w:noProof/>
          <w:lang w:val="en-US"/>
        </w:rPr>
        <w:t>Br Med Bull</w:t>
      </w:r>
      <w:r w:rsidRPr="000600F6">
        <w:rPr>
          <w:noProof/>
          <w:lang w:val="en-US"/>
        </w:rPr>
        <w:t xml:space="preserve"> </w:t>
      </w:r>
      <w:r w:rsidRPr="000600F6">
        <w:rPr>
          <w:b/>
          <w:noProof/>
          <w:lang w:val="en-US"/>
        </w:rPr>
        <w:t>66</w:t>
      </w:r>
      <w:r w:rsidRPr="000600F6">
        <w:rPr>
          <w:noProof/>
          <w:lang w:val="en-US"/>
        </w:rPr>
        <w:t>, 99-108 (2003).</w:t>
      </w:r>
      <w:bookmarkEnd w:id="90"/>
    </w:p>
    <w:p w14:paraId="3331E19D" w14:textId="77777777" w:rsidR="000600F6" w:rsidRPr="000600F6" w:rsidRDefault="000600F6" w:rsidP="000600F6">
      <w:pPr>
        <w:ind w:left="720" w:hanging="720"/>
        <w:rPr>
          <w:noProof/>
          <w:lang w:val="en-US"/>
        </w:rPr>
      </w:pPr>
      <w:bookmarkStart w:id="91" w:name="_ENREF_8"/>
      <w:r w:rsidRPr="000600F6">
        <w:rPr>
          <w:noProof/>
          <w:lang w:val="en-US"/>
        </w:rPr>
        <w:t>8.</w:t>
      </w:r>
      <w:r w:rsidRPr="000600F6">
        <w:rPr>
          <w:noProof/>
          <w:lang w:val="en-US"/>
        </w:rPr>
        <w:tab/>
        <w:t xml:space="preserve">J. Collinge, A. R. Clarke, A general model of prion strains and their pathogenicity. </w:t>
      </w:r>
      <w:r w:rsidRPr="000600F6">
        <w:rPr>
          <w:i/>
          <w:noProof/>
          <w:lang w:val="en-US"/>
        </w:rPr>
        <w:t>Science</w:t>
      </w:r>
      <w:r w:rsidRPr="000600F6">
        <w:rPr>
          <w:noProof/>
          <w:lang w:val="en-US"/>
        </w:rPr>
        <w:t xml:space="preserve"> </w:t>
      </w:r>
      <w:r w:rsidRPr="000600F6">
        <w:rPr>
          <w:b/>
          <w:noProof/>
          <w:lang w:val="en-US"/>
        </w:rPr>
        <w:t>318</w:t>
      </w:r>
      <w:r w:rsidRPr="000600F6">
        <w:rPr>
          <w:noProof/>
          <w:lang w:val="en-US"/>
        </w:rPr>
        <w:t>, 930-936 (2007).</w:t>
      </w:r>
      <w:bookmarkEnd w:id="91"/>
    </w:p>
    <w:p w14:paraId="1BA90334" w14:textId="77777777" w:rsidR="000600F6" w:rsidRPr="000600F6" w:rsidRDefault="000600F6" w:rsidP="000600F6">
      <w:pPr>
        <w:ind w:left="720" w:hanging="720"/>
        <w:rPr>
          <w:noProof/>
          <w:lang w:val="en-US"/>
        </w:rPr>
      </w:pPr>
      <w:bookmarkStart w:id="92" w:name="_ENREF_9"/>
      <w:r w:rsidRPr="000600F6">
        <w:rPr>
          <w:noProof/>
          <w:lang w:val="en-US"/>
        </w:rPr>
        <w:t>9.</w:t>
      </w:r>
      <w:r w:rsidRPr="000600F6">
        <w:rPr>
          <w:noProof/>
          <w:lang w:val="en-US"/>
        </w:rPr>
        <w:tab/>
        <w:t xml:space="preserve">C. Weissmann, J. Li, S. P. Mahal, S. Browning, Prions on the move. </w:t>
      </w:r>
      <w:r w:rsidRPr="000600F6">
        <w:rPr>
          <w:i/>
          <w:noProof/>
          <w:lang w:val="en-US"/>
        </w:rPr>
        <w:t>EMBO Rep</w:t>
      </w:r>
      <w:r w:rsidRPr="000600F6">
        <w:rPr>
          <w:noProof/>
          <w:lang w:val="en-US"/>
        </w:rPr>
        <w:t xml:space="preserve"> </w:t>
      </w:r>
      <w:r w:rsidRPr="000600F6">
        <w:rPr>
          <w:b/>
          <w:noProof/>
          <w:lang w:val="en-US"/>
        </w:rPr>
        <w:t>12</w:t>
      </w:r>
      <w:r w:rsidRPr="000600F6">
        <w:rPr>
          <w:noProof/>
          <w:lang w:val="en-US"/>
        </w:rPr>
        <w:t>, 1109-1117 (2011).</w:t>
      </w:r>
      <w:bookmarkEnd w:id="92"/>
    </w:p>
    <w:p w14:paraId="3DEC9A16" w14:textId="77777777" w:rsidR="000600F6" w:rsidRPr="000600F6" w:rsidRDefault="000600F6" w:rsidP="000600F6">
      <w:pPr>
        <w:ind w:left="720" w:hanging="720"/>
        <w:rPr>
          <w:noProof/>
          <w:lang w:val="en-US"/>
        </w:rPr>
      </w:pPr>
      <w:bookmarkStart w:id="93" w:name="_ENREF_10"/>
      <w:r w:rsidRPr="000600F6">
        <w:rPr>
          <w:noProof/>
          <w:lang w:val="en-US"/>
        </w:rPr>
        <w:t>10.</w:t>
      </w:r>
      <w:r w:rsidRPr="000600F6">
        <w:rPr>
          <w:noProof/>
          <w:lang w:val="en-US"/>
        </w:rPr>
        <w:tab/>
        <w:t xml:space="preserve">V. L. Sim, B. Caughey, Ultrastructures and strain comparison of under-glycosylated scrapie prion fibrils. </w:t>
      </w:r>
      <w:r w:rsidRPr="000600F6">
        <w:rPr>
          <w:i/>
          <w:noProof/>
          <w:lang w:val="en-US"/>
        </w:rPr>
        <w:t>Neurobiol Aging</w:t>
      </w:r>
      <w:r w:rsidRPr="000600F6">
        <w:rPr>
          <w:noProof/>
          <w:lang w:val="en-US"/>
        </w:rPr>
        <w:t xml:space="preserve"> </w:t>
      </w:r>
      <w:r w:rsidRPr="000600F6">
        <w:rPr>
          <w:b/>
          <w:noProof/>
          <w:lang w:val="en-US"/>
        </w:rPr>
        <w:t>30</w:t>
      </w:r>
      <w:r w:rsidRPr="000600F6">
        <w:rPr>
          <w:noProof/>
          <w:lang w:val="en-US"/>
        </w:rPr>
        <w:t>, 2031-2042 (2009).</w:t>
      </w:r>
      <w:bookmarkEnd w:id="93"/>
    </w:p>
    <w:p w14:paraId="38E020AC" w14:textId="77777777" w:rsidR="000600F6" w:rsidRPr="000600F6" w:rsidRDefault="000600F6" w:rsidP="000600F6">
      <w:pPr>
        <w:ind w:left="720" w:hanging="720"/>
        <w:rPr>
          <w:noProof/>
          <w:lang w:val="en-US"/>
        </w:rPr>
      </w:pPr>
      <w:bookmarkStart w:id="94" w:name="_ENREF_11"/>
      <w:r w:rsidRPr="000600F6">
        <w:rPr>
          <w:noProof/>
          <w:lang w:val="en-US"/>
        </w:rPr>
        <w:t>11.</w:t>
      </w:r>
      <w:r w:rsidRPr="000600F6">
        <w:rPr>
          <w:noProof/>
          <w:lang w:val="en-US"/>
        </w:rPr>
        <w:tab/>
        <w:t xml:space="preserve">S. Spassov, M. Beekes, D. Naumann, Structural differences between TSEs strains investigated by FT-IR spectroscopy. </w:t>
      </w:r>
      <w:r w:rsidRPr="000600F6">
        <w:rPr>
          <w:i/>
          <w:noProof/>
          <w:lang w:val="en-US"/>
        </w:rPr>
        <w:t>Biochim Biophys Acta</w:t>
      </w:r>
      <w:r w:rsidRPr="000600F6">
        <w:rPr>
          <w:noProof/>
          <w:lang w:val="en-US"/>
        </w:rPr>
        <w:t xml:space="preserve"> </w:t>
      </w:r>
      <w:r w:rsidRPr="000600F6">
        <w:rPr>
          <w:b/>
          <w:noProof/>
          <w:lang w:val="en-US"/>
        </w:rPr>
        <w:t>1760</w:t>
      </w:r>
      <w:r w:rsidRPr="000600F6">
        <w:rPr>
          <w:noProof/>
          <w:lang w:val="en-US"/>
        </w:rPr>
        <w:t>, 1138-1149 (2006).</w:t>
      </w:r>
      <w:bookmarkEnd w:id="94"/>
    </w:p>
    <w:p w14:paraId="095248CB" w14:textId="77777777" w:rsidR="000600F6" w:rsidRPr="000600F6" w:rsidRDefault="000600F6" w:rsidP="000600F6">
      <w:pPr>
        <w:ind w:left="720" w:hanging="720"/>
        <w:rPr>
          <w:noProof/>
          <w:lang w:val="en-US"/>
        </w:rPr>
      </w:pPr>
      <w:bookmarkStart w:id="95" w:name="_ENREF_12"/>
      <w:r w:rsidRPr="000600F6">
        <w:rPr>
          <w:noProof/>
          <w:lang w:val="en-US"/>
        </w:rPr>
        <w:t>12.</w:t>
      </w:r>
      <w:r w:rsidRPr="000600F6">
        <w:rPr>
          <w:noProof/>
          <w:lang w:val="en-US"/>
        </w:rPr>
        <w:tab/>
        <w:t>G. C. Telling</w:t>
      </w:r>
      <w:r w:rsidRPr="000600F6">
        <w:rPr>
          <w:i/>
          <w:noProof/>
          <w:lang w:val="en-US"/>
        </w:rPr>
        <w:t xml:space="preserve"> et al.</w:t>
      </w:r>
      <w:r w:rsidRPr="000600F6">
        <w:rPr>
          <w:noProof/>
          <w:lang w:val="en-US"/>
        </w:rPr>
        <w:t xml:space="preserve">, Evidence for the conformation of the pathologic isoform of the prion protein enciphering and propagating prion diversity. </w:t>
      </w:r>
      <w:r w:rsidRPr="000600F6">
        <w:rPr>
          <w:i/>
          <w:noProof/>
          <w:lang w:val="en-US"/>
        </w:rPr>
        <w:t>Science</w:t>
      </w:r>
      <w:r w:rsidRPr="000600F6">
        <w:rPr>
          <w:noProof/>
          <w:lang w:val="en-US"/>
        </w:rPr>
        <w:t xml:space="preserve"> </w:t>
      </w:r>
      <w:r w:rsidRPr="000600F6">
        <w:rPr>
          <w:b/>
          <w:noProof/>
          <w:lang w:val="en-US"/>
        </w:rPr>
        <w:t>274</w:t>
      </w:r>
      <w:r w:rsidRPr="000600F6">
        <w:rPr>
          <w:noProof/>
          <w:lang w:val="en-US"/>
        </w:rPr>
        <w:t>, 2079-2082 (1996).</w:t>
      </w:r>
      <w:bookmarkEnd w:id="95"/>
    </w:p>
    <w:p w14:paraId="34BF5336" w14:textId="77777777" w:rsidR="000600F6" w:rsidRPr="000600F6" w:rsidRDefault="000600F6" w:rsidP="000600F6">
      <w:pPr>
        <w:ind w:left="720" w:hanging="720"/>
        <w:rPr>
          <w:noProof/>
          <w:lang w:val="en-US"/>
        </w:rPr>
      </w:pPr>
      <w:bookmarkStart w:id="96" w:name="_ENREF_13"/>
      <w:r w:rsidRPr="000600F6">
        <w:rPr>
          <w:noProof/>
          <w:lang w:val="en-US"/>
        </w:rPr>
        <w:t>13.</w:t>
      </w:r>
      <w:r w:rsidRPr="000600F6">
        <w:rPr>
          <w:noProof/>
          <w:lang w:val="en-US"/>
        </w:rPr>
        <w:tab/>
        <w:t xml:space="preserve">R. A. Bessen, R. F. Marsh, Distinct PrP properties suggest the molecular basis of strain variation in transmissible mink encephalopathy. </w:t>
      </w:r>
      <w:r w:rsidRPr="000600F6">
        <w:rPr>
          <w:i/>
          <w:noProof/>
          <w:lang w:val="en-US"/>
        </w:rPr>
        <w:t>J Virol</w:t>
      </w:r>
      <w:r w:rsidRPr="000600F6">
        <w:rPr>
          <w:noProof/>
          <w:lang w:val="en-US"/>
        </w:rPr>
        <w:t xml:space="preserve"> </w:t>
      </w:r>
      <w:r w:rsidRPr="000600F6">
        <w:rPr>
          <w:b/>
          <w:noProof/>
          <w:lang w:val="en-US"/>
        </w:rPr>
        <w:t>68</w:t>
      </w:r>
      <w:r w:rsidRPr="000600F6">
        <w:rPr>
          <w:noProof/>
          <w:lang w:val="en-US"/>
        </w:rPr>
        <w:t>, 7859-7868 (1994).</w:t>
      </w:r>
      <w:bookmarkEnd w:id="96"/>
    </w:p>
    <w:p w14:paraId="2AE812B0" w14:textId="77777777" w:rsidR="000600F6" w:rsidRPr="000600F6" w:rsidRDefault="000600F6" w:rsidP="000600F6">
      <w:pPr>
        <w:ind w:left="720" w:hanging="720"/>
        <w:rPr>
          <w:noProof/>
          <w:lang w:val="en-US"/>
        </w:rPr>
      </w:pPr>
      <w:bookmarkStart w:id="97" w:name="_ENREF_14"/>
      <w:r w:rsidRPr="000600F6">
        <w:rPr>
          <w:noProof/>
          <w:lang w:val="en-US"/>
        </w:rPr>
        <w:t>14.</w:t>
      </w:r>
      <w:r w:rsidRPr="000600F6">
        <w:rPr>
          <w:noProof/>
          <w:lang w:val="en-US"/>
        </w:rPr>
        <w:tab/>
        <w:t>J. R. Silveira</w:t>
      </w:r>
      <w:r w:rsidRPr="000600F6">
        <w:rPr>
          <w:i/>
          <w:noProof/>
          <w:lang w:val="en-US"/>
        </w:rPr>
        <w:t xml:space="preserve"> et al.</w:t>
      </w:r>
      <w:r w:rsidRPr="000600F6">
        <w:rPr>
          <w:noProof/>
          <w:lang w:val="en-US"/>
        </w:rPr>
        <w:t xml:space="preserve">, The most infectious prion protein particles. </w:t>
      </w:r>
      <w:r w:rsidRPr="000600F6">
        <w:rPr>
          <w:i/>
          <w:noProof/>
          <w:lang w:val="en-US"/>
        </w:rPr>
        <w:t>Nature</w:t>
      </w:r>
      <w:r w:rsidRPr="000600F6">
        <w:rPr>
          <w:noProof/>
          <w:lang w:val="en-US"/>
        </w:rPr>
        <w:t xml:space="preserve"> </w:t>
      </w:r>
      <w:r w:rsidRPr="000600F6">
        <w:rPr>
          <w:b/>
          <w:noProof/>
          <w:lang w:val="en-US"/>
        </w:rPr>
        <w:t>437</w:t>
      </w:r>
      <w:r w:rsidRPr="000600F6">
        <w:rPr>
          <w:noProof/>
          <w:lang w:val="en-US"/>
        </w:rPr>
        <w:t>, 257-261 (2005).</w:t>
      </w:r>
      <w:bookmarkEnd w:id="97"/>
    </w:p>
    <w:p w14:paraId="2421BC23" w14:textId="77777777" w:rsidR="000600F6" w:rsidRPr="000600F6" w:rsidRDefault="000600F6" w:rsidP="000600F6">
      <w:pPr>
        <w:ind w:left="720" w:hanging="720"/>
        <w:rPr>
          <w:noProof/>
          <w:lang w:val="en-US"/>
        </w:rPr>
      </w:pPr>
      <w:bookmarkStart w:id="98" w:name="_ENREF_15"/>
      <w:r w:rsidRPr="000600F6">
        <w:rPr>
          <w:noProof/>
          <w:lang w:val="en-US"/>
        </w:rPr>
        <w:t>15.</w:t>
      </w:r>
      <w:r w:rsidRPr="000600F6">
        <w:rPr>
          <w:noProof/>
          <w:lang w:val="en-US"/>
        </w:rPr>
        <w:tab/>
        <w:t>P. Tixador</w:t>
      </w:r>
      <w:r w:rsidRPr="000600F6">
        <w:rPr>
          <w:i/>
          <w:noProof/>
          <w:lang w:val="en-US"/>
        </w:rPr>
        <w:t xml:space="preserve"> et al.</w:t>
      </w:r>
      <w:r w:rsidRPr="000600F6">
        <w:rPr>
          <w:noProof/>
          <w:lang w:val="en-US"/>
        </w:rPr>
        <w:t xml:space="preserve">, The physical relationship between infectivity and prion protein aggregates is strain-dependent. </w:t>
      </w:r>
      <w:r w:rsidRPr="000600F6">
        <w:rPr>
          <w:i/>
          <w:noProof/>
          <w:lang w:val="en-US"/>
        </w:rPr>
        <w:t>PLoS Pathog</w:t>
      </w:r>
      <w:r w:rsidRPr="000600F6">
        <w:rPr>
          <w:noProof/>
          <w:lang w:val="en-US"/>
        </w:rPr>
        <w:t xml:space="preserve"> </w:t>
      </w:r>
      <w:r w:rsidRPr="000600F6">
        <w:rPr>
          <w:b/>
          <w:noProof/>
          <w:lang w:val="en-US"/>
        </w:rPr>
        <w:t>6</w:t>
      </w:r>
      <w:r w:rsidRPr="000600F6">
        <w:rPr>
          <w:noProof/>
          <w:lang w:val="en-US"/>
        </w:rPr>
        <w:t>, e1000859 (2010).</w:t>
      </w:r>
      <w:bookmarkEnd w:id="98"/>
    </w:p>
    <w:p w14:paraId="3D3B4828" w14:textId="77777777" w:rsidR="000600F6" w:rsidRPr="000600F6" w:rsidRDefault="000600F6" w:rsidP="000600F6">
      <w:pPr>
        <w:ind w:left="720" w:hanging="720"/>
        <w:rPr>
          <w:noProof/>
          <w:lang w:val="en-US"/>
        </w:rPr>
      </w:pPr>
      <w:bookmarkStart w:id="99" w:name="_ENREF_16"/>
      <w:r w:rsidRPr="000600F6">
        <w:rPr>
          <w:noProof/>
          <w:lang w:val="en-US"/>
        </w:rPr>
        <w:t>16.</w:t>
      </w:r>
      <w:r w:rsidRPr="000600F6">
        <w:rPr>
          <w:noProof/>
          <w:lang w:val="en-US"/>
        </w:rPr>
        <w:tab/>
        <w:t>J. Chapuis</w:t>
      </w:r>
      <w:r w:rsidRPr="000600F6">
        <w:rPr>
          <w:i/>
          <w:noProof/>
          <w:lang w:val="en-US"/>
        </w:rPr>
        <w:t xml:space="preserve"> et al.</w:t>
      </w:r>
      <w:r w:rsidRPr="000600F6">
        <w:rPr>
          <w:noProof/>
          <w:lang w:val="en-US"/>
        </w:rPr>
        <w:t xml:space="preserve">, Emergence of two prion subtypes in ovine PrP transgenic mice infected with human MM2-cortical Creutzfeldt-Jakob disease prions. </w:t>
      </w:r>
      <w:r w:rsidRPr="000600F6">
        <w:rPr>
          <w:i/>
          <w:noProof/>
          <w:lang w:val="en-US"/>
        </w:rPr>
        <w:t>Acta neuropathologica communications</w:t>
      </w:r>
      <w:r w:rsidRPr="000600F6">
        <w:rPr>
          <w:noProof/>
          <w:lang w:val="en-US"/>
        </w:rPr>
        <w:t xml:space="preserve"> </w:t>
      </w:r>
      <w:r w:rsidRPr="000600F6">
        <w:rPr>
          <w:b/>
          <w:noProof/>
          <w:lang w:val="en-US"/>
        </w:rPr>
        <w:t>4</w:t>
      </w:r>
      <w:r w:rsidRPr="000600F6">
        <w:rPr>
          <w:noProof/>
          <w:lang w:val="en-US"/>
        </w:rPr>
        <w:t>, 2-15 (2016).</w:t>
      </w:r>
      <w:bookmarkEnd w:id="99"/>
    </w:p>
    <w:p w14:paraId="264BFE46" w14:textId="77777777" w:rsidR="000600F6" w:rsidRPr="000600F6" w:rsidRDefault="000600F6" w:rsidP="000600F6">
      <w:pPr>
        <w:ind w:left="720" w:hanging="720"/>
        <w:rPr>
          <w:noProof/>
          <w:lang w:val="en-US"/>
        </w:rPr>
      </w:pPr>
      <w:bookmarkStart w:id="100" w:name="_ENREF_17"/>
      <w:r w:rsidRPr="000600F6">
        <w:rPr>
          <w:noProof/>
          <w:lang w:val="en-US"/>
        </w:rPr>
        <w:t>17.</w:t>
      </w:r>
      <w:r w:rsidRPr="000600F6">
        <w:rPr>
          <w:noProof/>
          <w:lang w:val="en-US"/>
        </w:rPr>
        <w:tab/>
        <w:t>A. Le Dur</w:t>
      </w:r>
      <w:r w:rsidRPr="000600F6">
        <w:rPr>
          <w:i/>
          <w:noProof/>
          <w:lang w:val="en-US"/>
        </w:rPr>
        <w:t xml:space="preserve"> et al.</w:t>
      </w:r>
      <w:r w:rsidRPr="000600F6">
        <w:rPr>
          <w:noProof/>
          <w:lang w:val="en-US"/>
        </w:rPr>
        <w:t xml:space="preserve">, A newly identified type of scrapie agent can naturally infect sheep with resistant PrP genotypes. </w:t>
      </w:r>
      <w:r w:rsidRPr="000600F6">
        <w:rPr>
          <w:i/>
          <w:noProof/>
          <w:lang w:val="en-US"/>
        </w:rPr>
        <w:t>Proc Natl Acad Sci U S A</w:t>
      </w:r>
      <w:r w:rsidRPr="000600F6">
        <w:rPr>
          <w:noProof/>
          <w:lang w:val="en-US"/>
        </w:rPr>
        <w:t xml:space="preserve"> </w:t>
      </w:r>
      <w:r w:rsidRPr="000600F6">
        <w:rPr>
          <w:b/>
          <w:noProof/>
          <w:lang w:val="en-US"/>
        </w:rPr>
        <w:t>102</w:t>
      </w:r>
      <w:r w:rsidRPr="000600F6">
        <w:rPr>
          <w:noProof/>
          <w:lang w:val="en-US"/>
        </w:rPr>
        <w:t>, 16031-16036 (2005).</w:t>
      </w:r>
      <w:bookmarkEnd w:id="100"/>
    </w:p>
    <w:p w14:paraId="4C6691CE" w14:textId="77777777" w:rsidR="000600F6" w:rsidRPr="000600F6" w:rsidRDefault="000600F6" w:rsidP="000600F6">
      <w:pPr>
        <w:ind w:left="720" w:hanging="720"/>
        <w:rPr>
          <w:noProof/>
          <w:lang w:val="en-US"/>
        </w:rPr>
      </w:pPr>
      <w:bookmarkStart w:id="101" w:name="_ENREF_18"/>
      <w:r w:rsidRPr="000600F6">
        <w:rPr>
          <w:noProof/>
          <w:lang w:val="en-US"/>
        </w:rPr>
        <w:t>18.</w:t>
      </w:r>
      <w:r w:rsidRPr="000600F6">
        <w:rPr>
          <w:noProof/>
          <w:lang w:val="en-US"/>
        </w:rPr>
        <w:tab/>
        <w:t>R. C. Angers</w:t>
      </w:r>
      <w:r w:rsidRPr="000600F6">
        <w:rPr>
          <w:i/>
          <w:noProof/>
          <w:lang w:val="en-US"/>
        </w:rPr>
        <w:t xml:space="preserve"> et al.</w:t>
      </w:r>
      <w:r w:rsidRPr="000600F6">
        <w:rPr>
          <w:noProof/>
          <w:lang w:val="en-US"/>
        </w:rPr>
        <w:t xml:space="preserve">, Prion strain mutation determined by prion protein conformational compatibility and primary structure. </w:t>
      </w:r>
      <w:r w:rsidRPr="000600F6">
        <w:rPr>
          <w:i/>
          <w:noProof/>
          <w:lang w:val="en-US"/>
        </w:rPr>
        <w:t>Science</w:t>
      </w:r>
      <w:r w:rsidRPr="000600F6">
        <w:rPr>
          <w:noProof/>
          <w:lang w:val="en-US"/>
        </w:rPr>
        <w:t xml:space="preserve"> </w:t>
      </w:r>
      <w:r w:rsidRPr="000600F6">
        <w:rPr>
          <w:b/>
          <w:noProof/>
          <w:lang w:val="en-US"/>
        </w:rPr>
        <w:t>328</w:t>
      </w:r>
      <w:r w:rsidRPr="000600F6">
        <w:rPr>
          <w:noProof/>
          <w:lang w:val="en-US"/>
        </w:rPr>
        <w:t>, 1154-1158 (2010).</w:t>
      </w:r>
      <w:bookmarkEnd w:id="101"/>
    </w:p>
    <w:p w14:paraId="15F46587" w14:textId="77777777" w:rsidR="000600F6" w:rsidRPr="000600F6" w:rsidRDefault="000600F6" w:rsidP="000600F6">
      <w:pPr>
        <w:ind w:left="720" w:hanging="720"/>
        <w:rPr>
          <w:noProof/>
          <w:lang w:val="en-US"/>
        </w:rPr>
      </w:pPr>
      <w:bookmarkStart w:id="102" w:name="_ENREF_19"/>
      <w:r w:rsidRPr="000600F6">
        <w:rPr>
          <w:noProof/>
          <w:lang w:val="en-US"/>
        </w:rPr>
        <w:t>19.</w:t>
      </w:r>
      <w:r w:rsidRPr="000600F6">
        <w:rPr>
          <w:noProof/>
          <w:lang w:val="en-US"/>
        </w:rPr>
        <w:tab/>
        <w:t xml:space="preserve">J. Li, S. Browning, S. P. Mahal, A. M. Oelschlegel, C. Weissmann, Darwinian evolution of prions in cell culture. </w:t>
      </w:r>
      <w:r w:rsidRPr="000600F6">
        <w:rPr>
          <w:i/>
          <w:noProof/>
          <w:lang w:val="en-US"/>
        </w:rPr>
        <w:t>Science</w:t>
      </w:r>
      <w:r w:rsidRPr="000600F6">
        <w:rPr>
          <w:noProof/>
          <w:lang w:val="en-US"/>
        </w:rPr>
        <w:t xml:space="preserve"> </w:t>
      </w:r>
      <w:r w:rsidRPr="000600F6">
        <w:rPr>
          <w:b/>
          <w:noProof/>
          <w:lang w:val="en-US"/>
        </w:rPr>
        <w:t>327</w:t>
      </w:r>
      <w:r w:rsidRPr="000600F6">
        <w:rPr>
          <w:noProof/>
          <w:lang w:val="en-US"/>
        </w:rPr>
        <w:t>, 869-872 (2010).</w:t>
      </w:r>
      <w:bookmarkEnd w:id="102"/>
    </w:p>
    <w:p w14:paraId="5BE7AFC7" w14:textId="77777777" w:rsidR="000600F6" w:rsidRPr="000600F6" w:rsidRDefault="000600F6" w:rsidP="000600F6">
      <w:pPr>
        <w:ind w:left="720" w:hanging="720"/>
        <w:rPr>
          <w:noProof/>
          <w:lang w:val="en-US"/>
        </w:rPr>
      </w:pPr>
      <w:bookmarkStart w:id="103" w:name="_ENREF_20"/>
      <w:r w:rsidRPr="000600F6">
        <w:rPr>
          <w:noProof/>
          <w:lang w:val="en-US"/>
        </w:rPr>
        <w:t>20.</w:t>
      </w:r>
      <w:r w:rsidRPr="000600F6">
        <w:rPr>
          <w:noProof/>
          <w:lang w:val="en-US"/>
        </w:rPr>
        <w:tab/>
        <w:t>F. Laferriere</w:t>
      </w:r>
      <w:r w:rsidRPr="000600F6">
        <w:rPr>
          <w:i/>
          <w:noProof/>
          <w:lang w:val="en-US"/>
        </w:rPr>
        <w:t xml:space="preserve"> et al.</w:t>
      </w:r>
      <w:r w:rsidRPr="000600F6">
        <w:rPr>
          <w:noProof/>
          <w:lang w:val="en-US"/>
        </w:rPr>
        <w:t xml:space="preserve">, Quaternary structure of pathological prion protein as a determining factor of strain-specific prion replication dynamics. </w:t>
      </w:r>
      <w:r w:rsidRPr="000600F6">
        <w:rPr>
          <w:i/>
          <w:noProof/>
          <w:lang w:val="en-US"/>
        </w:rPr>
        <w:t>PLoS Pathog</w:t>
      </w:r>
      <w:r w:rsidRPr="000600F6">
        <w:rPr>
          <w:noProof/>
          <w:lang w:val="en-US"/>
        </w:rPr>
        <w:t xml:space="preserve"> </w:t>
      </w:r>
      <w:r w:rsidRPr="000600F6">
        <w:rPr>
          <w:b/>
          <w:noProof/>
          <w:lang w:val="en-US"/>
        </w:rPr>
        <w:t>9</w:t>
      </w:r>
      <w:r w:rsidRPr="000600F6">
        <w:rPr>
          <w:noProof/>
          <w:lang w:val="en-US"/>
        </w:rPr>
        <w:t>, e1003702 (2013).</w:t>
      </w:r>
      <w:bookmarkEnd w:id="103"/>
    </w:p>
    <w:p w14:paraId="624F46EC" w14:textId="77777777" w:rsidR="000600F6" w:rsidRPr="000600F6" w:rsidRDefault="000600F6" w:rsidP="000600F6">
      <w:pPr>
        <w:ind w:left="720" w:hanging="720"/>
        <w:rPr>
          <w:noProof/>
          <w:lang w:val="en-US"/>
        </w:rPr>
      </w:pPr>
      <w:bookmarkStart w:id="104" w:name="_ENREF_21"/>
      <w:r w:rsidRPr="000600F6">
        <w:rPr>
          <w:noProof/>
          <w:lang w:val="en-US"/>
        </w:rPr>
        <w:t>21.</w:t>
      </w:r>
      <w:r w:rsidRPr="000600F6">
        <w:rPr>
          <w:noProof/>
          <w:lang w:val="en-US"/>
        </w:rPr>
        <w:tab/>
        <w:t>C. Kim</w:t>
      </w:r>
      <w:r w:rsidRPr="000600F6">
        <w:rPr>
          <w:i/>
          <w:noProof/>
          <w:lang w:val="en-US"/>
        </w:rPr>
        <w:t xml:space="preserve"> et al.</w:t>
      </w:r>
      <w:r w:rsidRPr="000600F6">
        <w:rPr>
          <w:noProof/>
          <w:lang w:val="en-US"/>
        </w:rPr>
        <w:t xml:space="preserve">, Small Protease Sensitive Oligomers of PrP(Sc) in Distinct Human Prions Determine Conversion Rate of PrP(C). </w:t>
      </w:r>
      <w:r w:rsidRPr="000600F6">
        <w:rPr>
          <w:i/>
          <w:noProof/>
          <w:lang w:val="en-US"/>
        </w:rPr>
        <w:t>PLoS Pathog</w:t>
      </w:r>
      <w:r w:rsidRPr="000600F6">
        <w:rPr>
          <w:noProof/>
          <w:lang w:val="en-US"/>
        </w:rPr>
        <w:t xml:space="preserve"> </w:t>
      </w:r>
      <w:r w:rsidRPr="000600F6">
        <w:rPr>
          <w:b/>
          <w:noProof/>
          <w:lang w:val="en-US"/>
        </w:rPr>
        <w:t>8</w:t>
      </w:r>
      <w:r w:rsidRPr="000600F6">
        <w:rPr>
          <w:noProof/>
          <w:lang w:val="en-US"/>
        </w:rPr>
        <w:t>, e1002835 (2012).</w:t>
      </w:r>
      <w:bookmarkEnd w:id="104"/>
    </w:p>
    <w:p w14:paraId="1660BF94" w14:textId="77777777" w:rsidR="000600F6" w:rsidRPr="000600F6" w:rsidRDefault="000600F6" w:rsidP="000600F6">
      <w:pPr>
        <w:ind w:left="720" w:hanging="720"/>
        <w:rPr>
          <w:noProof/>
          <w:lang w:val="en-US"/>
        </w:rPr>
      </w:pPr>
      <w:bookmarkStart w:id="105" w:name="_ENREF_22"/>
      <w:r w:rsidRPr="000600F6">
        <w:rPr>
          <w:noProof/>
          <w:lang w:val="en-US"/>
        </w:rPr>
        <w:lastRenderedPageBreak/>
        <w:t>22.</w:t>
      </w:r>
      <w:r w:rsidRPr="000600F6">
        <w:rPr>
          <w:noProof/>
          <w:lang w:val="en-US"/>
        </w:rPr>
        <w:tab/>
        <w:t>S. Tzaban</w:t>
      </w:r>
      <w:r w:rsidRPr="000600F6">
        <w:rPr>
          <w:i/>
          <w:noProof/>
          <w:lang w:val="en-US"/>
        </w:rPr>
        <w:t xml:space="preserve"> et al.</w:t>
      </w:r>
      <w:r w:rsidRPr="000600F6">
        <w:rPr>
          <w:noProof/>
          <w:lang w:val="en-US"/>
        </w:rPr>
        <w:t xml:space="preserve">, Protease-sensitive scrapie prion protein in aggregates of heterogeneous sizes. </w:t>
      </w:r>
      <w:r w:rsidRPr="000600F6">
        <w:rPr>
          <w:i/>
          <w:noProof/>
          <w:lang w:val="en-US"/>
        </w:rPr>
        <w:t>Biochemistry</w:t>
      </w:r>
      <w:r w:rsidRPr="000600F6">
        <w:rPr>
          <w:noProof/>
          <w:lang w:val="en-US"/>
        </w:rPr>
        <w:t xml:space="preserve"> </w:t>
      </w:r>
      <w:r w:rsidRPr="000600F6">
        <w:rPr>
          <w:b/>
          <w:noProof/>
          <w:lang w:val="en-US"/>
        </w:rPr>
        <w:t>41</w:t>
      </w:r>
      <w:r w:rsidRPr="000600F6">
        <w:rPr>
          <w:noProof/>
          <w:lang w:val="en-US"/>
        </w:rPr>
        <w:t>, 12868-12875 (2002).</w:t>
      </w:r>
      <w:bookmarkEnd w:id="105"/>
    </w:p>
    <w:p w14:paraId="18A23D33" w14:textId="77777777" w:rsidR="000600F6" w:rsidRPr="000600F6" w:rsidRDefault="000600F6" w:rsidP="000600F6">
      <w:pPr>
        <w:ind w:left="720" w:hanging="720"/>
        <w:rPr>
          <w:noProof/>
          <w:lang w:val="en-US"/>
        </w:rPr>
      </w:pPr>
      <w:bookmarkStart w:id="106" w:name="_ENREF_23"/>
      <w:r w:rsidRPr="000600F6">
        <w:rPr>
          <w:noProof/>
          <w:lang w:val="en-US"/>
        </w:rPr>
        <w:t>23.</w:t>
      </w:r>
      <w:r w:rsidRPr="000600F6">
        <w:rPr>
          <w:noProof/>
          <w:lang w:val="en-US"/>
        </w:rPr>
        <w:tab/>
        <w:t>C. Bett</w:t>
      </w:r>
      <w:r w:rsidRPr="000600F6">
        <w:rPr>
          <w:i/>
          <w:noProof/>
          <w:lang w:val="en-US"/>
        </w:rPr>
        <w:t xml:space="preserve"> et al.</w:t>
      </w:r>
      <w:r w:rsidRPr="000600F6">
        <w:rPr>
          <w:noProof/>
          <w:lang w:val="en-US"/>
        </w:rPr>
        <w:t xml:space="preserve">, Biochemical properties of highly neuroinvasive prion strains. </w:t>
      </w:r>
      <w:r w:rsidRPr="000600F6">
        <w:rPr>
          <w:i/>
          <w:noProof/>
          <w:lang w:val="en-US"/>
        </w:rPr>
        <w:t>PLoS Pathog</w:t>
      </w:r>
      <w:r w:rsidRPr="000600F6">
        <w:rPr>
          <w:noProof/>
          <w:lang w:val="en-US"/>
        </w:rPr>
        <w:t xml:space="preserve"> </w:t>
      </w:r>
      <w:r w:rsidRPr="000600F6">
        <w:rPr>
          <w:b/>
          <w:noProof/>
          <w:lang w:val="en-US"/>
        </w:rPr>
        <w:t>8</w:t>
      </w:r>
      <w:r w:rsidRPr="000600F6">
        <w:rPr>
          <w:noProof/>
          <w:lang w:val="en-US"/>
        </w:rPr>
        <w:t>, e1002522 (2012).</w:t>
      </w:r>
      <w:bookmarkEnd w:id="106"/>
    </w:p>
    <w:p w14:paraId="23129C5B" w14:textId="77777777" w:rsidR="000600F6" w:rsidRPr="000600F6" w:rsidRDefault="000600F6" w:rsidP="000600F6">
      <w:pPr>
        <w:ind w:left="720" w:hanging="720"/>
        <w:rPr>
          <w:noProof/>
          <w:lang w:val="en-US"/>
        </w:rPr>
      </w:pPr>
      <w:bookmarkStart w:id="107" w:name="_ENREF_24"/>
      <w:r w:rsidRPr="000600F6">
        <w:rPr>
          <w:noProof/>
          <w:lang w:val="en-US"/>
        </w:rPr>
        <w:t>24.</w:t>
      </w:r>
      <w:r w:rsidRPr="000600F6">
        <w:rPr>
          <w:noProof/>
          <w:lang w:val="en-US"/>
        </w:rPr>
        <w:tab/>
        <w:t>C. Bett</w:t>
      </w:r>
      <w:r w:rsidRPr="000600F6">
        <w:rPr>
          <w:i/>
          <w:noProof/>
          <w:lang w:val="en-US"/>
        </w:rPr>
        <w:t xml:space="preserve"> et al.</w:t>
      </w:r>
      <w:r w:rsidRPr="000600F6">
        <w:rPr>
          <w:noProof/>
          <w:lang w:val="en-US"/>
        </w:rPr>
        <w:t xml:space="preserve">, Enhanced neuroinvasion by smaller, soluble prions. </w:t>
      </w:r>
      <w:r w:rsidRPr="000600F6">
        <w:rPr>
          <w:i/>
          <w:noProof/>
          <w:lang w:val="en-US"/>
        </w:rPr>
        <w:t>Acta Neuropathol Commun</w:t>
      </w:r>
      <w:r w:rsidRPr="000600F6">
        <w:rPr>
          <w:noProof/>
          <w:lang w:val="en-US"/>
        </w:rPr>
        <w:t xml:space="preserve"> </w:t>
      </w:r>
      <w:r w:rsidRPr="000600F6">
        <w:rPr>
          <w:b/>
          <w:noProof/>
          <w:lang w:val="en-US"/>
        </w:rPr>
        <w:t>5</w:t>
      </w:r>
      <w:r w:rsidRPr="000600F6">
        <w:rPr>
          <w:noProof/>
          <w:lang w:val="en-US"/>
        </w:rPr>
        <w:t>, 32 (2017).</w:t>
      </w:r>
      <w:bookmarkEnd w:id="107"/>
    </w:p>
    <w:p w14:paraId="1C0505D5" w14:textId="77777777" w:rsidR="000600F6" w:rsidRPr="000600F6" w:rsidRDefault="000600F6" w:rsidP="000600F6">
      <w:pPr>
        <w:ind w:left="720" w:hanging="720"/>
        <w:rPr>
          <w:noProof/>
          <w:lang w:val="en-US"/>
        </w:rPr>
      </w:pPr>
      <w:bookmarkStart w:id="108" w:name="_ENREF_25"/>
      <w:r w:rsidRPr="000600F6">
        <w:rPr>
          <w:noProof/>
          <w:lang w:val="en-US"/>
        </w:rPr>
        <w:t>25.</w:t>
      </w:r>
      <w:r w:rsidRPr="000600F6">
        <w:rPr>
          <w:noProof/>
          <w:lang w:val="en-US"/>
        </w:rPr>
        <w:tab/>
        <w:t>G. Sajnani</w:t>
      </w:r>
      <w:r w:rsidRPr="000600F6">
        <w:rPr>
          <w:i/>
          <w:noProof/>
          <w:lang w:val="en-US"/>
        </w:rPr>
        <w:t xml:space="preserve"> et al.</w:t>
      </w:r>
      <w:r w:rsidRPr="000600F6">
        <w:rPr>
          <w:noProof/>
          <w:lang w:val="en-US"/>
        </w:rPr>
        <w:t xml:space="preserve">, PK-sensitive PrP is infectious and shares basic structural features with PK-resistant PrP. </w:t>
      </w:r>
      <w:r w:rsidRPr="000600F6">
        <w:rPr>
          <w:i/>
          <w:noProof/>
          <w:lang w:val="en-US"/>
        </w:rPr>
        <w:t>PLoS Pathog</w:t>
      </w:r>
      <w:r w:rsidRPr="000600F6">
        <w:rPr>
          <w:noProof/>
          <w:lang w:val="en-US"/>
        </w:rPr>
        <w:t xml:space="preserve"> </w:t>
      </w:r>
      <w:r w:rsidRPr="000600F6">
        <w:rPr>
          <w:b/>
          <w:noProof/>
          <w:lang w:val="en-US"/>
        </w:rPr>
        <w:t>8</w:t>
      </w:r>
      <w:r w:rsidRPr="000600F6">
        <w:rPr>
          <w:noProof/>
          <w:lang w:val="en-US"/>
        </w:rPr>
        <w:t>, e1002547 (2012).</w:t>
      </w:r>
      <w:bookmarkEnd w:id="108"/>
    </w:p>
    <w:p w14:paraId="07BD8DC1" w14:textId="77777777" w:rsidR="000600F6" w:rsidRPr="000600F6" w:rsidRDefault="000600F6" w:rsidP="000600F6">
      <w:pPr>
        <w:ind w:left="720" w:hanging="720"/>
        <w:rPr>
          <w:noProof/>
          <w:lang w:val="en-US"/>
        </w:rPr>
      </w:pPr>
      <w:bookmarkStart w:id="109" w:name="_ENREF_26"/>
      <w:r w:rsidRPr="000600F6">
        <w:rPr>
          <w:noProof/>
          <w:lang w:val="en-US"/>
        </w:rPr>
        <w:t>26.</w:t>
      </w:r>
      <w:r w:rsidRPr="000600F6">
        <w:rPr>
          <w:noProof/>
          <w:lang w:val="en-US"/>
        </w:rPr>
        <w:tab/>
        <w:t>S. Simoneau</w:t>
      </w:r>
      <w:r w:rsidRPr="000600F6">
        <w:rPr>
          <w:i/>
          <w:noProof/>
          <w:lang w:val="en-US"/>
        </w:rPr>
        <w:t xml:space="preserve"> et al.</w:t>
      </w:r>
      <w:r w:rsidRPr="000600F6">
        <w:rPr>
          <w:noProof/>
          <w:lang w:val="en-US"/>
        </w:rPr>
        <w:t xml:space="preserve">, In vitro and in vivo neurotoxicity of prion protein oligomers. </w:t>
      </w:r>
      <w:r w:rsidRPr="000600F6">
        <w:rPr>
          <w:i/>
          <w:noProof/>
          <w:lang w:val="en-US"/>
        </w:rPr>
        <w:t>PLoS Pathog</w:t>
      </w:r>
      <w:r w:rsidRPr="000600F6">
        <w:rPr>
          <w:noProof/>
          <w:lang w:val="en-US"/>
        </w:rPr>
        <w:t xml:space="preserve"> </w:t>
      </w:r>
      <w:r w:rsidRPr="000600F6">
        <w:rPr>
          <w:b/>
          <w:noProof/>
          <w:lang w:val="en-US"/>
        </w:rPr>
        <w:t>3</w:t>
      </w:r>
      <w:r w:rsidRPr="000600F6">
        <w:rPr>
          <w:noProof/>
          <w:lang w:val="en-US"/>
        </w:rPr>
        <w:t>, e125 (2007).</w:t>
      </w:r>
      <w:bookmarkEnd w:id="109"/>
    </w:p>
    <w:p w14:paraId="0DF3E2A2" w14:textId="77777777" w:rsidR="000600F6" w:rsidRPr="000600F6" w:rsidRDefault="000600F6" w:rsidP="000600F6">
      <w:pPr>
        <w:ind w:left="720" w:hanging="720"/>
        <w:rPr>
          <w:noProof/>
          <w:lang w:val="en-US"/>
        </w:rPr>
      </w:pPr>
      <w:bookmarkStart w:id="110" w:name="_ENREF_27"/>
      <w:r w:rsidRPr="000600F6">
        <w:rPr>
          <w:noProof/>
          <w:lang w:val="en-US"/>
        </w:rPr>
        <w:t>27.</w:t>
      </w:r>
      <w:r w:rsidRPr="000600F6">
        <w:rPr>
          <w:noProof/>
          <w:lang w:val="en-US"/>
        </w:rPr>
        <w:tab/>
        <w:t xml:space="preserve">M. K. Sandberg, H. Al-Doujaily, B. Sharps, A. R. Clarke, J. Collinge, Prion propagation and toxicity in vivo occur in two distinct mechanistic phases. </w:t>
      </w:r>
      <w:r w:rsidRPr="000600F6">
        <w:rPr>
          <w:i/>
          <w:noProof/>
          <w:lang w:val="en-US"/>
        </w:rPr>
        <w:t>Nature</w:t>
      </w:r>
      <w:r w:rsidRPr="000600F6">
        <w:rPr>
          <w:noProof/>
          <w:lang w:val="en-US"/>
        </w:rPr>
        <w:t xml:space="preserve"> </w:t>
      </w:r>
      <w:r w:rsidRPr="000600F6">
        <w:rPr>
          <w:b/>
          <w:noProof/>
          <w:lang w:val="en-US"/>
        </w:rPr>
        <w:t>470</w:t>
      </w:r>
      <w:r w:rsidRPr="000600F6">
        <w:rPr>
          <w:noProof/>
          <w:lang w:val="en-US"/>
        </w:rPr>
        <w:t>, 540-542 (2011).</w:t>
      </w:r>
      <w:bookmarkEnd w:id="110"/>
    </w:p>
    <w:p w14:paraId="604A1932" w14:textId="77777777" w:rsidR="000600F6" w:rsidRPr="000600F6" w:rsidRDefault="000600F6" w:rsidP="000600F6">
      <w:pPr>
        <w:ind w:left="720" w:hanging="720"/>
        <w:rPr>
          <w:noProof/>
          <w:lang w:val="en-US"/>
        </w:rPr>
      </w:pPr>
      <w:bookmarkStart w:id="111" w:name="_ENREF_28"/>
      <w:r w:rsidRPr="000600F6">
        <w:rPr>
          <w:noProof/>
          <w:lang w:val="en-US"/>
        </w:rPr>
        <w:t>28.</w:t>
      </w:r>
      <w:r w:rsidRPr="000600F6">
        <w:rPr>
          <w:noProof/>
          <w:lang w:val="en-US"/>
        </w:rPr>
        <w:tab/>
        <w:t>M. K. Sandberg</w:t>
      </w:r>
      <w:r w:rsidRPr="000600F6">
        <w:rPr>
          <w:i/>
          <w:noProof/>
          <w:lang w:val="en-US"/>
        </w:rPr>
        <w:t xml:space="preserve"> et al.</w:t>
      </w:r>
      <w:r w:rsidRPr="000600F6">
        <w:rPr>
          <w:noProof/>
          <w:lang w:val="en-US"/>
        </w:rPr>
        <w:t xml:space="preserve">, Prion neuropathology follows the accumulation of alternate prion protein isoforms after infective titre has peaked. </w:t>
      </w:r>
      <w:r w:rsidRPr="000600F6">
        <w:rPr>
          <w:i/>
          <w:noProof/>
          <w:lang w:val="en-US"/>
        </w:rPr>
        <w:t>Nat Commun</w:t>
      </w:r>
      <w:r w:rsidRPr="000600F6">
        <w:rPr>
          <w:noProof/>
          <w:lang w:val="en-US"/>
        </w:rPr>
        <w:t xml:space="preserve"> </w:t>
      </w:r>
      <w:r w:rsidRPr="000600F6">
        <w:rPr>
          <w:b/>
          <w:noProof/>
          <w:lang w:val="en-US"/>
        </w:rPr>
        <w:t>5</w:t>
      </w:r>
      <w:r w:rsidRPr="000600F6">
        <w:rPr>
          <w:noProof/>
          <w:lang w:val="en-US"/>
        </w:rPr>
        <w:t>, 4347 (2014).</w:t>
      </w:r>
      <w:bookmarkEnd w:id="111"/>
    </w:p>
    <w:p w14:paraId="15B583C9" w14:textId="77777777" w:rsidR="000600F6" w:rsidRPr="000600F6" w:rsidRDefault="000600F6" w:rsidP="000600F6">
      <w:pPr>
        <w:ind w:left="720" w:hanging="720"/>
        <w:rPr>
          <w:noProof/>
          <w:lang w:val="en-US"/>
        </w:rPr>
      </w:pPr>
      <w:bookmarkStart w:id="112" w:name="_ENREF_29"/>
      <w:r w:rsidRPr="000600F6">
        <w:rPr>
          <w:noProof/>
          <w:lang w:val="en-US"/>
        </w:rPr>
        <w:t>29.</w:t>
      </w:r>
      <w:r w:rsidRPr="000600F6">
        <w:rPr>
          <w:noProof/>
          <w:lang w:val="en-US"/>
        </w:rPr>
        <w:tab/>
        <w:t xml:space="preserve">C. Langevin, O. Andreoletti, A. Le Dur, H. Laude, V. Beringue, Marked influence of the route of infection on prion strain apparent phenotype in a scrapie transgenic mouse model. </w:t>
      </w:r>
      <w:r w:rsidRPr="000600F6">
        <w:rPr>
          <w:i/>
          <w:noProof/>
          <w:lang w:val="en-US"/>
        </w:rPr>
        <w:t>Neurobiol Dis</w:t>
      </w:r>
      <w:r w:rsidRPr="000600F6">
        <w:rPr>
          <w:noProof/>
          <w:lang w:val="en-US"/>
        </w:rPr>
        <w:t xml:space="preserve"> </w:t>
      </w:r>
      <w:r w:rsidRPr="000600F6">
        <w:rPr>
          <w:b/>
          <w:noProof/>
          <w:lang w:val="en-US"/>
        </w:rPr>
        <w:t>41</w:t>
      </w:r>
      <w:r w:rsidRPr="000600F6">
        <w:rPr>
          <w:noProof/>
          <w:lang w:val="en-US"/>
        </w:rPr>
        <w:t>, 219-225 (2011).</w:t>
      </w:r>
      <w:bookmarkEnd w:id="112"/>
    </w:p>
    <w:p w14:paraId="6F8D69B8" w14:textId="77777777" w:rsidR="000600F6" w:rsidRPr="000600F6" w:rsidRDefault="000600F6" w:rsidP="000600F6">
      <w:pPr>
        <w:ind w:left="720" w:hanging="720"/>
        <w:rPr>
          <w:noProof/>
          <w:lang w:val="en-US"/>
        </w:rPr>
      </w:pPr>
      <w:bookmarkStart w:id="113" w:name="_ENREF_30"/>
      <w:r w:rsidRPr="000600F6">
        <w:rPr>
          <w:noProof/>
          <w:lang w:val="en-US"/>
        </w:rPr>
        <w:t>30.</w:t>
      </w:r>
      <w:r w:rsidRPr="000600F6">
        <w:rPr>
          <w:noProof/>
          <w:lang w:val="en-US"/>
        </w:rPr>
        <w:tab/>
        <w:t>R. Nakaoke</w:t>
      </w:r>
      <w:r w:rsidRPr="000600F6">
        <w:rPr>
          <w:i/>
          <w:noProof/>
          <w:lang w:val="en-US"/>
        </w:rPr>
        <w:t xml:space="preserve"> et al.</w:t>
      </w:r>
      <w:r w:rsidRPr="000600F6">
        <w:rPr>
          <w:noProof/>
          <w:lang w:val="en-US"/>
        </w:rPr>
        <w:t xml:space="preserve">, Early appearance but lagged accumulation of detergent-insoluble prion protein in the brains of mice inoculated with a mouse-adapted Creutzfeldt-Jakob disease agent. </w:t>
      </w:r>
      <w:r w:rsidRPr="000600F6">
        <w:rPr>
          <w:i/>
          <w:noProof/>
          <w:lang w:val="en-US"/>
        </w:rPr>
        <w:t>Cell Mol Neurobiol</w:t>
      </w:r>
      <w:r w:rsidRPr="000600F6">
        <w:rPr>
          <w:noProof/>
          <w:lang w:val="en-US"/>
        </w:rPr>
        <w:t xml:space="preserve"> </w:t>
      </w:r>
      <w:r w:rsidRPr="000600F6">
        <w:rPr>
          <w:b/>
          <w:noProof/>
          <w:lang w:val="en-US"/>
        </w:rPr>
        <w:t>20</w:t>
      </w:r>
      <w:r w:rsidRPr="000600F6">
        <w:rPr>
          <w:noProof/>
          <w:lang w:val="en-US"/>
        </w:rPr>
        <w:t>, 717-730 (2000).</w:t>
      </w:r>
      <w:bookmarkEnd w:id="113"/>
    </w:p>
    <w:p w14:paraId="1F1D9E6C" w14:textId="77777777" w:rsidR="000600F6" w:rsidRPr="000600F6" w:rsidRDefault="000600F6" w:rsidP="000600F6">
      <w:pPr>
        <w:ind w:left="720" w:hanging="720"/>
        <w:rPr>
          <w:noProof/>
          <w:lang w:val="en-US"/>
        </w:rPr>
      </w:pPr>
      <w:bookmarkStart w:id="114" w:name="_ENREF_31"/>
      <w:r w:rsidRPr="000600F6">
        <w:rPr>
          <w:noProof/>
          <w:lang w:val="en-US"/>
        </w:rPr>
        <w:t>31.</w:t>
      </w:r>
      <w:r w:rsidRPr="000600F6">
        <w:rPr>
          <w:noProof/>
          <w:lang w:val="en-US"/>
        </w:rPr>
        <w:tab/>
        <w:t xml:space="preserve">J. S. Griffith, Self-replication and scrapie. </w:t>
      </w:r>
      <w:r w:rsidRPr="000600F6">
        <w:rPr>
          <w:i/>
          <w:noProof/>
          <w:lang w:val="en-US"/>
        </w:rPr>
        <w:t>Nature</w:t>
      </w:r>
      <w:r w:rsidRPr="000600F6">
        <w:rPr>
          <w:noProof/>
          <w:lang w:val="en-US"/>
        </w:rPr>
        <w:t xml:space="preserve"> </w:t>
      </w:r>
      <w:r w:rsidRPr="000600F6">
        <w:rPr>
          <w:b/>
          <w:noProof/>
          <w:lang w:val="en-US"/>
        </w:rPr>
        <w:t>215</w:t>
      </w:r>
      <w:r w:rsidRPr="000600F6">
        <w:rPr>
          <w:noProof/>
          <w:lang w:val="en-US"/>
        </w:rPr>
        <w:t>, 1043-1044 (1967).</w:t>
      </w:r>
      <w:bookmarkEnd w:id="114"/>
    </w:p>
    <w:p w14:paraId="4E536256" w14:textId="77777777" w:rsidR="000600F6" w:rsidRPr="000600F6" w:rsidRDefault="000600F6" w:rsidP="000600F6">
      <w:pPr>
        <w:ind w:left="720" w:hanging="720"/>
        <w:rPr>
          <w:noProof/>
          <w:lang w:val="en-US"/>
        </w:rPr>
      </w:pPr>
      <w:bookmarkStart w:id="115" w:name="_ENREF_32"/>
      <w:r w:rsidRPr="000600F6">
        <w:rPr>
          <w:noProof/>
          <w:lang w:val="en-US"/>
        </w:rPr>
        <w:t>32.</w:t>
      </w:r>
      <w:r w:rsidRPr="000600F6">
        <w:rPr>
          <w:noProof/>
          <w:lang w:val="en-US"/>
        </w:rPr>
        <w:tab/>
        <w:t xml:space="preserve">P. T. Lansbury, Jr., B. Caughey, The chemistry of scrapie infection: implications of the 'ice 9' metaphor. </w:t>
      </w:r>
      <w:r w:rsidRPr="000600F6">
        <w:rPr>
          <w:i/>
          <w:noProof/>
          <w:lang w:val="en-US"/>
        </w:rPr>
        <w:t>Chem Biol</w:t>
      </w:r>
      <w:r w:rsidRPr="000600F6">
        <w:rPr>
          <w:noProof/>
          <w:lang w:val="en-US"/>
        </w:rPr>
        <w:t xml:space="preserve"> </w:t>
      </w:r>
      <w:r w:rsidRPr="000600F6">
        <w:rPr>
          <w:b/>
          <w:noProof/>
          <w:lang w:val="en-US"/>
        </w:rPr>
        <w:t>2</w:t>
      </w:r>
      <w:r w:rsidRPr="000600F6">
        <w:rPr>
          <w:noProof/>
          <w:lang w:val="en-US"/>
        </w:rPr>
        <w:t>, 1-5 (1995).</w:t>
      </w:r>
      <w:bookmarkEnd w:id="115"/>
    </w:p>
    <w:p w14:paraId="6FF0538F" w14:textId="77777777" w:rsidR="000600F6" w:rsidRPr="000600F6" w:rsidRDefault="000600F6" w:rsidP="000600F6">
      <w:pPr>
        <w:ind w:left="720" w:hanging="720"/>
        <w:rPr>
          <w:noProof/>
          <w:lang w:val="en-US"/>
        </w:rPr>
      </w:pPr>
      <w:bookmarkStart w:id="116" w:name="_ENREF_33"/>
      <w:r w:rsidRPr="000600F6">
        <w:rPr>
          <w:noProof/>
          <w:lang w:val="en-US"/>
        </w:rPr>
        <w:t>33.</w:t>
      </w:r>
      <w:r w:rsidRPr="000600F6">
        <w:rPr>
          <w:noProof/>
          <w:lang w:val="en-US"/>
        </w:rPr>
        <w:tab/>
        <w:t>Y. Ohhashi</w:t>
      </w:r>
      <w:r w:rsidRPr="000600F6">
        <w:rPr>
          <w:i/>
          <w:noProof/>
          <w:lang w:val="en-US"/>
        </w:rPr>
        <w:t xml:space="preserve"> et al.</w:t>
      </w:r>
      <w:r w:rsidRPr="000600F6">
        <w:rPr>
          <w:noProof/>
          <w:lang w:val="en-US"/>
        </w:rPr>
        <w:t xml:space="preserve">, Molecular basis for diversification of yeast prion strain conformation. </w:t>
      </w:r>
      <w:r w:rsidRPr="000600F6">
        <w:rPr>
          <w:i/>
          <w:noProof/>
          <w:lang w:val="en-US"/>
        </w:rPr>
        <w:t>Proc Natl Acad Sci U S A</w:t>
      </w:r>
      <w:r w:rsidRPr="000600F6">
        <w:rPr>
          <w:noProof/>
          <w:lang w:val="en-US"/>
        </w:rPr>
        <w:t xml:space="preserve"> </w:t>
      </w:r>
      <w:r w:rsidRPr="000600F6">
        <w:rPr>
          <w:b/>
          <w:noProof/>
          <w:lang w:val="en-US"/>
        </w:rPr>
        <w:t>115</w:t>
      </w:r>
      <w:r w:rsidRPr="000600F6">
        <w:rPr>
          <w:noProof/>
          <w:lang w:val="en-US"/>
        </w:rPr>
        <w:t>, 2389-2394 (2018).</w:t>
      </w:r>
      <w:bookmarkEnd w:id="116"/>
    </w:p>
    <w:p w14:paraId="71C27860" w14:textId="77777777" w:rsidR="000600F6" w:rsidRPr="000600F6" w:rsidRDefault="000600F6" w:rsidP="000600F6">
      <w:pPr>
        <w:ind w:left="720" w:hanging="720"/>
        <w:rPr>
          <w:noProof/>
          <w:lang w:val="en-US"/>
        </w:rPr>
      </w:pPr>
      <w:bookmarkStart w:id="117" w:name="_ENREF_34"/>
      <w:r w:rsidRPr="000600F6">
        <w:rPr>
          <w:noProof/>
          <w:lang w:val="en-US"/>
        </w:rPr>
        <w:t>34.</w:t>
      </w:r>
      <w:r w:rsidRPr="000600F6">
        <w:rPr>
          <w:noProof/>
          <w:lang w:val="en-US"/>
        </w:rPr>
        <w:tab/>
        <w:t xml:space="preserve">E. Moulin, N. Giuseppone, Dynamic combinatorial self-replicating systems. </w:t>
      </w:r>
      <w:r w:rsidRPr="000600F6">
        <w:rPr>
          <w:i/>
          <w:noProof/>
          <w:lang w:val="en-US"/>
        </w:rPr>
        <w:t>Top Curr Chem</w:t>
      </w:r>
      <w:r w:rsidRPr="000600F6">
        <w:rPr>
          <w:noProof/>
          <w:lang w:val="en-US"/>
        </w:rPr>
        <w:t xml:space="preserve"> </w:t>
      </w:r>
      <w:r w:rsidRPr="000600F6">
        <w:rPr>
          <w:b/>
          <w:noProof/>
          <w:lang w:val="en-US"/>
        </w:rPr>
        <w:t>322</w:t>
      </w:r>
      <w:r w:rsidRPr="000600F6">
        <w:rPr>
          <w:noProof/>
          <w:lang w:val="en-US"/>
        </w:rPr>
        <w:t>, 87-105 (2012).</w:t>
      </w:r>
      <w:bookmarkEnd w:id="117"/>
    </w:p>
    <w:p w14:paraId="4C90FC93" w14:textId="77777777" w:rsidR="000600F6" w:rsidRPr="000600F6" w:rsidRDefault="000600F6" w:rsidP="000600F6">
      <w:pPr>
        <w:ind w:left="720" w:hanging="720"/>
        <w:rPr>
          <w:noProof/>
          <w:lang w:val="en-US"/>
        </w:rPr>
      </w:pPr>
      <w:bookmarkStart w:id="118" w:name="_ENREF_35"/>
      <w:r w:rsidRPr="000600F6">
        <w:rPr>
          <w:noProof/>
          <w:lang w:val="en-US"/>
        </w:rPr>
        <w:t>35.</w:t>
      </w:r>
      <w:r w:rsidRPr="000600F6">
        <w:rPr>
          <w:noProof/>
          <w:lang w:val="en-US"/>
        </w:rPr>
        <w:tab/>
        <w:t xml:space="preserve">S. Ojosnegros, C. Perales, A. Mas, E. Domingo, Quasispecies as a matter of fact: viruses and beyond. </w:t>
      </w:r>
      <w:r w:rsidRPr="000600F6">
        <w:rPr>
          <w:i/>
          <w:noProof/>
          <w:lang w:val="en-US"/>
        </w:rPr>
        <w:t>Virus Res</w:t>
      </w:r>
      <w:r w:rsidRPr="000600F6">
        <w:rPr>
          <w:noProof/>
          <w:lang w:val="en-US"/>
        </w:rPr>
        <w:t xml:space="preserve"> </w:t>
      </w:r>
      <w:r w:rsidRPr="000600F6">
        <w:rPr>
          <w:b/>
          <w:noProof/>
          <w:lang w:val="en-US"/>
        </w:rPr>
        <w:t>162</w:t>
      </w:r>
      <w:r w:rsidRPr="000600F6">
        <w:rPr>
          <w:noProof/>
          <w:lang w:val="en-US"/>
        </w:rPr>
        <w:t>, 203-215 (2011).</w:t>
      </w:r>
      <w:bookmarkEnd w:id="118"/>
    </w:p>
    <w:p w14:paraId="71367D6C" w14:textId="77777777" w:rsidR="000600F6" w:rsidRPr="000600F6" w:rsidRDefault="000600F6" w:rsidP="000600F6">
      <w:pPr>
        <w:ind w:left="720" w:hanging="720"/>
        <w:rPr>
          <w:noProof/>
          <w:lang w:val="en-US"/>
        </w:rPr>
      </w:pPr>
      <w:bookmarkStart w:id="119" w:name="_ENREF_36"/>
      <w:r w:rsidRPr="000600F6">
        <w:rPr>
          <w:noProof/>
          <w:lang w:val="en-US"/>
        </w:rPr>
        <w:t>36.</w:t>
      </w:r>
      <w:r w:rsidRPr="000600F6">
        <w:rPr>
          <w:noProof/>
          <w:lang w:val="en-US"/>
        </w:rPr>
        <w:tab/>
        <w:t>J. Chapuis</w:t>
      </w:r>
      <w:r w:rsidRPr="000600F6">
        <w:rPr>
          <w:i/>
          <w:noProof/>
          <w:lang w:val="en-US"/>
        </w:rPr>
        <w:t xml:space="preserve"> et al.</w:t>
      </w:r>
      <w:r w:rsidRPr="000600F6">
        <w:rPr>
          <w:noProof/>
          <w:lang w:val="en-US"/>
        </w:rPr>
        <w:t xml:space="preserve">, Emergence of two prion subtypes in ovine PrP transgenic mice infected with human MM2-cortical Creutzfeldt-Jakob disease prions. </w:t>
      </w:r>
      <w:r w:rsidRPr="000600F6">
        <w:rPr>
          <w:i/>
          <w:noProof/>
          <w:lang w:val="en-US"/>
        </w:rPr>
        <w:t>Acta Neuropathol Commun</w:t>
      </w:r>
      <w:r w:rsidRPr="000600F6">
        <w:rPr>
          <w:noProof/>
          <w:lang w:val="en-US"/>
        </w:rPr>
        <w:t xml:space="preserve"> </w:t>
      </w:r>
      <w:r w:rsidRPr="000600F6">
        <w:rPr>
          <w:b/>
          <w:noProof/>
          <w:lang w:val="en-US"/>
        </w:rPr>
        <w:t>4</w:t>
      </w:r>
      <w:r w:rsidRPr="000600F6">
        <w:rPr>
          <w:noProof/>
          <w:lang w:val="en-US"/>
        </w:rPr>
        <w:t>, 10 (2016).</w:t>
      </w:r>
      <w:bookmarkEnd w:id="119"/>
    </w:p>
    <w:p w14:paraId="52769943" w14:textId="77777777" w:rsidR="000600F6" w:rsidRPr="000600F6" w:rsidRDefault="000600F6" w:rsidP="000600F6">
      <w:pPr>
        <w:ind w:left="720" w:hanging="720"/>
        <w:rPr>
          <w:noProof/>
          <w:lang w:val="en-US"/>
        </w:rPr>
      </w:pPr>
      <w:bookmarkStart w:id="120" w:name="_ENREF_37"/>
      <w:r w:rsidRPr="000600F6">
        <w:rPr>
          <w:noProof/>
          <w:lang w:val="en-US"/>
        </w:rPr>
        <w:t>37.</w:t>
      </w:r>
      <w:r w:rsidRPr="000600F6">
        <w:rPr>
          <w:noProof/>
          <w:lang w:val="en-US"/>
        </w:rPr>
        <w:tab/>
        <w:t>A. Le Dur</w:t>
      </w:r>
      <w:r w:rsidRPr="000600F6">
        <w:rPr>
          <w:i/>
          <w:noProof/>
          <w:lang w:val="en-US"/>
        </w:rPr>
        <w:t xml:space="preserve"> et al.</w:t>
      </w:r>
      <w:r w:rsidRPr="000600F6">
        <w:rPr>
          <w:noProof/>
          <w:lang w:val="en-US"/>
        </w:rPr>
        <w:t xml:space="preserve">, Divergent prion strain evolution driven by PrPC expression level in transgenic mice. </w:t>
      </w:r>
      <w:r w:rsidRPr="000600F6">
        <w:rPr>
          <w:i/>
          <w:noProof/>
          <w:lang w:val="en-US"/>
        </w:rPr>
        <w:t>Nat Commun</w:t>
      </w:r>
      <w:r w:rsidRPr="000600F6">
        <w:rPr>
          <w:noProof/>
          <w:lang w:val="en-US"/>
        </w:rPr>
        <w:t xml:space="preserve"> </w:t>
      </w:r>
      <w:r w:rsidRPr="000600F6">
        <w:rPr>
          <w:b/>
          <w:noProof/>
          <w:lang w:val="en-US"/>
        </w:rPr>
        <w:t>8</w:t>
      </w:r>
      <w:r w:rsidRPr="000600F6">
        <w:rPr>
          <w:noProof/>
          <w:lang w:val="en-US"/>
        </w:rPr>
        <w:t>, 14170 (2017).</w:t>
      </w:r>
      <w:bookmarkEnd w:id="120"/>
    </w:p>
    <w:p w14:paraId="2AE27117" w14:textId="77777777" w:rsidR="000600F6" w:rsidRPr="000600F6" w:rsidRDefault="000600F6" w:rsidP="000600F6">
      <w:pPr>
        <w:ind w:left="720" w:hanging="720"/>
        <w:rPr>
          <w:noProof/>
          <w:lang w:val="en-US"/>
        </w:rPr>
      </w:pPr>
      <w:bookmarkStart w:id="121" w:name="_ENREF_38"/>
      <w:r w:rsidRPr="000600F6">
        <w:rPr>
          <w:noProof/>
          <w:lang w:val="en-US"/>
        </w:rPr>
        <w:t>38.</w:t>
      </w:r>
      <w:r w:rsidRPr="000600F6">
        <w:rPr>
          <w:noProof/>
          <w:lang w:val="en-US"/>
        </w:rPr>
        <w:tab/>
        <w:t xml:space="preserve">G. P. Saborio, B. Permanne, C. Soto, Sensitive detection of pathological prion protein by cyclic amplification of protein misfolding. </w:t>
      </w:r>
      <w:r w:rsidRPr="000600F6">
        <w:rPr>
          <w:i/>
          <w:noProof/>
          <w:lang w:val="en-US"/>
        </w:rPr>
        <w:t>Nature</w:t>
      </w:r>
      <w:r w:rsidRPr="000600F6">
        <w:rPr>
          <w:noProof/>
          <w:lang w:val="en-US"/>
        </w:rPr>
        <w:t xml:space="preserve"> </w:t>
      </w:r>
      <w:r w:rsidRPr="000600F6">
        <w:rPr>
          <w:b/>
          <w:noProof/>
          <w:lang w:val="en-US"/>
        </w:rPr>
        <w:t>411</w:t>
      </w:r>
      <w:r w:rsidRPr="000600F6">
        <w:rPr>
          <w:noProof/>
          <w:lang w:val="en-US"/>
        </w:rPr>
        <w:t>, 810-813 (2001).</w:t>
      </w:r>
      <w:bookmarkEnd w:id="121"/>
    </w:p>
    <w:p w14:paraId="4C193959" w14:textId="77777777" w:rsidR="000600F6" w:rsidRPr="000600F6" w:rsidRDefault="000600F6" w:rsidP="000600F6">
      <w:pPr>
        <w:ind w:left="720" w:hanging="720"/>
        <w:rPr>
          <w:noProof/>
          <w:lang w:val="en-US"/>
        </w:rPr>
      </w:pPr>
      <w:bookmarkStart w:id="122" w:name="_ENREF_39"/>
      <w:r w:rsidRPr="000600F6">
        <w:rPr>
          <w:noProof/>
          <w:lang w:val="en-US"/>
        </w:rPr>
        <w:t>39.</w:t>
      </w:r>
      <w:r w:rsidRPr="000600F6">
        <w:rPr>
          <w:noProof/>
          <w:lang w:val="en-US"/>
        </w:rPr>
        <w:tab/>
        <w:t>R. Gaspar</w:t>
      </w:r>
      <w:r w:rsidRPr="000600F6">
        <w:rPr>
          <w:i/>
          <w:noProof/>
          <w:lang w:val="en-US"/>
        </w:rPr>
        <w:t xml:space="preserve"> et al.</w:t>
      </w:r>
      <w:r w:rsidRPr="000600F6">
        <w:rPr>
          <w:noProof/>
          <w:lang w:val="en-US"/>
        </w:rPr>
        <w:t xml:space="preserve">, Secondary nucleation of monomers on fibril surface dominates alpha-synuclein aggregation and provides autocatalytic amyloid amplification. </w:t>
      </w:r>
      <w:r w:rsidRPr="000600F6">
        <w:rPr>
          <w:i/>
          <w:noProof/>
          <w:lang w:val="en-US"/>
        </w:rPr>
        <w:t>Q Rev Biophys</w:t>
      </w:r>
      <w:r w:rsidRPr="000600F6">
        <w:rPr>
          <w:noProof/>
          <w:lang w:val="en-US"/>
        </w:rPr>
        <w:t xml:space="preserve"> </w:t>
      </w:r>
      <w:r w:rsidRPr="000600F6">
        <w:rPr>
          <w:b/>
          <w:noProof/>
          <w:lang w:val="en-US"/>
        </w:rPr>
        <w:t>50</w:t>
      </w:r>
      <w:r w:rsidRPr="000600F6">
        <w:rPr>
          <w:noProof/>
          <w:lang w:val="en-US"/>
        </w:rPr>
        <w:t>, e6 (2017).</w:t>
      </w:r>
      <w:bookmarkEnd w:id="122"/>
    </w:p>
    <w:p w14:paraId="7EB9FBCC" w14:textId="77777777" w:rsidR="000600F6" w:rsidRPr="000600F6" w:rsidRDefault="000600F6" w:rsidP="000600F6">
      <w:pPr>
        <w:ind w:left="720" w:hanging="720"/>
        <w:rPr>
          <w:noProof/>
          <w:lang w:val="en-US"/>
        </w:rPr>
      </w:pPr>
      <w:bookmarkStart w:id="123" w:name="_ENREF_40"/>
      <w:r w:rsidRPr="000600F6">
        <w:rPr>
          <w:noProof/>
          <w:lang w:val="en-US"/>
        </w:rPr>
        <w:t>40.</w:t>
      </w:r>
      <w:r w:rsidRPr="000600F6">
        <w:rPr>
          <w:noProof/>
          <w:lang w:val="en-US"/>
        </w:rPr>
        <w:tab/>
        <w:t>A. Igel-Egalon</w:t>
      </w:r>
      <w:r w:rsidRPr="000600F6">
        <w:rPr>
          <w:i/>
          <w:noProof/>
          <w:lang w:val="en-US"/>
        </w:rPr>
        <w:t xml:space="preserve"> et al.</w:t>
      </w:r>
      <w:r w:rsidRPr="000600F6">
        <w:rPr>
          <w:noProof/>
          <w:lang w:val="en-US"/>
        </w:rPr>
        <w:t xml:space="preserve">, Reversible unfolding of infectious prion assemblies reveals the existence of an oligomeric elementary brick. </w:t>
      </w:r>
      <w:r w:rsidRPr="000600F6">
        <w:rPr>
          <w:i/>
          <w:noProof/>
          <w:lang w:val="en-US"/>
        </w:rPr>
        <w:t>PLoS Pathog</w:t>
      </w:r>
      <w:r w:rsidRPr="000600F6">
        <w:rPr>
          <w:noProof/>
          <w:lang w:val="en-US"/>
        </w:rPr>
        <w:t xml:space="preserve"> </w:t>
      </w:r>
      <w:r w:rsidRPr="000600F6">
        <w:rPr>
          <w:b/>
          <w:noProof/>
          <w:lang w:val="en-US"/>
        </w:rPr>
        <w:t>13</w:t>
      </w:r>
      <w:r w:rsidRPr="000600F6">
        <w:rPr>
          <w:noProof/>
          <w:lang w:val="en-US"/>
        </w:rPr>
        <w:t>, e1006557 (2017).</w:t>
      </w:r>
      <w:bookmarkEnd w:id="123"/>
    </w:p>
    <w:p w14:paraId="3FFDB39A" w14:textId="77777777" w:rsidR="000600F6" w:rsidRPr="000600F6" w:rsidRDefault="000600F6" w:rsidP="000600F6">
      <w:pPr>
        <w:ind w:left="720" w:hanging="720"/>
        <w:rPr>
          <w:noProof/>
          <w:lang w:val="en-US"/>
        </w:rPr>
      </w:pPr>
      <w:bookmarkStart w:id="124" w:name="_ENREF_41"/>
      <w:r w:rsidRPr="000600F6">
        <w:rPr>
          <w:noProof/>
          <w:lang w:val="en-US"/>
        </w:rPr>
        <w:t>41.</w:t>
      </w:r>
      <w:r w:rsidRPr="000600F6">
        <w:rPr>
          <w:noProof/>
          <w:lang w:val="en-US"/>
        </w:rPr>
        <w:tab/>
        <w:t>M. Fischer</w:t>
      </w:r>
      <w:r w:rsidRPr="000600F6">
        <w:rPr>
          <w:i/>
          <w:noProof/>
          <w:lang w:val="en-US"/>
        </w:rPr>
        <w:t xml:space="preserve"> et al.</w:t>
      </w:r>
      <w:r w:rsidRPr="000600F6">
        <w:rPr>
          <w:noProof/>
          <w:lang w:val="en-US"/>
        </w:rPr>
        <w:t xml:space="preserve">, Prion protein (PrP) with amino-proximal deletions restoring susceptibility of PrP knockout mice to scrapie. </w:t>
      </w:r>
      <w:r w:rsidRPr="000600F6">
        <w:rPr>
          <w:i/>
          <w:noProof/>
          <w:lang w:val="en-US"/>
        </w:rPr>
        <w:t>EMBO J</w:t>
      </w:r>
      <w:r w:rsidRPr="000600F6">
        <w:rPr>
          <w:noProof/>
          <w:lang w:val="en-US"/>
        </w:rPr>
        <w:t xml:space="preserve"> </w:t>
      </w:r>
      <w:r w:rsidRPr="000600F6">
        <w:rPr>
          <w:b/>
          <w:noProof/>
          <w:lang w:val="en-US"/>
        </w:rPr>
        <w:t>15</w:t>
      </w:r>
      <w:r w:rsidRPr="000600F6">
        <w:rPr>
          <w:noProof/>
          <w:lang w:val="en-US"/>
        </w:rPr>
        <w:t>, 1255-1264 (1996).</w:t>
      </w:r>
      <w:bookmarkEnd w:id="124"/>
    </w:p>
    <w:p w14:paraId="02DFE368" w14:textId="77777777" w:rsidR="000600F6" w:rsidRPr="000600F6" w:rsidRDefault="000600F6" w:rsidP="000600F6">
      <w:pPr>
        <w:ind w:left="720" w:hanging="720"/>
        <w:rPr>
          <w:noProof/>
          <w:lang w:val="en-US"/>
        </w:rPr>
      </w:pPr>
      <w:bookmarkStart w:id="125" w:name="_ENREF_42"/>
      <w:r w:rsidRPr="000600F6">
        <w:rPr>
          <w:noProof/>
          <w:lang w:val="en-US"/>
        </w:rPr>
        <w:t>42.</w:t>
      </w:r>
      <w:r w:rsidRPr="000600F6">
        <w:rPr>
          <w:noProof/>
          <w:lang w:val="en-US"/>
        </w:rPr>
        <w:tab/>
        <w:t>V. Beringue</w:t>
      </w:r>
      <w:r w:rsidRPr="000600F6">
        <w:rPr>
          <w:i/>
          <w:noProof/>
          <w:lang w:val="en-US"/>
        </w:rPr>
        <w:t xml:space="preserve"> et al.</w:t>
      </w:r>
      <w:r w:rsidRPr="000600F6">
        <w:rPr>
          <w:noProof/>
          <w:lang w:val="en-US"/>
        </w:rPr>
        <w:t xml:space="preserve">, Prominent and persistent extraneural infection in human PrP transgenic mice infected with variant CJD. </w:t>
      </w:r>
      <w:r w:rsidRPr="000600F6">
        <w:rPr>
          <w:i/>
          <w:noProof/>
          <w:lang w:val="en-US"/>
        </w:rPr>
        <w:t>PLoS One</w:t>
      </w:r>
      <w:r w:rsidRPr="000600F6">
        <w:rPr>
          <w:noProof/>
          <w:lang w:val="en-US"/>
        </w:rPr>
        <w:t xml:space="preserve"> </w:t>
      </w:r>
      <w:r w:rsidRPr="000600F6">
        <w:rPr>
          <w:b/>
          <w:noProof/>
          <w:lang w:val="en-US"/>
        </w:rPr>
        <w:t>3</w:t>
      </w:r>
      <w:r w:rsidRPr="000600F6">
        <w:rPr>
          <w:noProof/>
          <w:lang w:val="en-US"/>
        </w:rPr>
        <w:t>, e1419 (2008).</w:t>
      </w:r>
      <w:bookmarkEnd w:id="125"/>
    </w:p>
    <w:p w14:paraId="6223B2B1" w14:textId="77777777" w:rsidR="000600F6" w:rsidRPr="000600F6" w:rsidRDefault="000600F6" w:rsidP="000600F6">
      <w:pPr>
        <w:ind w:left="720" w:hanging="720"/>
        <w:rPr>
          <w:noProof/>
          <w:lang w:val="en-US"/>
        </w:rPr>
      </w:pPr>
      <w:bookmarkStart w:id="126" w:name="_ENREF_43"/>
      <w:r w:rsidRPr="000600F6">
        <w:rPr>
          <w:noProof/>
          <w:lang w:val="en-US"/>
        </w:rPr>
        <w:lastRenderedPageBreak/>
        <w:t>43.</w:t>
      </w:r>
      <w:r w:rsidRPr="000600F6">
        <w:rPr>
          <w:noProof/>
          <w:lang w:val="en-US"/>
        </w:rPr>
        <w:tab/>
        <w:t>S. Halliez</w:t>
      </w:r>
      <w:r w:rsidRPr="000600F6">
        <w:rPr>
          <w:i/>
          <w:noProof/>
          <w:lang w:val="en-US"/>
        </w:rPr>
        <w:t xml:space="preserve"> et al.</w:t>
      </w:r>
      <w:r w:rsidRPr="000600F6">
        <w:rPr>
          <w:noProof/>
          <w:lang w:val="en-US"/>
        </w:rPr>
        <w:t xml:space="preserve">, Accelerated, spleen-based titration of variant Creutzfeldt-Jakob disease infectivity in transgenic mice expressing human prion protein with sensitivity comparable to that of survival time bioassay. </w:t>
      </w:r>
      <w:r w:rsidRPr="000600F6">
        <w:rPr>
          <w:i/>
          <w:noProof/>
          <w:lang w:val="en-US"/>
        </w:rPr>
        <w:t>Journal of Virology</w:t>
      </w:r>
      <w:r w:rsidRPr="000600F6">
        <w:rPr>
          <w:noProof/>
          <w:lang w:val="en-US"/>
        </w:rPr>
        <w:t xml:space="preserve"> </w:t>
      </w:r>
      <w:r w:rsidRPr="000600F6">
        <w:rPr>
          <w:b/>
          <w:noProof/>
          <w:lang w:val="en-US"/>
        </w:rPr>
        <w:t>88</w:t>
      </w:r>
      <w:r w:rsidRPr="000600F6">
        <w:rPr>
          <w:noProof/>
          <w:lang w:val="en-US"/>
        </w:rPr>
        <w:t>, 8678-8686 (2014).</w:t>
      </w:r>
      <w:bookmarkEnd w:id="126"/>
    </w:p>
    <w:p w14:paraId="0E8B2D10" w14:textId="77777777" w:rsidR="000600F6" w:rsidRPr="000600F6" w:rsidRDefault="000600F6" w:rsidP="000600F6">
      <w:pPr>
        <w:ind w:left="720" w:hanging="720"/>
        <w:rPr>
          <w:noProof/>
          <w:lang w:val="en-US"/>
        </w:rPr>
      </w:pPr>
      <w:bookmarkStart w:id="127" w:name="_ENREF_44"/>
      <w:r w:rsidRPr="000600F6">
        <w:rPr>
          <w:noProof/>
          <w:lang w:val="en-US"/>
        </w:rPr>
        <w:t>44.</w:t>
      </w:r>
      <w:r w:rsidRPr="000600F6">
        <w:rPr>
          <w:noProof/>
          <w:lang w:val="en-US"/>
        </w:rPr>
        <w:tab/>
        <w:t>M. Moudjou</w:t>
      </w:r>
      <w:r w:rsidRPr="000600F6">
        <w:rPr>
          <w:i/>
          <w:noProof/>
          <w:lang w:val="en-US"/>
        </w:rPr>
        <w:t xml:space="preserve"> et al.</w:t>
      </w:r>
      <w:r w:rsidRPr="000600F6">
        <w:rPr>
          <w:noProof/>
          <w:lang w:val="en-US"/>
        </w:rPr>
        <w:t xml:space="preserve">, Glycoform-independent prion conversion by highly efficient, cell-based, protein misfolding cyclic amplification. </w:t>
      </w:r>
      <w:r w:rsidRPr="000600F6">
        <w:rPr>
          <w:i/>
          <w:noProof/>
          <w:lang w:val="en-US"/>
        </w:rPr>
        <w:t>Sci Rep</w:t>
      </w:r>
      <w:r w:rsidRPr="000600F6">
        <w:rPr>
          <w:noProof/>
          <w:lang w:val="en-US"/>
        </w:rPr>
        <w:t xml:space="preserve"> </w:t>
      </w:r>
      <w:r w:rsidRPr="000600F6">
        <w:rPr>
          <w:b/>
          <w:noProof/>
          <w:lang w:val="en-US"/>
        </w:rPr>
        <w:t>6</w:t>
      </w:r>
      <w:r w:rsidRPr="000600F6">
        <w:rPr>
          <w:noProof/>
          <w:lang w:val="en-US"/>
        </w:rPr>
        <w:t>, 29116 (2016).</w:t>
      </w:r>
      <w:bookmarkEnd w:id="127"/>
    </w:p>
    <w:p w14:paraId="0C4C737E" w14:textId="77777777" w:rsidR="000600F6" w:rsidRPr="000600F6" w:rsidRDefault="000600F6" w:rsidP="000600F6">
      <w:pPr>
        <w:ind w:left="720" w:hanging="720"/>
        <w:rPr>
          <w:noProof/>
          <w:lang w:val="en-US"/>
        </w:rPr>
      </w:pPr>
      <w:bookmarkStart w:id="128" w:name="_ENREF_45"/>
      <w:r w:rsidRPr="000600F6">
        <w:rPr>
          <w:noProof/>
          <w:lang w:val="en-US"/>
        </w:rPr>
        <w:t>45.</w:t>
      </w:r>
      <w:r w:rsidRPr="000600F6">
        <w:rPr>
          <w:noProof/>
          <w:lang w:val="en-US"/>
        </w:rPr>
        <w:tab/>
        <w:t>M. Moudjou</w:t>
      </w:r>
      <w:r w:rsidRPr="000600F6">
        <w:rPr>
          <w:i/>
          <w:noProof/>
          <w:lang w:val="en-US"/>
        </w:rPr>
        <w:t xml:space="preserve"> et al.</w:t>
      </w:r>
      <w:r w:rsidRPr="000600F6">
        <w:rPr>
          <w:noProof/>
          <w:lang w:val="en-US"/>
        </w:rPr>
        <w:t xml:space="preserve">, Highly infectious prions generated by a single round of microplate-based protein misfolding cyclic amplification. </w:t>
      </w:r>
      <w:r w:rsidRPr="000600F6">
        <w:rPr>
          <w:i/>
          <w:noProof/>
          <w:lang w:val="en-US"/>
        </w:rPr>
        <w:t>MBio</w:t>
      </w:r>
      <w:r w:rsidRPr="000600F6">
        <w:rPr>
          <w:noProof/>
          <w:lang w:val="en-US"/>
        </w:rPr>
        <w:t xml:space="preserve"> </w:t>
      </w:r>
      <w:r w:rsidRPr="000600F6">
        <w:rPr>
          <w:b/>
          <w:noProof/>
          <w:lang w:val="en-US"/>
        </w:rPr>
        <w:t>5</w:t>
      </w:r>
      <w:r w:rsidRPr="000600F6">
        <w:rPr>
          <w:noProof/>
          <w:lang w:val="en-US"/>
        </w:rPr>
        <w:t>, e00829-00813 (2014).</w:t>
      </w:r>
      <w:bookmarkEnd w:id="128"/>
    </w:p>
    <w:p w14:paraId="6BF7507C" w14:textId="77777777" w:rsidR="000600F6" w:rsidRPr="000600F6" w:rsidRDefault="000600F6" w:rsidP="000600F6">
      <w:pPr>
        <w:ind w:left="720" w:hanging="720"/>
        <w:rPr>
          <w:noProof/>
          <w:lang w:val="en-US"/>
        </w:rPr>
      </w:pPr>
      <w:bookmarkStart w:id="129" w:name="_ENREF_46"/>
      <w:r w:rsidRPr="000600F6">
        <w:rPr>
          <w:noProof/>
          <w:lang w:val="en-US"/>
        </w:rPr>
        <w:t>46.</w:t>
      </w:r>
      <w:r w:rsidRPr="000600F6">
        <w:rPr>
          <w:noProof/>
          <w:lang w:val="en-US"/>
        </w:rPr>
        <w:tab/>
        <w:t xml:space="preserve">G. T. Webster, J. Dusting, S. Balabani, E. W. Blanch, Detecting the early onset of shear-induced fibril formation of insulin in situ. </w:t>
      </w:r>
      <w:r w:rsidRPr="000600F6">
        <w:rPr>
          <w:i/>
          <w:noProof/>
          <w:lang w:val="en-US"/>
        </w:rPr>
        <w:t>J Phys Chem B</w:t>
      </w:r>
      <w:r w:rsidRPr="000600F6">
        <w:rPr>
          <w:noProof/>
          <w:lang w:val="en-US"/>
        </w:rPr>
        <w:t xml:space="preserve"> </w:t>
      </w:r>
      <w:r w:rsidRPr="000600F6">
        <w:rPr>
          <w:b/>
          <w:noProof/>
          <w:lang w:val="en-US"/>
        </w:rPr>
        <w:t>115</w:t>
      </w:r>
      <w:r w:rsidRPr="000600F6">
        <w:rPr>
          <w:noProof/>
          <w:lang w:val="en-US"/>
        </w:rPr>
        <w:t>, 2617-2626 (2011).</w:t>
      </w:r>
      <w:bookmarkEnd w:id="129"/>
    </w:p>
    <w:p w14:paraId="09D7893B" w14:textId="77777777" w:rsidR="000600F6" w:rsidRPr="000600F6" w:rsidRDefault="000600F6" w:rsidP="000600F6">
      <w:pPr>
        <w:ind w:left="720" w:hanging="720"/>
        <w:rPr>
          <w:noProof/>
          <w:lang w:val="en-US"/>
        </w:rPr>
      </w:pPr>
      <w:bookmarkStart w:id="130" w:name="_ENREF_47"/>
      <w:r w:rsidRPr="000600F6">
        <w:rPr>
          <w:noProof/>
          <w:lang w:val="en-US"/>
        </w:rPr>
        <w:t>47.</w:t>
      </w:r>
      <w:r w:rsidRPr="000600F6">
        <w:rPr>
          <w:noProof/>
          <w:lang w:val="en-US"/>
        </w:rPr>
        <w:tab/>
        <w:t xml:space="preserve">M. Adachi, M. So, K. Sakurai, J. Kardos, Y. Goto, Supersaturation-limited and Unlimited Phase Transitions Compete to Produce the Pathway Complexity in Amyloid Fibrillation. </w:t>
      </w:r>
      <w:r w:rsidRPr="000600F6">
        <w:rPr>
          <w:i/>
          <w:noProof/>
          <w:lang w:val="en-US"/>
        </w:rPr>
        <w:t>J Biol Chem</w:t>
      </w:r>
      <w:r w:rsidRPr="000600F6">
        <w:rPr>
          <w:noProof/>
          <w:lang w:val="en-US"/>
        </w:rPr>
        <w:t xml:space="preserve"> </w:t>
      </w:r>
      <w:r w:rsidRPr="000600F6">
        <w:rPr>
          <w:b/>
          <w:noProof/>
          <w:lang w:val="en-US"/>
        </w:rPr>
        <w:t>290</w:t>
      </w:r>
      <w:r w:rsidRPr="000600F6">
        <w:rPr>
          <w:noProof/>
          <w:lang w:val="en-US"/>
        </w:rPr>
        <w:t>, 18134-18145 (2015).</w:t>
      </w:r>
      <w:bookmarkEnd w:id="130"/>
    </w:p>
    <w:p w14:paraId="2CB84A5E" w14:textId="77777777" w:rsidR="000600F6" w:rsidRPr="000600F6" w:rsidRDefault="000600F6" w:rsidP="000600F6">
      <w:pPr>
        <w:ind w:left="720" w:hanging="720"/>
        <w:rPr>
          <w:noProof/>
          <w:lang w:val="en-US"/>
        </w:rPr>
      </w:pPr>
      <w:bookmarkStart w:id="131" w:name="_ENREF_48"/>
      <w:r w:rsidRPr="000600F6">
        <w:rPr>
          <w:noProof/>
          <w:lang w:val="en-US"/>
        </w:rPr>
        <w:t>48.</w:t>
      </w:r>
      <w:r w:rsidRPr="000600F6">
        <w:rPr>
          <w:noProof/>
          <w:lang w:val="en-US"/>
        </w:rPr>
        <w:tab/>
        <w:t xml:space="preserve">H. Okumura, S. G. Itoh, Amyloid fibril disruption by ultrasonic cavitation: nonequilibrium molecular dynamics simulations. </w:t>
      </w:r>
      <w:r w:rsidRPr="000600F6">
        <w:rPr>
          <w:i/>
          <w:noProof/>
          <w:lang w:val="en-US"/>
        </w:rPr>
        <w:t>J Am Chem Soc</w:t>
      </w:r>
      <w:r w:rsidRPr="000600F6">
        <w:rPr>
          <w:noProof/>
          <w:lang w:val="en-US"/>
        </w:rPr>
        <w:t xml:space="preserve"> </w:t>
      </w:r>
      <w:r w:rsidRPr="000600F6">
        <w:rPr>
          <w:b/>
          <w:noProof/>
          <w:lang w:val="en-US"/>
        </w:rPr>
        <w:t>136</w:t>
      </w:r>
      <w:r w:rsidRPr="000600F6">
        <w:rPr>
          <w:noProof/>
          <w:lang w:val="en-US"/>
        </w:rPr>
        <w:t>, 10549-10552 (2014).</w:t>
      </w:r>
      <w:bookmarkEnd w:id="131"/>
    </w:p>
    <w:p w14:paraId="3509B8E3" w14:textId="77777777" w:rsidR="000600F6" w:rsidRPr="000600F6" w:rsidRDefault="000600F6" w:rsidP="000600F6">
      <w:pPr>
        <w:ind w:left="720" w:hanging="720"/>
        <w:rPr>
          <w:noProof/>
          <w:lang w:val="en-US"/>
        </w:rPr>
      </w:pPr>
      <w:bookmarkStart w:id="132" w:name="_ENREF_49"/>
      <w:r w:rsidRPr="000600F6">
        <w:rPr>
          <w:noProof/>
          <w:lang w:val="en-US"/>
        </w:rPr>
        <w:t>49.</w:t>
      </w:r>
      <w:r w:rsidRPr="000600F6">
        <w:rPr>
          <w:noProof/>
          <w:lang w:val="en-US"/>
        </w:rPr>
        <w:tab/>
        <w:t xml:space="preserve">J. Zhang, M. Muthukumar, Simulations of nucleation and elongation of amyloid fibrils. </w:t>
      </w:r>
      <w:r w:rsidRPr="000600F6">
        <w:rPr>
          <w:i/>
          <w:noProof/>
          <w:lang w:val="en-US"/>
        </w:rPr>
        <w:t>J Chem Phys</w:t>
      </w:r>
      <w:r w:rsidRPr="000600F6">
        <w:rPr>
          <w:noProof/>
          <w:lang w:val="en-US"/>
        </w:rPr>
        <w:t xml:space="preserve"> </w:t>
      </w:r>
      <w:r w:rsidRPr="000600F6">
        <w:rPr>
          <w:b/>
          <w:noProof/>
          <w:lang w:val="en-US"/>
        </w:rPr>
        <w:t>130</w:t>
      </w:r>
      <w:r w:rsidRPr="000600F6">
        <w:rPr>
          <w:noProof/>
          <w:lang w:val="en-US"/>
        </w:rPr>
        <w:t>, 035102 (2009).</w:t>
      </w:r>
      <w:bookmarkEnd w:id="132"/>
    </w:p>
    <w:p w14:paraId="5106B3E8" w14:textId="77777777" w:rsidR="000600F6" w:rsidRPr="000600F6" w:rsidRDefault="000600F6" w:rsidP="000600F6">
      <w:pPr>
        <w:ind w:left="720" w:hanging="720"/>
        <w:rPr>
          <w:noProof/>
          <w:lang w:val="en-US"/>
        </w:rPr>
      </w:pPr>
      <w:bookmarkStart w:id="133" w:name="_ENREF_50"/>
      <w:r w:rsidRPr="000600F6">
        <w:rPr>
          <w:noProof/>
          <w:lang w:val="en-US"/>
        </w:rPr>
        <w:t>50.</w:t>
      </w:r>
      <w:r w:rsidRPr="000600F6">
        <w:rPr>
          <w:noProof/>
          <w:lang w:val="en-US"/>
        </w:rPr>
        <w:tab/>
        <w:t>H. Bueler</w:t>
      </w:r>
      <w:r w:rsidRPr="000600F6">
        <w:rPr>
          <w:i/>
          <w:noProof/>
          <w:lang w:val="en-US"/>
        </w:rPr>
        <w:t xml:space="preserve"> et al.</w:t>
      </w:r>
      <w:r w:rsidRPr="000600F6">
        <w:rPr>
          <w:noProof/>
          <w:lang w:val="en-US"/>
        </w:rPr>
        <w:t xml:space="preserve">, Normal development and behaviour of mice lacking the neuronal cell-surface PrP protein. </w:t>
      </w:r>
      <w:r w:rsidRPr="000600F6">
        <w:rPr>
          <w:i/>
          <w:noProof/>
          <w:lang w:val="en-US"/>
        </w:rPr>
        <w:t>Nature</w:t>
      </w:r>
      <w:r w:rsidRPr="000600F6">
        <w:rPr>
          <w:noProof/>
          <w:lang w:val="en-US"/>
        </w:rPr>
        <w:t xml:space="preserve"> </w:t>
      </w:r>
      <w:r w:rsidRPr="000600F6">
        <w:rPr>
          <w:b/>
          <w:noProof/>
          <w:lang w:val="en-US"/>
        </w:rPr>
        <w:t>356</w:t>
      </w:r>
      <w:r w:rsidRPr="000600F6">
        <w:rPr>
          <w:noProof/>
          <w:lang w:val="en-US"/>
        </w:rPr>
        <w:t>, 577-582 (1992).</w:t>
      </w:r>
      <w:bookmarkEnd w:id="133"/>
    </w:p>
    <w:p w14:paraId="0930A426" w14:textId="77777777" w:rsidR="000600F6" w:rsidRPr="000600F6" w:rsidRDefault="000600F6" w:rsidP="000600F6">
      <w:pPr>
        <w:ind w:left="720" w:hanging="720"/>
        <w:rPr>
          <w:noProof/>
        </w:rPr>
      </w:pPr>
      <w:bookmarkStart w:id="134" w:name="_ENREF_51"/>
      <w:r w:rsidRPr="000600F6">
        <w:rPr>
          <w:noProof/>
          <w:lang w:val="en-US"/>
        </w:rPr>
        <w:t>51.</w:t>
      </w:r>
      <w:r w:rsidRPr="000600F6">
        <w:rPr>
          <w:noProof/>
          <w:lang w:val="en-US"/>
        </w:rPr>
        <w:tab/>
        <w:t>S. Halliez</w:t>
      </w:r>
      <w:r w:rsidRPr="000600F6">
        <w:rPr>
          <w:i/>
          <w:noProof/>
          <w:lang w:val="en-US"/>
        </w:rPr>
        <w:t xml:space="preserve"> et al.</w:t>
      </w:r>
      <w:r w:rsidRPr="000600F6">
        <w:rPr>
          <w:noProof/>
          <w:lang w:val="en-US"/>
        </w:rPr>
        <w:t xml:space="preserve">, Accelerated, spleen-based titration of variant Creutzfeldt-Jakob disease infectivity in transgenic mice expressing human prion protein with sensitivity comparable to that of survival time bioassay. </w:t>
      </w:r>
      <w:r w:rsidRPr="000600F6">
        <w:rPr>
          <w:i/>
          <w:noProof/>
        </w:rPr>
        <w:t>J Virol</w:t>
      </w:r>
      <w:r w:rsidRPr="000600F6">
        <w:rPr>
          <w:noProof/>
        </w:rPr>
        <w:t xml:space="preserve"> </w:t>
      </w:r>
      <w:r w:rsidRPr="000600F6">
        <w:rPr>
          <w:b/>
          <w:noProof/>
        </w:rPr>
        <w:t>88</w:t>
      </w:r>
      <w:r w:rsidRPr="000600F6">
        <w:rPr>
          <w:noProof/>
        </w:rPr>
        <w:t>, 8678-8686 (2014).</w:t>
      </w:r>
      <w:bookmarkEnd w:id="134"/>
    </w:p>
    <w:p w14:paraId="2A16099E" w14:textId="77777777" w:rsidR="005B141E" w:rsidRPr="0079406F" w:rsidRDefault="008B3F6D" w:rsidP="00C405AC">
      <w:pPr>
        <w:rPr>
          <w:b/>
        </w:rPr>
      </w:pPr>
      <w:r w:rsidRPr="002E2944">
        <w:rPr>
          <w:b/>
        </w:rPr>
        <w:fldChar w:fldCharType="end"/>
      </w:r>
    </w:p>
    <w:sectPr w:rsidR="005B141E" w:rsidRPr="0079406F" w:rsidSect="00917F98">
      <w:headerReference w:type="default" r:id="rId14"/>
      <w:footerReference w:type="even" r:id="rId15"/>
      <w:footerReference w:type="default" r:id="rId16"/>
      <w:pgSz w:w="11900" w:h="16840"/>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crosoft Office User" w:date="2018-08-05T11:34:00Z" w:initials="MOU">
    <w:p w14:paraId="2A7BB4A3" w14:textId="77777777" w:rsidR="008C66D2" w:rsidRPr="00BC65CD" w:rsidRDefault="008C66D2" w:rsidP="0019166D">
      <w:r>
        <w:annotationRef/>
      </w:r>
      <w:r w:rsidRPr="00BC65CD">
        <w:t xml:space="preserve">Je trouve que c’est beaucoup plus clair dans ce paragraphe que dans l’abstract, mais je n’ai pas de solution pour l’expliquer sans rentrer dans les </w:t>
      </w:r>
      <w:proofErr w:type="spellStart"/>
      <w:r w:rsidRPr="00BC65CD">
        <w:t>details</w:t>
      </w:r>
      <w:proofErr w:type="spellEnd"/>
      <w:r w:rsidRPr="00BC65CD">
        <w:t xml:space="preserve"> des A et B …</w:t>
      </w:r>
    </w:p>
  </w:comment>
  <w:comment w:id="27" w:author="Angelique" w:date="2018-08-08T16:18:00Z" w:initials="A">
    <w:p w14:paraId="66CD9A91" w14:textId="77777777" w:rsidR="008C66D2" w:rsidRPr="00C60141" w:rsidRDefault="008C66D2">
      <w:r>
        <w:annotationRef/>
      </w:r>
      <w:proofErr w:type="gramStart"/>
      <w:r w:rsidRPr="00C60141">
        <w:t xml:space="preserve">Je </w:t>
      </w:r>
      <w:proofErr w:type="spellStart"/>
      <w:r w:rsidRPr="00C60141">
        <w:t>comprend</w:t>
      </w:r>
      <w:proofErr w:type="spellEnd"/>
      <w:r w:rsidRPr="00C60141">
        <w:t xml:space="preserve"> pas</w:t>
      </w:r>
      <w:proofErr w:type="gramEnd"/>
      <w:r w:rsidRPr="00C60141">
        <w:t xml:space="preserve"> le rapport</w:t>
      </w:r>
    </w:p>
  </w:comment>
  <w:comment w:id="26" w:author="Microsoft Office User" w:date="2018-08-05T11:56:00Z" w:initials="MOU">
    <w:p w14:paraId="78AFA635" w14:textId="77777777" w:rsidR="008C66D2" w:rsidRPr="00BC65CD" w:rsidRDefault="008C66D2">
      <w:r>
        <w:annotationRef/>
      </w:r>
      <w:r w:rsidRPr="00BC65CD">
        <w:t xml:space="preserve">Il faut </w:t>
      </w:r>
      <w:proofErr w:type="spellStart"/>
      <w:r w:rsidRPr="00BC65CD">
        <w:t>etoffer</w:t>
      </w:r>
      <w:proofErr w:type="spellEnd"/>
      <w:r w:rsidRPr="00BC65CD">
        <w:t xml:space="preserve"> la, expliquer pourquoi </w:t>
      </w:r>
      <w:proofErr w:type="gramStart"/>
      <w:r w:rsidRPr="00BC65CD">
        <w:t>c’est pas</w:t>
      </w:r>
      <w:proofErr w:type="gramEnd"/>
      <w:r w:rsidRPr="00BC65CD">
        <w:t xml:space="preserve"> juste la condensation des A non ? </w:t>
      </w:r>
      <w:proofErr w:type="gramStart"/>
      <w:r w:rsidRPr="00BC65CD">
        <w:t>Ca</w:t>
      </w:r>
      <w:proofErr w:type="gramEnd"/>
      <w:r w:rsidRPr="00BC65CD">
        <w:t xml:space="preserve"> peut </w:t>
      </w:r>
      <w:proofErr w:type="spellStart"/>
      <w:r w:rsidRPr="00BC65CD">
        <w:t>etre</w:t>
      </w:r>
      <w:proofErr w:type="spellEnd"/>
      <w:r w:rsidRPr="00BC65CD">
        <w:t xml:space="preserve"> en </w:t>
      </w:r>
      <w:proofErr w:type="spellStart"/>
      <w:r w:rsidRPr="00BC65CD">
        <w:t>refutant</w:t>
      </w:r>
      <w:proofErr w:type="spellEnd"/>
      <w:r w:rsidRPr="00BC65CD">
        <w:t xml:space="preserve"> cette </w:t>
      </w:r>
      <w:proofErr w:type="spellStart"/>
      <w:r w:rsidRPr="00BC65CD">
        <w:t>hypothese</w:t>
      </w:r>
      <w:proofErr w:type="spellEnd"/>
      <w:r w:rsidRPr="00BC65CD">
        <w:t xml:space="preserve"> mais il faut expliquer d’avantage du coup je pense</w:t>
      </w:r>
    </w:p>
  </w:comment>
  <w:comment w:id="28" w:author="Vincent Béringue" w:date="2018-07-03T16:07:00Z" w:initials="VB">
    <w:p w14:paraId="058830ED" w14:textId="77777777" w:rsidR="008C66D2" w:rsidRPr="000C1FBE" w:rsidRDefault="008C66D2">
      <w:r>
        <w:annotationRef/>
      </w:r>
      <w:r w:rsidRPr="000C1FBE">
        <w:t>Rapide non ?</w:t>
      </w:r>
    </w:p>
  </w:comment>
  <w:comment w:id="30" w:author="Microsoft Office User" w:date="2018-08-05T12:01:00Z" w:initials="MOU">
    <w:p w14:paraId="54C99657" w14:textId="77777777" w:rsidR="008C66D2" w:rsidRPr="00BC65CD" w:rsidRDefault="008C66D2">
      <w:r>
        <w:annotationRef/>
      </w:r>
      <w:r w:rsidRPr="00BC65CD">
        <w:t xml:space="preserve">Pareil ici, </w:t>
      </w:r>
      <w:proofErr w:type="spellStart"/>
      <w:proofErr w:type="gramStart"/>
      <w:r w:rsidRPr="00BC65CD">
        <w:t>ca</w:t>
      </w:r>
      <w:proofErr w:type="spellEnd"/>
      <w:proofErr w:type="gramEnd"/>
      <w:r w:rsidRPr="00BC65CD">
        <w:t xml:space="preserve"> peut paraitre </w:t>
      </w:r>
      <w:proofErr w:type="spellStart"/>
      <w:r w:rsidRPr="00BC65CD">
        <w:t>evident</w:t>
      </w:r>
      <w:proofErr w:type="spellEnd"/>
      <w:r w:rsidRPr="00BC65CD">
        <w:t xml:space="preserve"> pour les inities, mais a quelques endroits je pense qu’il faut faire un peu de vulgarisation </w:t>
      </w:r>
    </w:p>
  </w:comment>
  <w:comment w:id="29" w:author="Human Rezaei" w:date="2018-07-07T22:22:00Z" w:initials="HR">
    <w:p w14:paraId="549961D1" w14:textId="77777777" w:rsidR="008C66D2" w:rsidRPr="00603D15" w:rsidRDefault="008C66D2">
      <w:r>
        <w:annotationRef/>
      </w:r>
      <w:r w:rsidRPr="00603D15">
        <w:t>Clarifier cette partie.</w:t>
      </w:r>
    </w:p>
  </w:comment>
  <w:comment w:id="40" w:author="Human Rezaei" w:date="2018-07-29T22:39:00Z" w:initials="HR">
    <w:p w14:paraId="1B4A8371" w14:textId="77777777" w:rsidR="008C66D2" w:rsidRPr="00C1317C" w:rsidRDefault="008C66D2" w:rsidP="009B45B5">
      <w:r>
        <w:annotationRef/>
      </w:r>
      <w:r w:rsidRPr="00C1317C">
        <w:t>A valider avec Marie</w:t>
      </w:r>
    </w:p>
  </w:comment>
  <w:comment w:id="44" w:author="Human Rezaei" w:date="2018-06-24T10:43:00Z" w:initials="HR">
    <w:p w14:paraId="14A14AD7" w14:textId="77777777" w:rsidR="008C66D2" w:rsidRPr="001A7F4A" w:rsidRDefault="008C66D2">
      <w:r>
        <w:annotationRef/>
      </w:r>
      <w:r>
        <w:t>Il faut absolument d</w:t>
      </w:r>
      <w:r w:rsidRPr="001A7F4A">
        <w:t xml:space="preserve">éfinir </w:t>
      </w:r>
      <w:proofErr w:type="spellStart"/>
      <w:r w:rsidRPr="001A7F4A">
        <w:t>qlq</w:t>
      </w:r>
      <w:proofErr w:type="spellEnd"/>
      <w:r w:rsidRPr="001A7F4A">
        <w:t xml:space="preserve"> part </w:t>
      </w:r>
      <w:r>
        <w:t>« </w:t>
      </w:r>
      <w:r w:rsidRPr="001A7F4A">
        <w:t>i</w:t>
      </w:r>
      <w:r>
        <w:t> »</w:t>
      </w:r>
      <w:r w:rsidRPr="001A7F4A">
        <w:t xml:space="preserve"> </w:t>
      </w:r>
      <w:r>
        <w:t>comme</w:t>
      </w:r>
      <w:r w:rsidRPr="001A7F4A">
        <w:t xml:space="preserve"> nb de su</w:t>
      </w:r>
    </w:p>
  </w:comment>
  <w:comment w:id="45" w:author="Angelique" w:date="2018-08-12T14:52:00Z" w:initials="A">
    <w:p w14:paraId="0AC0C3D8" w14:textId="77777777" w:rsidR="008C66D2" w:rsidRPr="00C60141" w:rsidRDefault="008C66D2">
      <w:r>
        <w:annotationRef/>
      </w:r>
      <w:r w:rsidRPr="00C60141">
        <w:t xml:space="preserve">J’ai un doute, i = PrP-mer ou </w:t>
      </w:r>
      <w:proofErr w:type="gramStart"/>
      <w:r w:rsidRPr="00C60141">
        <w:t>suPrP?</w:t>
      </w:r>
      <w:proofErr w:type="gramEnd"/>
      <w:r w:rsidRPr="00C60141">
        <w:t xml:space="preserve"> Je suis d’accord que ça change rien dans le fond, mais ça </w:t>
      </w:r>
      <w:proofErr w:type="spellStart"/>
      <w:r w:rsidRPr="00C60141">
        <w:t>prete</w:t>
      </w:r>
      <w:proofErr w:type="spellEnd"/>
      <w:r w:rsidRPr="00C60141">
        <w:t xml:space="preserve"> confusion sur ce que représente i. su ou </w:t>
      </w:r>
      <w:proofErr w:type="spellStart"/>
      <w:r w:rsidRPr="00C60141">
        <w:t>nbre</w:t>
      </w:r>
      <w:proofErr w:type="spellEnd"/>
      <w:r w:rsidRPr="00C60141">
        <w:t xml:space="preserve"> de </w:t>
      </w:r>
      <w:proofErr w:type="spellStart"/>
      <w:proofErr w:type="gramStart"/>
      <w:r w:rsidRPr="00C60141">
        <w:t>monomer</w:t>
      </w:r>
      <w:proofErr w:type="spellEnd"/>
      <w:r w:rsidRPr="00C60141">
        <w:t>??</w:t>
      </w:r>
      <w:proofErr w:type="gramEnd"/>
    </w:p>
  </w:comment>
  <w:comment w:id="46" w:author="Human Rezaei" w:date="2018-06-24T11:13:00Z" w:initials="HR">
    <w:p w14:paraId="2025EF9E" w14:textId="77777777" w:rsidR="008C66D2" w:rsidRPr="00545022" w:rsidRDefault="008C66D2">
      <w:r>
        <w:annotationRef/>
      </w:r>
      <w:r w:rsidRPr="00545022">
        <w:t xml:space="preserve">Voir avec les </w:t>
      </w:r>
      <w:proofErr w:type="spellStart"/>
      <w:r w:rsidRPr="00545022">
        <w:t>grad</w:t>
      </w:r>
      <w:proofErr w:type="spellEnd"/>
      <w:r w:rsidRPr="00545022">
        <w:t xml:space="preserve"> de </w:t>
      </w:r>
      <w:proofErr w:type="spellStart"/>
      <w:r w:rsidRPr="00545022">
        <w:t>reinjection</w:t>
      </w:r>
      <w:proofErr w:type="spellEnd"/>
      <w:r w:rsidRPr="00545022">
        <w:t xml:space="preserve"> de B si on peut tire</w:t>
      </w:r>
      <w:r>
        <w:t xml:space="preserve">r </w:t>
      </w:r>
      <w:r w:rsidRPr="00545022">
        <w:t xml:space="preserve">une </w:t>
      </w:r>
      <w:proofErr w:type="spellStart"/>
      <w:r w:rsidRPr="00545022">
        <w:t>contrain</w:t>
      </w:r>
      <w:proofErr w:type="spellEnd"/>
      <w:r w:rsidRPr="00545022">
        <w:t xml:space="preserve"> sur le </w:t>
      </w:r>
      <w:proofErr w:type="spellStart"/>
      <w:r w:rsidRPr="00545022">
        <w:t>Keq</w:t>
      </w:r>
      <w:proofErr w:type="spellEnd"/>
      <w:r w:rsidRPr="00545022">
        <w:t xml:space="preserve"> et dire que l’’</w:t>
      </w:r>
      <w:proofErr w:type="spellStart"/>
      <w:r w:rsidRPr="00545022">
        <w:t>equilibre</w:t>
      </w:r>
      <w:proofErr w:type="spellEnd"/>
      <w:r w:rsidRPr="00545022">
        <w:t xml:space="preserve"> </w:t>
      </w:r>
      <w:proofErr w:type="spellStart"/>
      <w:r w:rsidRPr="00545022">
        <w:t>ed</w:t>
      </w:r>
      <w:proofErr w:type="spellEnd"/>
      <w:r w:rsidRPr="00545022">
        <w:t xml:space="preserve"> B est </w:t>
      </w:r>
      <w:proofErr w:type="spellStart"/>
      <w:r w:rsidRPr="00545022">
        <w:t>shifté</w:t>
      </w:r>
      <w:proofErr w:type="spellEnd"/>
      <w:r w:rsidRPr="00545022">
        <w:t xml:space="preserve"> vers Bi et non vers B1. </w:t>
      </w:r>
      <w:r>
        <w:t>Du coup la massive des A contient aussi un % très faible de B1.</w:t>
      </w:r>
    </w:p>
  </w:comment>
  <w:comment w:id="47" w:author="Angelique" w:date="2018-08-12T15:43:00Z" w:initials="A">
    <w:p w14:paraId="6A663213" w14:textId="77777777" w:rsidR="008C66D2" w:rsidRPr="00C60141" w:rsidRDefault="008C66D2">
      <w:r>
        <w:annotationRef/>
      </w:r>
      <w:proofErr w:type="gramStart"/>
      <w:r w:rsidRPr="00C60141">
        <w:t>Question:</w:t>
      </w:r>
      <w:proofErr w:type="gramEnd"/>
      <w:r w:rsidRPr="00C60141">
        <w:t xml:space="preserve"> Est-ce que ça veut dire que B2 doit se dépolymérisé en su pour s’intégrer à Bi?</w:t>
      </w:r>
    </w:p>
    <w:p w14:paraId="6D9BED26" w14:textId="77777777" w:rsidR="008C66D2" w:rsidRPr="00C60141" w:rsidRDefault="008C66D2">
      <w:r w:rsidRPr="00C60141">
        <w:t xml:space="preserve">Pourquoi le complexe C ne se fixe pas direct sur </w:t>
      </w:r>
      <w:proofErr w:type="gramStart"/>
      <w:r w:rsidRPr="00C60141">
        <w:t>B?</w:t>
      </w:r>
      <w:proofErr w:type="gramEnd"/>
    </w:p>
  </w:comment>
  <w:comment w:id="48" w:author="Angelique" w:date="2018-08-08T10:59:00Z" w:initials="A">
    <w:p w14:paraId="11E5BA60" w14:textId="77777777" w:rsidR="008C66D2" w:rsidRPr="00C60141" w:rsidRDefault="008C66D2">
      <w:r>
        <w:annotationRef/>
      </w:r>
      <w:r w:rsidRPr="00C60141">
        <w:t xml:space="preserve">C’est un point qui me pose toujours problème. </w:t>
      </w:r>
      <w:proofErr w:type="gramStart"/>
      <w:r w:rsidRPr="00C60141">
        <w:t>On peut pas</w:t>
      </w:r>
      <w:proofErr w:type="gramEnd"/>
      <w:r w:rsidRPr="00C60141">
        <w:t xml:space="preserve"> exclure que les assemblage produit en PMCA sont plus sensibles à la sonication que ceux du cerveau. </w:t>
      </w:r>
    </w:p>
    <w:p w14:paraId="352BBA2F" w14:textId="77777777" w:rsidR="008C66D2" w:rsidRPr="00C60141" w:rsidRDefault="008C66D2">
      <w:proofErr w:type="gramStart"/>
      <w:r w:rsidRPr="001461B4">
        <w:rPr>
          <w:highlight w:val="yellow"/>
        </w:rPr>
        <w:t>On pourrait pas</w:t>
      </w:r>
      <w:proofErr w:type="gramEnd"/>
      <w:r w:rsidRPr="001461B4">
        <w:rPr>
          <w:highlight w:val="yellow"/>
        </w:rPr>
        <w:t xml:space="preserve"> plutôt utiliser l’argument que vu qu’on a des assemblages B du moments qu’on a une forte concentration de </w:t>
      </w:r>
      <w:proofErr w:type="spellStart"/>
      <w:r w:rsidRPr="001461B4">
        <w:rPr>
          <w:highlight w:val="yellow"/>
        </w:rPr>
        <w:t>seed</w:t>
      </w:r>
      <w:proofErr w:type="spellEnd"/>
      <w:r w:rsidRPr="001461B4">
        <w:rPr>
          <w:highlight w:val="yellow"/>
        </w:rPr>
        <w:t xml:space="preserve"> au </w:t>
      </w:r>
      <w:proofErr w:type="spellStart"/>
      <w:r w:rsidRPr="001461B4">
        <w:rPr>
          <w:highlight w:val="yellow"/>
        </w:rPr>
        <w:t>depart</w:t>
      </w:r>
      <w:proofErr w:type="spellEnd"/>
      <w:r w:rsidRPr="001461B4">
        <w:rPr>
          <w:highlight w:val="yellow"/>
        </w:rPr>
        <w:t xml:space="preserve">, donc la </w:t>
      </w:r>
      <w:proofErr w:type="spellStart"/>
      <w:r w:rsidRPr="001461B4">
        <w:rPr>
          <w:highlight w:val="yellow"/>
        </w:rPr>
        <w:t>sonication</w:t>
      </w:r>
      <w:proofErr w:type="spellEnd"/>
      <w:r w:rsidRPr="001461B4">
        <w:rPr>
          <w:highlight w:val="yellow"/>
        </w:rPr>
        <w:t xml:space="preserve"> n’</w:t>
      </w:r>
      <w:proofErr w:type="spellStart"/>
      <w:r w:rsidRPr="001461B4">
        <w:rPr>
          <w:highlight w:val="yellow"/>
        </w:rPr>
        <w:t>empeche</w:t>
      </w:r>
      <w:proofErr w:type="spellEnd"/>
      <w:r w:rsidRPr="001461B4">
        <w:rPr>
          <w:highlight w:val="yellow"/>
        </w:rPr>
        <w:t xml:space="preserve"> pas la formation de B</w:t>
      </w:r>
    </w:p>
  </w:comment>
  <w:comment w:id="49" w:author="Angelique" w:date="2018-08-08T12:02:00Z" w:initials="A">
    <w:p w14:paraId="69927796" w14:textId="77777777" w:rsidR="008C66D2" w:rsidRPr="00C60141" w:rsidRDefault="008C66D2">
      <w:r>
        <w:annotationRef/>
      </w:r>
      <w:r w:rsidRPr="00C60141">
        <w:t xml:space="preserve">J’aurais introduit la suPrP et l’idée d’échange. Ça peut introduire le papier </w:t>
      </w:r>
      <w:proofErr w:type="spellStart"/>
      <w:r w:rsidRPr="00C60141">
        <w:t>epistasie</w:t>
      </w:r>
      <w:proofErr w:type="spellEnd"/>
      <w:r w:rsidRPr="00C60141">
        <w:t xml:space="preserve"> surtout qu’on la nomme dans le modèle de maths</w:t>
      </w:r>
    </w:p>
    <w:p w14:paraId="33029F84" w14:textId="77777777" w:rsidR="008C66D2" w:rsidRPr="00C60141" w:rsidRDefault="008C66D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BB4A3" w15:done="0"/>
  <w15:commentEx w15:paraId="66CD9A91" w15:done="0"/>
  <w15:commentEx w15:paraId="78AFA635" w15:done="0"/>
  <w15:commentEx w15:paraId="058830ED" w15:done="0"/>
  <w15:commentEx w15:paraId="54C99657" w15:done="0"/>
  <w15:commentEx w15:paraId="549961D1" w15:done="0"/>
  <w15:commentEx w15:paraId="1B4A8371" w15:done="0"/>
  <w15:commentEx w15:paraId="14A14AD7" w15:done="0"/>
  <w15:commentEx w15:paraId="0AC0C3D8" w15:done="0"/>
  <w15:commentEx w15:paraId="2025EF9E" w15:done="0"/>
  <w15:commentEx w15:paraId="6D9BED26" w15:done="0"/>
  <w15:commentEx w15:paraId="352BBA2F" w15:done="0"/>
  <w15:commentEx w15:paraId="33029F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BB4A3" w16cid:durableId="1F3B79D5"/>
  <w16cid:commentId w16cid:paraId="66CD9A91" w16cid:durableId="1F3B79D6"/>
  <w16cid:commentId w16cid:paraId="78AFA635" w16cid:durableId="1F3B79D7"/>
  <w16cid:commentId w16cid:paraId="058830ED" w16cid:durableId="1F3B79D8"/>
  <w16cid:commentId w16cid:paraId="54C99657" w16cid:durableId="1F3B79D9"/>
  <w16cid:commentId w16cid:paraId="549961D1" w16cid:durableId="1F3B79DA"/>
  <w16cid:commentId w16cid:paraId="1B4A8371" w16cid:durableId="1F3B79DB"/>
  <w16cid:commentId w16cid:paraId="14A14AD7" w16cid:durableId="1F3B79DC"/>
  <w16cid:commentId w16cid:paraId="0AC0C3D8" w16cid:durableId="1F3B79DD"/>
  <w16cid:commentId w16cid:paraId="2025EF9E" w16cid:durableId="1F3B79DE"/>
  <w16cid:commentId w16cid:paraId="6D9BED26" w16cid:durableId="1F3B79DF"/>
  <w16cid:commentId w16cid:paraId="352BBA2F" w16cid:durableId="1F3B79E0"/>
  <w16cid:commentId w16cid:paraId="33029F84" w16cid:durableId="1F3B7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B28DC" w14:textId="77777777" w:rsidR="00467330" w:rsidRDefault="00467330" w:rsidP="00591FB4">
      <w:r>
        <w:separator/>
      </w:r>
    </w:p>
  </w:endnote>
  <w:endnote w:type="continuationSeparator" w:id="0">
    <w:p w14:paraId="3981FF11" w14:textId="77777777" w:rsidR="00467330" w:rsidRDefault="00467330" w:rsidP="00591FB4">
      <w:r>
        <w:continuationSeparator/>
      </w:r>
    </w:p>
  </w:endnote>
  <w:endnote w:type="continuationNotice" w:id="1">
    <w:p w14:paraId="1B42E2F0" w14:textId="77777777" w:rsidR="00467330" w:rsidRDefault="00467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E6E11" w14:textId="77777777" w:rsidR="008C66D2" w:rsidRDefault="008C66D2" w:rsidP="005252FA">
    <w:pPr>
      <w:framePr w:wrap="none" w:vAnchor="text" w:hAnchor="margin" w:xAlign="right" w:y="1"/>
    </w:pPr>
    <w:r>
      <w:fldChar w:fldCharType="begin"/>
    </w:r>
    <w:r>
      <w:instrText xml:space="preserve">PAGE  </w:instrText>
    </w:r>
    <w:r>
      <w:fldChar w:fldCharType="end"/>
    </w:r>
  </w:p>
  <w:p w14:paraId="11214E75" w14:textId="77777777" w:rsidR="008C66D2" w:rsidRDefault="008C66D2" w:rsidP="00591FB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7E1CE" w14:textId="77777777" w:rsidR="008C66D2" w:rsidRPr="00591FB4" w:rsidRDefault="008C66D2" w:rsidP="005252FA">
    <w:pPr>
      <w:framePr w:wrap="none" w:vAnchor="text" w:hAnchor="margin" w:xAlign="right" w:y="1"/>
      <w:rPr>
        <w:rFonts w:ascii="Times" w:hAnsi="Times"/>
        <w:sz w:val="21"/>
      </w:rPr>
    </w:pPr>
    <w:r w:rsidRPr="00591FB4">
      <w:rPr>
        <w:rFonts w:ascii="Times" w:hAnsi="Times"/>
        <w:sz w:val="21"/>
      </w:rPr>
      <w:fldChar w:fldCharType="begin"/>
    </w:r>
    <w:r>
      <w:rPr>
        <w:rFonts w:ascii="Times" w:hAnsi="Times"/>
        <w:sz w:val="21"/>
      </w:rPr>
      <w:instrText>PAGE</w:instrText>
    </w:r>
    <w:r w:rsidRPr="00591FB4">
      <w:rPr>
        <w:rFonts w:ascii="Times" w:hAnsi="Times"/>
        <w:sz w:val="21"/>
      </w:rPr>
      <w:instrText xml:space="preserve">  </w:instrText>
    </w:r>
    <w:r w:rsidRPr="00591FB4">
      <w:rPr>
        <w:rFonts w:ascii="Times" w:hAnsi="Times"/>
        <w:sz w:val="21"/>
      </w:rPr>
      <w:fldChar w:fldCharType="separate"/>
    </w:r>
    <w:r>
      <w:rPr>
        <w:rFonts w:ascii="Times" w:hAnsi="Times"/>
        <w:noProof/>
        <w:sz w:val="21"/>
      </w:rPr>
      <w:t>21</w:t>
    </w:r>
    <w:r w:rsidRPr="00591FB4">
      <w:rPr>
        <w:rFonts w:ascii="Times" w:hAnsi="Times"/>
        <w:sz w:val="21"/>
      </w:rPr>
      <w:fldChar w:fldCharType="end"/>
    </w:r>
  </w:p>
  <w:p w14:paraId="6E0E72FA" w14:textId="77777777" w:rsidR="008C66D2" w:rsidRDefault="008C66D2" w:rsidP="00591FB4">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040E" w14:textId="77777777" w:rsidR="00467330" w:rsidRDefault="00467330" w:rsidP="00591FB4">
      <w:r>
        <w:separator/>
      </w:r>
    </w:p>
  </w:footnote>
  <w:footnote w:type="continuationSeparator" w:id="0">
    <w:p w14:paraId="011245C5" w14:textId="77777777" w:rsidR="00467330" w:rsidRDefault="00467330" w:rsidP="00591FB4">
      <w:r>
        <w:continuationSeparator/>
      </w:r>
    </w:p>
  </w:footnote>
  <w:footnote w:type="continuationNotice" w:id="1">
    <w:p w14:paraId="0D861547" w14:textId="77777777" w:rsidR="00467330" w:rsidRDefault="004673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3E27" w14:textId="77777777" w:rsidR="008C66D2" w:rsidRDefault="008C66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6AD5379"/>
    <w:multiLevelType w:val="multilevel"/>
    <w:tmpl w:val="32A65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Angelique">
    <w15:presenceInfo w15:providerId="None" w15:userId="Angelique"/>
  </w15:person>
  <w15:person w15:author="Human Rezaei">
    <w15:presenceInfo w15:providerId="None" w15:userId="Human Reza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proofState w:spelling="clean" w:grammar="clean"/>
  <w:trackRevisions/>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zdsfz0smsxed6erdv2xeff0f2x5eavzw05v&quot;&gt;Prion Library&lt;record-ids&gt;&lt;item&gt;3&lt;/item&gt;&lt;item&gt;4&lt;/item&gt;&lt;item&gt;6&lt;/item&gt;&lt;item&gt;7&lt;/item&gt;&lt;item&gt;9&lt;/item&gt;&lt;item&gt;15&lt;/item&gt;&lt;item&gt;16&lt;/item&gt;&lt;item&gt;22&lt;/item&gt;&lt;item&gt;24&lt;/item&gt;&lt;item&gt;25&lt;/item&gt;&lt;item&gt;35&lt;/item&gt;&lt;item&gt;39&lt;/item&gt;&lt;item&gt;43&lt;/item&gt;&lt;item&gt;44&lt;/item&gt;&lt;item&gt;46&lt;/item&gt;&lt;item&gt;47&lt;/item&gt;&lt;item&gt;48&lt;/item&gt;&lt;item&gt;100&lt;/item&gt;&lt;item&gt;103&lt;/item&gt;&lt;item&gt;113&lt;/item&gt;&lt;item&gt;154&lt;/item&gt;&lt;item&gt;159&lt;/item&gt;&lt;item&gt;171&lt;/item&gt;&lt;item&gt;174&lt;/item&gt;&lt;item&gt;181&lt;/item&gt;&lt;item&gt;219&lt;/item&gt;&lt;item&gt;256&lt;/item&gt;&lt;item&gt;257&lt;/item&gt;&lt;item&gt;329&lt;/item&gt;&lt;item&gt;332&lt;/item&gt;&lt;item&gt;383&lt;/item&gt;&lt;item&gt;384&lt;/item&gt;&lt;item&gt;392&lt;/item&gt;&lt;item&gt;400&lt;/item&gt;&lt;item&gt;405&lt;/item&gt;&lt;item&gt;406&lt;/item&gt;&lt;item&gt;407&lt;/item&gt;&lt;item&gt;409&lt;/item&gt;&lt;item&gt;412&lt;/item&gt;&lt;item&gt;415&lt;/item&gt;&lt;item&gt;422&lt;/item&gt;&lt;item&gt;465&lt;/item&gt;&lt;item&gt;479&lt;/item&gt;&lt;item&gt;499&lt;/item&gt;&lt;item&gt;500&lt;/item&gt;&lt;item&gt;501&lt;/item&gt;&lt;item&gt;502&lt;/item&gt;&lt;/record-ids&gt;&lt;/item&gt;&lt;/Libraries&gt;"/>
  </w:docVars>
  <w:rsids>
    <w:rsidRoot w:val="00A169BE"/>
    <w:rsid w:val="00000047"/>
    <w:rsid w:val="000004DF"/>
    <w:rsid w:val="00000ABC"/>
    <w:rsid w:val="00000D6F"/>
    <w:rsid w:val="00000FD8"/>
    <w:rsid w:val="000010D8"/>
    <w:rsid w:val="00004732"/>
    <w:rsid w:val="0000487F"/>
    <w:rsid w:val="0000608A"/>
    <w:rsid w:val="000070CB"/>
    <w:rsid w:val="000072A3"/>
    <w:rsid w:val="000073FC"/>
    <w:rsid w:val="000077A6"/>
    <w:rsid w:val="00007B1F"/>
    <w:rsid w:val="00007B95"/>
    <w:rsid w:val="00007C83"/>
    <w:rsid w:val="00011232"/>
    <w:rsid w:val="0001277D"/>
    <w:rsid w:val="000129E3"/>
    <w:rsid w:val="0001308C"/>
    <w:rsid w:val="00013E6A"/>
    <w:rsid w:val="0001590F"/>
    <w:rsid w:val="00017D1B"/>
    <w:rsid w:val="00020373"/>
    <w:rsid w:val="00020C3D"/>
    <w:rsid w:val="000218C0"/>
    <w:rsid w:val="00022A52"/>
    <w:rsid w:val="00023D31"/>
    <w:rsid w:val="00024AA5"/>
    <w:rsid w:val="000256AF"/>
    <w:rsid w:val="000259E2"/>
    <w:rsid w:val="00026968"/>
    <w:rsid w:val="00026BAF"/>
    <w:rsid w:val="00026E1C"/>
    <w:rsid w:val="00030506"/>
    <w:rsid w:val="00030601"/>
    <w:rsid w:val="00030BA7"/>
    <w:rsid w:val="00031301"/>
    <w:rsid w:val="00031B85"/>
    <w:rsid w:val="000321EA"/>
    <w:rsid w:val="000322CC"/>
    <w:rsid w:val="00032384"/>
    <w:rsid w:val="00032DB0"/>
    <w:rsid w:val="00033381"/>
    <w:rsid w:val="000339B6"/>
    <w:rsid w:val="00033F00"/>
    <w:rsid w:val="000341DB"/>
    <w:rsid w:val="000348EE"/>
    <w:rsid w:val="00034A68"/>
    <w:rsid w:val="00034D4F"/>
    <w:rsid w:val="000369D4"/>
    <w:rsid w:val="00037027"/>
    <w:rsid w:val="00037167"/>
    <w:rsid w:val="00041627"/>
    <w:rsid w:val="00041A63"/>
    <w:rsid w:val="000424ED"/>
    <w:rsid w:val="00042855"/>
    <w:rsid w:val="0004349D"/>
    <w:rsid w:val="00043633"/>
    <w:rsid w:val="00043C0F"/>
    <w:rsid w:val="00044147"/>
    <w:rsid w:val="00044805"/>
    <w:rsid w:val="00045079"/>
    <w:rsid w:val="000454DD"/>
    <w:rsid w:val="0004586F"/>
    <w:rsid w:val="00045B24"/>
    <w:rsid w:val="00047BBC"/>
    <w:rsid w:val="0005013D"/>
    <w:rsid w:val="00050372"/>
    <w:rsid w:val="000507CE"/>
    <w:rsid w:val="00051DD3"/>
    <w:rsid w:val="00052D03"/>
    <w:rsid w:val="00053196"/>
    <w:rsid w:val="000539C3"/>
    <w:rsid w:val="00054459"/>
    <w:rsid w:val="00054725"/>
    <w:rsid w:val="00054BB6"/>
    <w:rsid w:val="00054E4E"/>
    <w:rsid w:val="000557FD"/>
    <w:rsid w:val="00055B85"/>
    <w:rsid w:val="00055DB6"/>
    <w:rsid w:val="00056023"/>
    <w:rsid w:val="0005636C"/>
    <w:rsid w:val="000567C2"/>
    <w:rsid w:val="00056E9B"/>
    <w:rsid w:val="00057FB3"/>
    <w:rsid w:val="000600F6"/>
    <w:rsid w:val="000604BA"/>
    <w:rsid w:val="00060F75"/>
    <w:rsid w:val="00061FB0"/>
    <w:rsid w:val="0006225F"/>
    <w:rsid w:val="0006298D"/>
    <w:rsid w:val="00062DE9"/>
    <w:rsid w:val="00063169"/>
    <w:rsid w:val="000632F8"/>
    <w:rsid w:val="00063675"/>
    <w:rsid w:val="00063A30"/>
    <w:rsid w:val="0006604E"/>
    <w:rsid w:val="00066323"/>
    <w:rsid w:val="0006757B"/>
    <w:rsid w:val="00067C5C"/>
    <w:rsid w:val="0007021E"/>
    <w:rsid w:val="000703F8"/>
    <w:rsid w:val="0007170D"/>
    <w:rsid w:val="000719D9"/>
    <w:rsid w:val="000734EF"/>
    <w:rsid w:val="000740BA"/>
    <w:rsid w:val="00074867"/>
    <w:rsid w:val="00075679"/>
    <w:rsid w:val="00075766"/>
    <w:rsid w:val="00076255"/>
    <w:rsid w:val="000768ED"/>
    <w:rsid w:val="000771CB"/>
    <w:rsid w:val="00080997"/>
    <w:rsid w:val="00081163"/>
    <w:rsid w:val="00081C8B"/>
    <w:rsid w:val="00081EEC"/>
    <w:rsid w:val="00082A59"/>
    <w:rsid w:val="00082EC3"/>
    <w:rsid w:val="00083191"/>
    <w:rsid w:val="00083731"/>
    <w:rsid w:val="000848AC"/>
    <w:rsid w:val="00085491"/>
    <w:rsid w:val="00085560"/>
    <w:rsid w:val="00086399"/>
    <w:rsid w:val="00086607"/>
    <w:rsid w:val="00086F57"/>
    <w:rsid w:val="00090867"/>
    <w:rsid w:val="00090889"/>
    <w:rsid w:val="0009094A"/>
    <w:rsid w:val="00091019"/>
    <w:rsid w:val="0009107B"/>
    <w:rsid w:val="0009111A"/>
    <w:rsid w:val="00091776"/>
    <w:rsid w:val="00091F69"/>
    <w:rsid w:val="00092312"/>
    <w:rsid w:val="00092517"/>
    <w:rsid w:val="000928BA"/>
    <w:rsid w:val="000941B3"/>
    <w:rsid w:val="0009550E"/>
    <w:rsid w:val="00095D88"/>
    <w:rsid w:val="00096370"/>
    <w:rsid w:val="000A0247"/>
    <w:rsid w:val="000A1969"/>
    <w:rsid w:val="000A241D"/>
    <w:rsid w:val="000A2A65"/>
    <w:rsid w:val="000A3359"/>
    <w:rsid w:val="000A3D65"/>
    <w:rsid w:val="000A4F64"/>
    <w:rsid w:val="000A7815"/>
    <w:rsid w:val="000A7BCB"/>
    <w:rsid w:val="000B086E"/>
    <w:rsid w:val="000B0942"/>
    <w:rsid w:val="000B1599"/>
    <w:rsid w:val="000B1685"/>
    <w:rsid w:val="000B186D"/>
    <w:rsid w:val="000B1A06"/>
    <w:rsid w:val="000B1D78"/>
    <w:rsid w:val="000B1D87"/>
    <w:rsid w:val="000B1DCB"/>
    <w:rsid w:val="000B2C72"/>
    <w:rsid w:val="000B395C"/>
    <w:rsid w:val="000B46EE"/>
    <w:rsid w:val="000B4D83"/>
    <w:rsid w:val="000B5818"/>
    <w:rsid w:val="000B6244"/>
    <w:rsid w:val="000B6D12"/>
    <w:rsid w:val="000B7041"/>
    <w:rsid w:val="000C0AE0"/>
    <w:rsid w:val="000C0B63"/>
    <w:rsid w:val="000C1FBE"/>
    <w:rsid w:val="000C23A9"/>
    <w:rsid w:val="000C274B"/>
    <w:rsid w:val="000C3538"/>
    <w:rsid w:val="000C43F5"/>
    <w:rsid w:val="000C4658"/>
    <w:rsid w:val="000C4CC7"/>
    <w:rsid w:val="000C4D1A"/>
    <w:rsid w:val="000C4D96"/>
    <w:rsid w:val="000C5296"/>
    <w:rsid w:val="000C52C5"/>
    <w:rsid w:val="000C6AFC"/>
    <w:rsid w:val="000C7164"/>
    <w:rsid w:val="000C75B2"/>
    <w:rsid w:val="000D01C5"/>
    <w:rsid w:val="000D02DE"/>
    <w:rsid w:val="000D0B45"/>
    <w:rsid w:val="000D0BF9"/>
    <w:rsid w:val="000D0FC4"/>
    <w:rsid w:val="000D1157"/>
    <w:rsid w:val="000D12E2"/>
    <w:rsid w:val="000D16A0"/>
    <w:rsid w:val="000D1D8B"/>
    <w:rsid w:val="000D25FC"/>
    <w:rsid w:val="000D3035"/>
    <w:rsid w:val="000D3145"/>
    <w:rsid w:val="000D43EC"/>
    <w:rsid w:val="000D62F1"/>
    <w:rsid w:val="000D68B3"/>
    <w:rsid w:val="000D6B5E"/>
    <w:rsid w:val="000D7551"/>
    <w:rsid w:val="000D7579"/>
    <w:rsid w:val="000D7F04"/>
    <w:rsid w:val="000E1EFF"/>
    <w:rsid w:val="000E2384"/>
    <w:rsid w:val="000E2546"/>
    <w:rsid w:val="000E35D9"/>
    <w:rsid w:val="000E3822"/>
    <w:rsid w:val="000E432B"/>
    <w:rsid w:val="000E45BB"/>
    <w:rsid w:val="000E47A2"/>
    <w:rsid w:val="000E4F14"/>
    <w:rsid w:val="000E5C46"/>
    <w:rsid w:val="000E5E22"/>
    <w:rsid w:val="000E72F3"/>
    <w:rsid w:val="000F1014"/>
    <w:rsid w:val="000F32EB"/>
    <w:rsid w:val="000F36BF"/>
    <w:rsid w:val="000F3742"/>
    <w:rsid w:val="000F3C03"/>
    <w:rsid w:val="000F3E9C"/>
    <w:rsid w:val="000F4447"/>
    <w:rsid w:val="000F501E"/>
    <w:rsid w:val="000F5087"/>
    <w:rsid w:val="000F52CA"/>
    <w:rsid w:val="000F576B"/>
    <w:rsid w:val="000F57C0"/>
    <w:rsid w:val="000F58DD"/>
    <w:rsid w:val="000F5C22"/>
    <w:rsid w:val="000F5EE1"/>
    <w:rsid w:val="00100F48"/>
    <w:rsid w:val="00102CBB"/>
    <w:rsid w:val="00103B66"/>
    <w:rsid w:val="00104200"/>
    <w:rsid w:val="00104C09"/>
    <w:rsid w:val="001056B4"/>
    <w:rsid w:val="00105ABB"/>
    <w:rsid w:val="00105ED0"/>
    <w:rsid w:val="00107C46"/>
    <w:rsid w:val="00110130"/>
    <w:rsid w:val="00110B8D"/>
    <w:rsid w:val="001116D6"/>
    <w:rsid w:val="00111779"/>
    <w:rsid w:val="0011214D"/>
    <w:rsid w:val="001124EC"/>
    <w:rsid w:val="0011286A"/>
    <w:rsid w:val="00112B30"/>
    <w:rsid w:val="001147A7"/>
    <w:rsid w:val="001158E4"/>
    <w:rsid w:val="00115DE1"/>
    <w:rsid w:val="00116A94"/>
    <w:rsid w:val="0011768D"/>
    <w:rsid w:val="001214DC"/>
    <w:rsid w:val="001224BB"/>
    <w:rsid w:val="00122820"/>
    <w:rsid w:val="00122845"/>
    <w:rsid w:val="001236DF"/>
    <w:rsid w:val="00123C47"/>
    <w:rsid w:val="0012514E"/>
    <w:rsid w:val="00125885"/>
    <w:rsid w:val="00125F2B"/>
    <w:rsid w:val="00127214"/>
    <w:rsid w:val="001273E1"/>
    <w:rsid w:val="001273E6"/>
    <w:rsid w:val="00127731"/>
    <w:rsid w:val="00127E69"/>
    <w:rsid w:val="00130386"/>
    <w:rsid w:val="00130ABA"/>
    <w:rsid w:val="00131D8E"/>
    <w:rsid w:val="00134AD9"/>
    <w:rsid w:val="00134B82"/>
    <w:rsid w:val="001355F0"/>
    <w:rsid w:val="00135842"/>
    <w:rsid w:val="00135C65"/>
    <w:rsid w:val="00140038"/>
    <w:rsid w:val="001400D1"/>
    <w:rsid w:val="001401DB"/>
    <w:rsid w:val="001405A0"/>
    <w:rsid w:val="00144226"/>
    <w:rsid w:val="0014438D"/>
    <w:rsid w:val="00144CC0"/>
    <w:rsid w:val="0014593A"/>
    <w:rsid w:val="001461B4"/>
    <w:rsid w:val="00147270"/>
    <w:rsid w:val="00147892"/>
    <w:rsid w:val="0015047F"/>
    <w:rsid w:val="00151703"/>
    <w:rsid w:val="00152242"/>
    <w:rsid w:val="00153851"/>
    <w:rsid w:val="00154021"/>
    <w:rsid w:val="00154782"/>
    <w:rsid w:val="001548C0"/>
    <w:rsid w:val="00154E32"/>
    <w:rsid w:val="001554C2"/>
    <w:rsid w:val="0015567F"/>
    <w:rsid w:val="00156B11"/>
    <w:rsid w:val="00157712"/>
    <w:rsid w:val="00160F60"/>
    <w:rsid w:val="0016108C"/>
    <w:rsid w:val="001610A5"/>
    <w:rsid w:val="001610C8"/>
    <w:rsid w:val="001624BE"/>
    <w:rsid w:val="00162DB8"/>
    <w:rsid w:val="001633F3"/>
    <w:rsid w:val="00163639"/>
    <w:rsid w:val="0016420C"/>
    <w:rsid w:val="001656F4"/>
    <w:rsid w:val="00165A19"/>
    <w:rsid w:val="001665C8"/>
    <w:rsid w:val="0016668B"/>
    <w:rsid w:val="00166749"/>
    <w:rsid w:val="00166EBE"/>
    <w:rsid w:val="0016737D"/>
    <w:rsid w:val="00170FA2"/>
    <w:rsid w:val="001713B5"/>
    <w:rsid w:val="001722AA"/>
    <w:rsid w:val="0017279B"/>
    <w:rsid w:val="00172974"/>
    <w:rsid w:val="00173292"/>
    <w:rsid w:val="00173D4E"/>
    <w:rsid w:val="00173FE8"/>
    <w:rsid w:val="001742DD"/>
    <w:rsid w:val="00174E70"/>
    <w:rsid w:val="00174F5B"/>
    <w:rsid w:val="00175252"/>
    <w:rsid w:val="001757E6"/>
    <w:rsid w:val="00175A2D"/>
    <w:rsid w:val="00175D8D"/>
    <w:rsid w:val="00176041"/>
    <w:rsid w:val="00176BE9"/>
    <w:rsid w:val="0017773E"/>
    <w:rsid w:val="00180B63"/>
    <w:rsid w:val="00180F94"/>
    <w:rsid w:val="001817B9"/>
    <w:rsid w:val="001817F4"/>
    <w:rsid w:val="0018193B"/>
    <w:rsid w:val="00181E49"/>
    <w:rsid w:val="001839BB"/>
    <w:rsid w:val="001839F9"/>
    <w:rsid w:val="00184180"/>
    <w:rsid w:val="001854BC"/>
    <w:rsid w:val="00185944"/>
    <w:rsid w:val="00187326"/>
    <w:rsid w:val="00187C41"/>
    <w:rsid w:val="00187EBD"/>
    <w:rsid w:val="001903CD"/>
    <w:rsid w:val="00190750"/>
    <w:rsid w:val="00190A6C"/>
    <w:rsid w:val="001912B7"/>
    <w:rsid w:val="00191436"/>
    <w:rsid w:val="0019166D"/>
    <w:rsid w:val="00192426"/>
    <w:rsid w:val="001930D0"/>
    <w:rsid w:val="00193FDF"/>
    <w:rsid w:val="00193FE5"/>
    <w:rsid w:val="0019445A"/>
    <w:rsid w:val="0019473E"/>
    <w:rsid w:val="00194DF7"/>
    <w:rsid w:val="00195CFC"/>
    <w:rsid w:val="00195D71"/>
    <w:rsid w:val="00196A66"/>
    <w:rsid w:val="00196B86"/>
    <w:rsid w:val="00197AF7"/>
    <w:rsid w:val="001A04A0"/>
    <w:rsid w:val="001A07B8"/>
    <w:rsid w:val="001A0FAA"/>
    <w:rsid w:val="001A102A"/>
    <w:rsid w:val="001A117E"/>
    <w:rsid w:val="001A18BD"/>
    <w:rsid w:val="001A1ADE"/>
    <w:rsid w:val="001A2000"/>
    <w:rsid w:val="001A22E5"/>
    <w:rsid w:val="001A2A12"/>
    <w:rsid w:val="001A2A2C"/>
    <w:rsid w:val="001A355D"/>
    <w:rsid w:val="001A356B"/>
    <w:rsid w:val="001A3617"/>
    <w:rsid w:val="001A425F"/>
    <w:rsid w:val="001A4406"/>
    <w:rsid w:val="001A47A7"/>
    <w:rsid w:val="001A5949"/>
    <w:rsid w:val="001A5E38"/>
    <w:rsid w:val="001A5E42"/>
    <w:rsid w:val="001A705B"/>
    <w:rsid w:val="001A7B82"/>
    <w:rsid w:val="001A7C45"/>
    <w:rsid w:val="001A7F4A"/>
    <w:rsid w:val="001B02C7"/>
    <w:rsid w:val="001B04FB"/>
    <w:rsid w:val="001B0CC6"/>
    <w:rsid w:val="001B0E5C"/>
    <w:rsid w:val="001B18E0"/>
    <w:rsid w:val="001B3328"/>
    <w:rsid w:val="001B39E3"/>
    <w:rsid w:val="001B42D4"/>
    <w:rsid w:val="001B4895"/>
    <w:rsid w:val="001B50F7"/>
    <w:rsid w:val="001B52EF"/>
    <w:rsid w:val="001B5742"/>
    <w:rsid w:val="001B5AD3"/>
    <w:rsid w:val="001B5DFA"/>
    <w:rsid w:val="001B7A1C"/>
    <w:rsid w:val="001C0044"/>
    <w:rsid w:val="001C051B"/>
    <w:rsid w:val="001C052F"/>
    <w:rsid w:val="001C0553"/>
    <w:rsid w:val="001C088E"/>
    <w:rsid w:val="001C09A3"/>
    <w:rsid w:val="001C180E"/>
    <w:rsid w:val="001C1CA3"/>
    <w:rsid w:val="001C1FA1"/>
    <w:rsid w:val="001C20D4"/>
    <w:rsid w:val="001C247A"/>
    <w:rsid w:val="001C2484"/>
    <w:rsid w:val="001C28CC"/>
    <w:rsid w:val="001C479E"/>
    <w:rsid w:val="001C5260"/>
    <w:rsid w:val="001C585B"/>
    <w:rsid w:val="001C5E50"/>
    <w:rsid w:val="001C5E5A"/>
    <w:rsid w:val="001C5F4A"/>
    <w:rsid w:val="001C6443"/>
    <w:rsid w:val="001C7906"/>
    <w:rsid w:val="001C7BA7"/>
    <w:rsid w:val="001D15EF"/>
    <w:rsid w:val="001D207A"/>
    <w:rsid w:val="001D3090"/>
    <w:rsid w:val="001D3BEB"/>
    <w:rsid w:val="001D3F0C"/>
    <w:rsid w:val="001D4110"/>
    <w:rsid w:val="001D4BFC"/>
    <w:rsid w:val="001D4CCB"/>
    <w:rsid w:val="001D50D7"/>
    <w:rsid w:val="001D50F6"/>
    <w:rsid w:val="001D6AF5"/>
    <w:rsid w:val="001D7118"/>
    <w:rsid w:val="001D7333"/>
    <w:rsid w:val="001E116D"/>
    <w:rsid w:val="001E14B8"/>
    <w:rsid w:val="001E17C3"/>
    <w:rsid w:val="001E278A"/>
    <w:rsid w:val="001E297D"/>
    <w:rsid w:val="001E36FB"/>
    <w:rsid w:val="001E3917"/>
    <w:rsid w:val="001E5187"/>
    <w:rsid w:val="001E7118"/>
    <w:rsid w:val="001F1ADA"/>
    <w:rsid w:val="001F1CC1"/>
    <w:rsid w:val="001F2289"/>
    <w:rsid w:val="001F2392"/>
    <w:rsid w:val="001F30F0"/>
    <w:rsid w:val="001F3121"/>
    <w:rsid w:val="001F413B"/>
    <w:rsid w:val="001F433A"/>
    <w:rsid w:val="001F46DF"/>
    <w:rsid w:val="001F4FAC"/>
    <w:rsid w:val="001F524C"/>
    <w:rsid w:val="001F5261"/>
    <w:rsid w:val="001F6B90"/>
    <w:rsid w:val="001F75FD"/>
    <w:rsid w:val="001F76D6"/>
    <w:rsid w:val="00200C86"/>
    <w:rsid w:val="00201335"/>
    <w:rsid w:val="002014EE"/>
    <w:rsid w:val="00202779"/>
    <w:rsid w:val="002047B0"/>
    <w:rsid w:val="00204E78"/>
    <w:rsid w:val="00205860"/>
    <w:rsid w:val="00205AE4"/>
    <w:rsid w:val="00206D05"/>
    <w:rsid w:val="00206D40"/>
    <w:rsid w:val="00207408"/>
    <w:rsid w:val="00207932"/>
    <w:rsid w:val="00207A58"/>
    <w:rsid w:val="00207F91"/>
    <w:rsid w:val="00207FB8"/>
    <w:rsid w:val="0021079B"/>
    <w:rsid w:val="0021206B"/>
    <w:rsid w:val="00212C31"/>
    <w:rsid w:val="0021435C"/>
    <w:rsid w:val="002144B6"/>
    <w:rsid w:val="0021459D"/>
    <w:rsid w:val="00214C5A"/>
    <w:rsid w:val="00214C5E"/>
    <w:rsid w:val="00214DEC"/>
    <w:rsid w:val="00215074"/>
    <w:rsid w:val="002167A7"/>
    <w:rsid w:val="00217148"/>
    <w:rsid w:val="00217BB4"/>
    <w:rsid w:val="002201ED"/>
    <w:rsid w:val="00220585"/>
    <w:rsid w:val="00221ACA"/>
    <w:rsid w:val="00221E49"/>
    <w:rsid w:val="002221F0"/>
    <w:rsid w:val="00223672"/>
    <w:rsid w:val="0022410D"/>
    <w:rsid w:val="002244F5"/>
    <w:rsid w:val="0022617D"/>
    <w:rsid w:val="002261B3"/>
    <w:rsid w:val="0022623C"/>
    <w:rsid w:val="00226F21"/>
    <w:rsid w:val="002301D8"/>
    <w:rsid w:val="002303CD"/>
    <w:rsid w:val="002303EE"/>
    <w:rsid w:val="00230709"/>
    <w:rsid w:val="00231490"/>
    <w:rsid w:val="00231698"/>
    <w:rsid w:val="00231DF2"/>
    <w:rsid w:val="002337BC"/>
    <w:rsid w:val="0023399F"/>
    <w:rsid w:val="0023432F"/>
    <w:rsid w:val="00235999"/>
    <w:rsid w:val="00235FD7"/>
    <w:rsid w:val="00236797"/>
    <w:rsid w:val="00236E4A"/>
    <w:rsid w:val="0023738A"/>
    <w:rsid w:val="0024000D"/>
    <w:rsid w:val="0024110B"/>
    <w:rsid w:val="00242FFD"/>
    <w:rsid w:val="00243692"/>
    <w:rsid w:val="002438F6"/>
    <w:rsid w:val="00243E6D"/>
    <w:rsid w:val="00244040"/>
    <w:rsid w:val="0024408E"/>
    <w:rsid w:val="00244243"/>
    <w:rsid w:val="002445B3"/>
    <w:rsid w:val="0024495C"/>
    <w:rsid w:val="00244B28"/>
    <w:rsid w:val="002451DF"/>
    <w:rsid w:val="00250152"/>
    <w:rsid w:val="002507A3"/>
    <w:rsid w:val="00250D4C"/>
    <w:rsid w:val="0025161C"/>
    <w:rsid w:val="00251B2C"/>
    <w:rsid w:val="00251BFF"/>
    <w:rsid w:val="00251DE2"/>
    <w:rsid w:val="002527F1"/>
    <w:rsid w:val="00252A6A"/>
    <w:rsid w:val="00252EDC"/>
    <w:rsid w:val="00252EEB"/>
    <w:rsid w:val="0025378D"/>
    <w:rsid w:val="002543B5"/>
    <w:rsid w:val="00254982"/>
    <w:rsid w:val="00255434"/>
    <w:rsid w:val="00255810"/>
    <w:rsid w:val="00255966"/>
    <w:rsid w:val="002559C0"/>
    <w:rsid w:val="002561F0"/>
    <w:rsid w:val="0025687F"/>
    <w:rsid w:val="00256A6F"/>
    <w:rsid w:val="00256D5F"/>
    <w:rsid w:val="002571BD"/>
    <w:rsid w:val="00257560"/>
    <w:rsid w:val="00257A06"/>
    <w:rsid w:val="00261515"/>
    <w:rsid w:val="0026171C"/>
    <w:rsid w:val="0026230A"/>
    <w:rsid w:val="002623A9"/>
    <w:rsid w:val="002630A5"/>
    <w:rsid w:val="00263302"/>
    <w:rsid w:val="002642FA"/>
    <w:rsid w:val="00265722"/>
    <w:rsid w:val="00265E47"/>
    <w:rsid w:val="00265F39"/>
    <w:rsid w:val="002703E9"/>
    <w:rsid w:val="00270868"/>
    <w:rsid w:val="0027185D"/>
    <w:rsid w:val="00271AB7"/>
    <w:rsid w:val="00272718"/>
    <w:rsid w:val="00273323"/>
    <w:rsid w:val="00273EA1"/>
    <w:rsid w:val="00274141"/>
    <w:rsid w:val="002747B7"/>
    <w:rsid w:val="00274EAC"/>
    <w:rsid w:val="00276E19"/>
    <w:rsid w:val="00277019"/>
    <w:rsid w:val="00277438"/>
    <w:rsid w:val="00277D2B"/>
    <w:rsid w:val="00280217"/>
    <w:rsid w:val="002805B8"/>
    <w:rsid w:val="00280616"/>
    <w:rsid w:val="00280DED"/>
    <w:rsid w:val="002818E8"/>
    <w:rsid w:val="00282D71"/>
    <w:rsid w:val="002838E9"/>
    <w:rsid w:val="002849B9"/>
    <w:rsid w:val="002853C6"/>
    <w:rsid w:val="00285402"/>
    <w:rsid w:val="00285A13"/>
    <w:rsid w:val="00286BAA"/>
    <w:rsid w:val="00286C66"/>
    <w:rsid w:val="00287539"/>
    <w:rsid w:val="00287F31"/>
    <w:rsid w:val="00291DC2"/>
    <w:rsid w:val="0029303D"/>
    <w:rsid w:val="00293CD0"/>
    <w:rsid w:val="00293DF3"/>
    <w:rsid w:val="00293F33"/>
    <w:rsid w:val="002947C5"/>
    <w:rsid w:val="002954A4"/>
    <w:rsid w:val="002967A3"/>
    <w:rsid w:val="002A03A5"/>
    <w:rsid w:val="002A04BC"/>
    <w:rsid w:val="002A240A"/>
    <w:rsid w:val="002A2CF7"/>
    <w:rsid w:val="002A3352"/>
    <w:rsid w:val="002A34DD"/>
    <w:rsid w:val="002A3FF5"/>
    <w:rsid w:val="002A4ED9"/>
    <w:rsid w:val="002A5088"/>
    <w:rsid w:val="002A51B9"/>
    <w:rsid w:val="002A642D"/>
    <w:rsid w:val="002A69C5"/>
    <w:rsid w:val="002A6A65"/>
    <w:rsid w:val="002A6D16"/>
    <w:rsid w:val="002A770E"/>
    <w:rsid w:val="002B030E"/>
    <w:rsid w:val="002B2783"/>
    <w:rsid w:val="002B2B11"/>
    <w:rsid w:val="002B30F8"/>
    <w:rsid w:val="002B44FB"/>
    <w:rsid w:val="002B46A7"/>
    <w:rsid w:val="002B493A"/>
    <w:rsid w:val="002B49CC"/>
    <w:rsid w:val="002B6983"/>
    <w:rsid w:val="002B6DF4"/>
    <w:rsid w:val="002C08E7"/>
    <w:rsid w:val="002C34A9"/>
    <w:rsid w:val="002C4045"/>
    <w:rsid w:val="002C4217"/>
    <w:rsid w:val="002C4AEA"/>
    <w:rsid w:val="002C538B"/>
    <w:rsid w:val="002C5A3D"/>
    <w:rsid w:val="002C7AF5"/>
    <w:rsid w:val="002D01DF"/>
    <w:rsid w:val="002D1676"/>
    <w:rsid w:val="002D1B96"/>
    <w:rsid w:val="002D1D3F"/>
    <w:rsid w:val="002D206A"/>
    <w:rsid w:val="002D3342"/>
    <w:rsid w:val="002D3E08"/>
    <w:rsid w:val="002D5A3E"/>
    <w:rsid w:val="002D7165"/>
    <w:rsid w:val="002D7411"/>
    <w:rsid w:val="002D7C7D"/>
    <w:rsid w:val="002E068C"/>
    <w:rsid w:val="002E0708"/>
    <w:rsid w:val="002E1625"/>
    <w:rsid w:val="002E1A2D"/>
    <w:rsid w:val="002E26C0"/>
    <w:rsid w:val="002E2944"/>
    <w:rsid w:val="002E3A98"/>
    <w:rsid w:val="002E4F34"/>
    <w:rsid w:val="002E53E7"/>
    <w:rsid w:val="002E5EA5"/>
    <w:rsid w:val="002E7502"/>
    <w:rsid w:val="002F066B"/>
    <w:rsid w:val="002F082B"/>
    <w:rsid w:val="002F1F46"/>
    <w:rsid w:val="002F24B2"/>
    <w:rsid w:val="002F277F"/>
    <w:rsid w:val="002F287F"/>
    <w:rsid w:val="002F299E"/>
    <w:rsid w:val="002F3561"/>
    <w:rsid w:val="002F3B89"/>
    <w:rsid w:val="002F42F6"/>
    <w:rsid w:val="002F5564"/>
    <w:rsid w:val="002F56C8"/>
    <w:rsid w:val="002F6B72"/>
    <w:rsid w:val="002F707F"/>
    <w:rsid w:val="002F7160"/>
    <w:rsid w:val="002F7588"/>
    <w:rsid w:val="002F7C6D"/>
    <w:rsid w:val="00300210"/>
    <w:rsid w:val="00300D12"/>
    <w:rsid w:val="0030110C"/>
    <w:rsid w:val="003023F5"/>
    <w:rsid w:val="00302BC9"/>
    <w:rsid w:val="00304272"/>
    <w:rsid w:val="003044A0"/>
    <w:rsid w:val="00304B0F"/>
    <w:rsid w:val="00304DDD"/>
    <w:rsid w:val="00304FE6"/>
    <w:rsid w:val="00306E63"/>
    <w:rsid w:val="00307D11"/>
    <w:rsid w:val="003108A1"/>
    <w:rsid w:val="00311EC2"/>
    <w:rsid w:val="00312B0D"/>
    <w:rsid w:val="0031319F"/>
    <w:rsid w:val="00313585"/>
    <w:rsid w:val="003143FC"/>
    <w:rsid w:val="0031485C"/>
    <w:rsid w:val="00314A31"/>
    <w:rsid w:val="00314B9E"/>
    <w:rsid w:val="00314BE7"/>
    <w:rsid w:val="00315130"/>
    <w:rsid w:val="003178BC"/>
    <w:rsid w:val="003201F2"/>
    <w:rsid w:val="0032214A"/>
    <w:rsid w:val="0032294D"/>
    <w:rsid w:val="00322C71"/>
    <w:rsid w:val="0032319F"/>
    <w:rsid w:val="0032375C"/>
    <w:rsid w:val="0032547B"/>
    <w:rsid w:val="00326DE7"/>
    <w:rsid w:val="00326F69"/>
    <w:rsid w:val="003279B2"/>
    <w:rsid w:val="00331B24"/>
    <w:rsid w:val="003337FB"/>
    <w:rsid w:val="00333BF9"/>
    <w:rsid w:val="00333F81"/>
    <w:rsid w:val="00334198"/>
    <w:rsid w:val="00334287"/>
    <w:rsid w:val="003345F5"/>
    <w:rsid w:val="00334D2B"/>
    <w:rsid w:val="00335B6C"/>
    <w:rsid w:val="00335CEE"/>
    <w:rsid w:val="00335E0B"/>
    <w:rsid w:val="003366ED"/>
    <w:rsid w:val="0033755A"/>
    <w:rsid w:val="00337ECC"/>
    <w:rsid w:val="003408CC"/>
    <w:rsid w:val="00340E6E"/>
    <w:rsid w:val="00341237"/>
    <w:rsid w:val="003412AD"/>
    <w:rsid w:val="003417E9"/>
    <w:rsid w:val="00341DEF"/>
    <w:rsid w:val="00342569"/>
    <w:rsid w:val="00342B19"/>
    <w:rsid w:val="00342F37"/>
    <w:rsid w:val="00343B4D"/>
    <w:rsid w:val="00344FC1"/>
    <w:rsid w:val="003452C6"/>
    <w:rsid w:val="00345CE0"/>
    <w:rsid w:val="0034648C"/>
    <w:rsid w:val="00346E03"/>
    <w:rsid w:val="003475C0"/>
    <w:rsid w:val="00347EC0"/>
    <w:rsid w:val="00351D1E"/>
    <w:rsid w:val="00352B9D"/>
    <w:rsid w:val="003533D3"/>
    <w:rsid w:val="0035401E"/>
    <w:rsid w:val="003544F5"/>
    <w:rsid w:val="003556E7"/>
    <w:rsid w:val="00356A83"/>
    <w:rsid w:val="0035726B"/>
    <w:rsid w:val="003573F7"/>
    <w:rsid w:val="0035745C"/>
    <w:rsid w:val="00357D2E"/>
    <w:rsid w:val="00357D80"/>
    <w:rsid w:val="003617D1"/>
    <w:rsid w:val="00362127"/>
    <w:rsid w:val="0036266D"/>
    <w:rsid w:val="00362F3B"/>
    <w:rsid w:val="00363F00"/>
    <w:rsid w:val="0036406F"/>
    <w:rsid w:val="0036414C"/>
    <w:rsid w:val="003656D6"/>
    <w:rsid w:val="0036570A"/>
    <w:rsid w:val="003659DF"/>
    <w:rsid w:val="00365BD1"/>
    <w:rsid w:val="00365D0A"/>
    <w:rsid w:val="00366B6D"/>
    <w:rsid w:val="00371128"/>
    <w:rsid w:val="00372117"/>
    <w:rsid w:val="00372199"/>
    <w:rsid w:val="00373B77"/>
    <w:rsid w:val="00373C92"/>
    <w:rsid w:val="003740B0"/>
    <w:rsid w:val="00374547"/>
    <w:rsid w:val="00374F17"/>
    <w:rsid w:val="003754CC"/>
    <w:rsid w:val="00375619"/>
    <w:rsid w:val="00376008"/>
    <w:rsid w:val="0037651B"/>
    <w:rsid w:val="00376F12"/>
    <w:rsid w:val="00377F1D"/>
    <w:rsid w:val="00381459"/>
    <w:rsid w:val="003822BD"/>
    <w:rsid w:val="00382BF4"/>
    <w:rsid w:val="00382F53"/>
    <w:rsid w:val="0038323D"/>
    <w:rsid w:val="0038365B"/>
    <w:rsid w:val="00383A03"/>
    <w:rsid w:val="003845DD"/>
    <w:rsid w:val="00385228"/>
    <w:rsid w:val="00385460"/>
    <w:rsid w:val="003859BF"/>
    <w:rsid w:val="00385B32"/>
    <w:rsid w:val="003872DF"/>
    <w:rsid w:val="003900D5"/>
    <w:rsid w:val="00391CD8"/>
    <w:rsid w:val="003920FC"/>
    <w:rsid w:val="00392C44"/>
    <w:rsid w:val="00393411"/>
    <w:rsid w:val="0039362F"/>
    <w:rsid w:val="00393CC6"/>
    <w:rsid w:val="003940AC"/>
    <w:rsid w:val="00395AA1"/>
    <w:rsid w:val="003963B0"/>
    <w:rsid w:val="0039687B"/>
    <w:rsid w:val="00397066"/>
    <w:rsid w:val="00397D37"/>
    <w:rsid w:val="003A0E5D"/>
    <w:rsid w:val="003A2765"/>
    <w:rsid w:val="003A2A64"/>
    <w:rsid w:val="003A2A93"/>
    <w:rsid w:val="003A2F98"/>
    <w:rsid w:val="003A30C2"/>
    <w:rsid w:val="003A3475"/>
    <w:rsid w:val="003A3C92"/>
    <w:rsid w:val="003A4E0C"/>
    <w:rsid w:val="003A4FC2"/>
    <w:rsid w:val="003A52ED"/>
    <w:rsid w:val="003A5578"/>
    <w:rsid w:val="003A5D77"/>
    <w:rsid w:val="003A5D8E"/>
    <w:rsid w:val="003A610E"/>
    <w:rsid w:val="003A66B1"/>
    <w:rsid w:val="003A7778"/>
    <w:rsid w:val="003B1D36"/>
    <w:rsid w:val="003B25A2"/>
    <w:rsid w:val="003B3A13"/>
    <w:rsid w:val="003B514D"/>
    <w:rsid w:val="003B51B6"/>
    <w:rsid w:val="003B54F7"/>
    <w:rsid w:val="003B55B9"/>
    <w:rsid w:val="003B57DE"/>
    <w:rsid w:val="003B5AC0"/>
    <w:rsid w:val="003B6109"/>
    <w:rsid w:val="003B771C"/>
    <w:rsid w:val="003C19FF"/>
    <w:rsid w:val="003C2563"/>
    <w:rsid w:val="003C343D"/>
    <w:rsid w:val="003C34FD"/>
    <w:rsid w:val="003C39AE"/>
    <w:rsid w:val="003C3B76"/>
    <w:rsid w:val="003C3D11"/>
    <w:rsid w:val="003C4C27"/>
    <w:rsid w:val="003C5093"/>
    <w:rsid w:val="003C52F0"/>
    <w:rsid w:val="003C645F"/>
    <w:rsid w:val="003C65EF"/>
    <w:rsid w:val="003C752D"/>
    <w:rsid w:val="003C78DE"/>
    <w:rsid w:val="003C7BC5"/>
    <w:rsid w:val="003D1202"/>
    <w:rsid w:val="003D1694"/>
    <w:rsid w:val="003D171F"/>
    <w:rsid w:val="003D1957"/>
    <w:rsid w:val="003D1B5F"/>
    <w:rsid w:val="003D2B3C"/>
    <w:rsid w:val="003D35C4"/>
    <w:rsid w:val="003D37E5"/>
    <w:rsid w:val="003D445F"/>
    <w:rsid w:val="003D4E3F"/>
    <w:rsid w:val="003D568D"/>
    <w:rsid w:val="003D5B11"/>
    <w:rsid w:val="003D5C32"/>
    <w:rsid w:val="003D5D42"/>
    <w:rsid w:val="003D6330"/>
    <w:rsid w:val="003D641F"/>
    <w:rsid w:val="003D7206"/>
    <w:rsid w:val="003D7B60"/>
    <w:rsid w:val="003E047B"/>
    <w:rsid w:val="003E09B3"/>
    <w:rsid w:val="003E1132"/>
    <w:rsid w:val="003E24FA"/>
    <w:rsid w:val="003E351E"/>
    <w:rsid w:val="003E3999"/>
    <w:rsid w:val="003E5998"/>
    <w:rsid w:val="003E5F89"/>
    <w:rsid w:val="003E64AD"/>
    <w:rsid w:val="003E6965"/>
    <w:rsid w:val="003E6C03"/>
    <w:rsid w:val="003E6C9B"/>
    <w:rsid w:val="003E76D2"/>
    <w:rsid w:val="003F0159"/>
    <w:rsid w:val="003F17FB"/>
    <w:rsid w:val="003F1A2C"/>
    <w:rsid w:val="003F2499"/>
    <w:rsid w:val="003F32FC"/>
    <w:rsid w:val="003F3B8A"/>
    <w:rsid w:val="003F3F69"/>
    <w:rsid w:val="003F40B4"/>
    <w:rsid w:val="003F42A6"/>
    <w:rsid w:val="003F4B5C"/>
    <w:rsid w:val="003F5305"/>
    <w:rsid w:val="003F627A"/>
    <w:rsid w:val="003F72EE"/>
    <w:rsid w:val="00400373"/>
    <w:rsid w:val="004025E4"/>
    <w:rsid w:val="0040286A"/>
    <w:rsid w:val="00402C5D"/>
    <w:rsid w:val="004040B6"/>
    <w:rsid w:val="00405D44"/>
    <w:rsid w:val="00406F1B"/>
    <w:rsid w:val="00407AE6"/>
    <w:rsid w:val="00407DF5"/>
    <w:rsid w:val="00410057"/>
    <w:rsid w:val="00410810"/>
    <w:rsid w:val="00410F72"/>
    <w:rsid w:val="004111AF"/>
    <w:rsid w:val="00411A1C"/>
    <w:rsid w:val="004143F3"/>
    <w:rsid w:val="004145E7"/>
    <w:rsid w:val="00414CE9"/>
    <w:rsid w:val="00414D81"/>
    <w:rsid w:val="004162F6"/>
    <w:rsid w:val="004165C1"/>
    <w:rsid w:val="004168C3"/>
    <w:rsid w:val="00416A76"/>
    <w:rsid w:val="00416F3D"/>
    <w:rsid w:val="004171FF"/>
    <w:rsid w:val="00420402"/>
    <w:rsid w:val="00420A43"/>
    <w:rsid w:val="004224DC"/>
    <w:rsid w:val="00423661"/>
    <w:rsid w:val="00423C48"/>
    <w:rsid w:val="00423F43"/>
    <w:rsid w:val="00424291"/>
    <w:rsid w:val="00424AD5"/>
    <w:rsid w:val="004277A3"/>
    <w:rsid w:val="0043017C"/>
    <w:rsid w:val="00430AD6"/>
    <w:rsid w:val="00431342"/>
    <w:rsid w:val="004322D9"/>
    <w:rsid w:val="00432841"/>
    <w:rsid w:val="004328CF"/>
    <w:rsid w:val="00433070"/>
    <w:rsid w:val="00433875"/>
    <w:rsid w:val="004349A9"/>
    <w:rsid w:val="00434D9E"/>
    <w:rsid w:val="0043527D"/>
    <w:rsid w:val="004363DD"/>
    <w:rsid w:val="00436D30"/>
    <w:rsid w:val="00437135"/>
    <w:rsid w:val="00437A7A"/>
    <w:rsid w:val="00437A84"/>
    <w:rsid w:val="00437D62"/>
    <w:rsid w:val="00437F8E"/>
    <w:rsid w:val="0044100C"/>
    <w:rsid w:val="0044202F"/>
    <w:rsid w:val="00442093"/>
    <w:rsid w:val="004425BF"/>
    <w:rsid w:val="00442CB0"/>
    <w:rsid w:val="0044309D"/>
    <w:rsid w:val="004430E9"/>
    <w:rsid w:val="0044318C"/>
    <w:rsid w:val="00443210"/>
    <w:rsid w:val="00443FF4"/>
    <w:rsid w:val="00445407"/>
    <w:rsid w:val="004461D6"/>
    <w:rsid w:val="00446B96"/>
    <w:rsid w:val="00446BE6"/>
    <w:rsid w:val="00447265"/>
    <w:rsid w:val="0044757E"/>
    <w:rsid w:val="00447828"/>
    <w:rsid w:val="0045153D"/>
    <w:rsid w:val="00451757"/>
    <w:rsid w:val="004518FD"/>
    <w:rsid w:val="00451B0C"/>
    <w:rsid w:val="00451CCF"/>
    <w:rsid w:val="004529F6"/>
    <w:rsid w:val="00453085"/>
    <w:rsid w:val="00453ABB"/>
    <w:rsid w:val="00453DB2"/>
    <w:rsid w:val="00453F35"/>
    <w:rsid w:val="0045452D"/>
    <w:rsid w:val="00454E6A"/>
    <w:rsid w:val="00454FA2"/>
    <w:rsid w:val="004566CA"/>
    <w:rsid w:val="00456EA9"/>
    <w:rsid w:val="00456F1B"/>
    <w:rsid w:val="0045748E"/>
    <w:rsid w:val="0046047D"/>
    <w:rsid w:val="004616A7"/>
    <w:rsid w:val="004624D6"/>
    <w:rsid w:val="00462530"/>
    <w:rsid w:val="00463152"/>
    <w:rsid w:val="0046330A"/>
    <w:rsid w:val="00463468"/>
    <w:rsid w:val="004636FC"/>
    <w:rsid w:val="0046499C"/>
    <w:rsid w:val="00466BCF"/>
    <w:rsid w:val="00467330"/>
    <w:rsid w:val="004677DD"/>
    <w:rsid w:val="00467855"/>
    <w:rsid w:val="00470DC3"/>
    <w:rsid w:val="00471176"/>
    <w:rsid w:val="0047186E"/>
    <w:rsid w:val="004725F4"/>
    <w:rsid w:val="00472F57"/>
    <w:rsid w:val="00473BBA"/>
    <w:rsid w:val="00473C2F"/>
    <w:rsid w:val="00474231"/>
    <w:rsid w:val="0047442E"/>
    <w:rsid w:val="00475151"/>
    <w:rsid w:val="004753A6"/>
    <w:rsid w:val="00475D1C"/>
    <w:rsid w:val="00475DCC"/>
    <w:rsid w:val="004765A4"/>
    <w:rsid w:val="00476839"/>
    <w:rsid w:val="00476EE4"/>
    <w:rsid w:val="004771B9"/>
    <w:rsid w:val="004771DD"/>
    <w:rsid w:val="0047756E"/>
    <w:rsid w:val="00477B9E"/>
    <w:rsid w:val="00477F60"/>
    <w:rsid w:val="0048070A"/>
    <w:rsid w:val="00481E0D"/>
    <w:rsid w:val="00482331"/>
    <w:rsid w:val="004828D8"/>
    <w:rsid w:val="00483935"/>
    <w:rsid w:val="0048410D"/>
    <w:rsid w:val="00484621"/>
    <w:rsid w:val="00484939"/>
    <w:rsid w:val="00485362"/>
    <w:rsid w:val="004857F8"/>
    <w:rsid w:val="00485A3A"/>
    <w:rsid w:val="00485F6A"/>
    <w:rsid w:val="0048626D"/>
    <w:rsid w:val="004866E9"/>
    <w:rsid w:val="00486A72"/>
    <w:rsid w:val="0048766B"/>
    <w:rsid w:val="00487DB1"/>
    <w:rsid w:val="004906FF"/>
    <w:rsid w:val="00490AF3"/>
    <w:rsid w:val="00491DD7"/>
    <w:rsid w:val="00491F2E"/>
    <w:rsid w:val="0049259C"/>
    <w:rsid w:val="004939BA"/>
    <w:rsid w:val="004943DC"/>
    <w:rsid w:val="004944C7"/>
    <w:rsid w:val="0049487E"/>
    <w:rsid w:val="0049526C"/>
    <w:rsid w:val="00495A17"/>
    <w:rsid w:val="00495AFA"/>
    <w:rsid w:val="00496A02"/>
    <w:rsid w:val="00496B18"/>
    <w:rsid w:val="00496EAC"/>
    <w:rsid w:val="004A1EED"/>
    <w:rsid w:val="004A214D"/>
    <w:rsid w:val="004A2488"/>
    <w:rsid w:val="004A2662"/>
    <w:rsid w:val="004A2A01"/>
    <w:rsid w:val="004A3A80"/>
    <w:rsid w:val="004A4082"/>
    <w:rsid w:val="004A46FD"/>
    <w:rsid w:val="004A680A"/>
    <w:rsid w:val="004A7335"/>
    <w:rsid w:val="004A742A"/>
    <w:rsid w:val="004A7E89"/>
    <w:rsid w:val="004B0AE7"/>
    <w:rsid w:val="004B0CBA"/>
    <w:rsid w:val="004B17D0"/>
    <w:rsid w:val="004B33C9"/>
    <w:rsid w:val="004B38EE"/>
    <w:rsid w:val="004B3EAB"/>
    <w:rsid w:val="004B42CB"/>
    <w:rsid w:val="004B47B5"/>
    <w:rsid w:val="004B5A5F"/>
    <w:rsid w:val="004B5C41"/>
    <w:rsid w:val="004B6036"/>
    <w:rsid w:val="004B636C"/>
    <w:rsid w:val="004B6C7D"/>
    <w:rsid w:val="004B7968"/>
    <w:rsid w:val="004B7BB8"/>
    <w:rsid w:val="004C0FFD"/>
    <w:rsid w:val="004C2315"/>
    <w:rsid w:val="004C245C"/>
    <w:rsid w:val="004C2468"/>
    <w:rsid w:val="004C3ED9"/>
    <w:rsid w:val="004C447D"/>
    <w:rsid w:val="004C5709"/>
    <w:rsid w:val="004C5DC5"/>
    <w:rsid w:val="004C693A"/>
    <w:rsid w:val="004C6E52"/>
    <w:rsid w:val="004C7924"/>
    <w:rsid w:val="004C7D18"/>
    <w:rsid w:val="004D07A0"/>
    <w:rsid w:val="004D0982"/>
    <w:rsid w:val="004D1439"/>
    <w:rsid w:val="004D1F4E"/>
    <w:rsid w:val="004D3914"/>
    <w:rsid w:val="004D511E"/>
    <w:rsid w:val="004D5513"/>
    <w:rsid w:val="004D5BB2"/>
    <w:rsid w:val="004D6ADF"/>
    <w:rsid w:val="004D7EFA"/>
    <w:rsid w:val="004D7FCB"/>
    <w:rsid w:val="004E0F83"/>
    <w:rsid w:val="004E1252"/>
    <w:rsid w:val="004E17FB"/>
    <w:rsid w:val="004E1932"/>
    <w:rsid w:val="004E1975"/>
    <w:rsid w:val="004E1E7E"/>
    <w:rsid w:val="004E2227"/>
    <w:rsid w:val="004E2C94"/>
    <w:rsid w:val="004E302C"/>
    <w:rsid w:val="004E3E7B"/>
    <w:rsid w:val="004E4822"/>
    <w:rsid w:val="004E6025"/>
    <w:rsid w:val="004E751F"/>
    <w:rsid w:val="004E78F7"/>
    <w:rsid w:val="004E7E63"/>
    <w:rsid w:val="004F0A32"/>
    <w:rsid w:val="004F0A8D"/>
    <w:rsid w:val="004F0C66"/>
    <w:rsid w:val="004F0CE9"/>
    <w:rsid w:val="004F141A"/>
    <w:rsid w:val="004F1445"/>
    <w:rsid w:val="004F22D0"/>
    <w:rsid w:val="004F28C2"/>
    <w:rsid w:val="004F30CF"/>
    <w:rsid w:val="004F50FF"/>
    <w:rsid w:val="004F5B12"/>
    <w:rsid w:val="004F6EC2"/>
    <w:rsid w:val="00501868"/>
    <w:rsid w:val="00502104"/>
    <w:rsid w:val="00503244"/>
    <w:rsid w:val="0050338A"/>
    <w:rsid w:val="00503499"/>
    <w:rsid w:val="00503620"/>
    <w:rsid w:val="00503A13"/>
    <w:rsid w:val="00503A2A"/>
    <w:rsid w:val="0050400A"/>
    <w:rsid w:val="005049D4"/>
    <w:rsid w:val="00505324"/>
    <w:rsid w:val="00506361"/>
    <w:rsid w:val="0050675D"/>
    <w:rsid w:val="005069CD"/>
    <w:rsid w:val="00507C43"/>
    <w:rsid w:val="005102C4"/>
    <w:rsid w:val="0051054B"/>
    <w:rsid w:val="00510850"/>
    <w:rsid w:val="00511082"/>
    <w:rsid w:val="00511499"/>
    <w:rsid w:val="00511567"/>
    <w:rsid w:val="00511675"/>
    <w:rsid w:val="005118D2"/>
    <w:rsid w:val="00512ACE"/>
    <w:rsid w:val="00512BEE"/>
    <w:rsid w:val="00512F1B"/>
    <w:rsid w:val="0051394B"/>
    <w:rsid w:val="00513C34"/>
    <w:rsid w:val="00513F40"/>
    <w:rsid w:val="00513F4D"/>
    <w:rsid w:val="005142F1"/>
    <w:rsid w:val="00515027"/>
    <w:rsid w:val="00515513"/>
    <w:rsid w:val="005178B8"/>
    <w:rsid w:val="00520241"/>
    <w:rsid w:val="00520390"/>
    <w:rsid w:val="0052040F"/>
    <w:rsid w:val="00520413"/>
    <w:rsid w:val="0052063D"/>
    <w:rsid w:val="005207B7"/>
    <w:rsid w:val="0052115C"/>
    <w:rsid w:val="00521201"/>
    <w:rsid w:val="005214BA"/>
    <w:rsid w:val="005218C6"/>
    <w:rsid w:val="005219D2"/>
    <w:rsid w:val="00522045"/>
    <w:rsid w:val="005234A8"/>
    <w:rsid w:val="00523A0A"/>
    <w:rsid w:val="00523AE1"/>
    <w:rsid w:val="00523D75"/>
    <w:rsid w:val="00524D4B"/>
    <w:rsid w:val="005252FA"/>
    <w:rsid w:val="00526ECB"/>
    <w:rsid w:val="00527133"/>
    <w:rsid w:val="0052730C"/>
    <w:rsid w:val="00527D90"/>
    <w:rsid w:val="00530562"/>
    <w:rsid w:val="00530580"/>
    <w:rsid w:val="005308CD"/>
    <w:rsid w:val="0053181E"/>
    <w:rsid w:val="00531911"/>
    <w:rsid w:val="0053242E"/>
    <w:rsid w:val="00532FAC"/>
    <w:rsid w:val="00532FBF"/>
    <w:rsid w:val="0053459F"/>
    <w:rsid w:val="00535EC8"/>
    <w:rsid w:val="00536F47"/>
    <w:rsid w:val="00537292"/>
    <w:rsid w:val="00537663"/>
    <w:rsid w:val="00537C55"/>
    <w:rsid w:val="00537F76"/>
    <w:rsid w:val="0054019D"/>
    <w:rsid w:val="00540421"/>
    <w:rsid w:val="005417A5"/>
    <w:rsid w:val="0054258B"/>
    <w:rsid w:val="005426C1"/>
    <w:rsid w:val="005426EA"/>
    <w:rsid w:val="0054301C"/>
    <w:rsid w:val="00543A96"/>
    <w:rsid w:val="00543B90"/>
    <w:rsid w:val="00544236"/>
    <w:rsid w:val="005442E9"/>
    <w:rsid w:val="00544C41"/>
    <w:rsid w:val="00545022"/>
    <w:rsid w:val="0054691C"/>
    <w:rsid w:val="00550B1E"/>
    <w:rsid w:val="00550EB6"/>
    <w:rsid w:val="0055152B"/>
    <w:rsid w:val="00552A84"/>
    <w:rsid w:val="005532AB"/>
    <w:rsid w:val="00554DEB"/>
    <w:rsid w:val="005552A8"/>
    <w:rsid w:val="00556EE3"/>
    <w:rsid w:val="0055753C"/>
    <w:rsid w:val="00557BE9"/>
    <w:rsid w:val="005604E7"/>
    <w:rsid w:val="0056058D"/>
    <w:rsid w:val="00560710"/>
    <w:rsid w:val="00560765"/>
    <w:rsid w:val="005608E6"/>
    <w:rsid w:val="00560DBE"/>
    <w:rsid w:val="00561336"/>
    <w:rsid w:val="0056168D"/>
    <w:rsid w:val="005619A4"/>
    <w:rsid w:val="005619C2"/>
    <w:rsid w:val="0056273A"/>
    <w:rsid w:val="00563D26"/>
    <w:rsid w:val="00563DC6"/>
    <w:rsid w:val="00564DAD"/>
    <w:rsid w:val="00564FDB"/>
    <w:rsid w:val="00565ABD"/>
    <w:rsid w:val="00566435"/>
    <w:rsid w:val="00567022"/>
    <w:rsid w:val="00567279"/>
    <w:rsid w:val="005674E7"/>
    <w:rsid w:val="0057068C"/>
    <w:rsid w:val="005706C0"/>
    <w:rsid w:val="00570B20"/>
    <w:rsid w:val="00571395"/>
    <w:rsid w:val="0057274F"/>
    <w:rsid w:val="00572BD3"/>
    <w:rsid w:val="00574907"/>
    <w:rsid w:val="00575193"/>
    <w:rsid w:val="00575D89"/>
    <w:rsid w:val="00576093"/>
    <w:rsid w:val="005764D7"/>
    <w:rsid w:val="00577A5E"/>
    <w:rsid w:val="00577D14"/>
    <w:rsid w:val="00581F62"/>
    <w:rsid w:val="00582CAA"/>
    <w:rsid w:val="0058331C"/>
    <w:rsid w:val="00583A38"/>
    <w:rsid w:val="005840EC"/>
    <w:rsid w:val="00584372"/>
    <w:rsid w:val="005850B4"/>
    <w:rsid w:val="00585AE5"/>
    <w:rsid w:val="00586848"/>
    <w:rsid w:val="00586BF7"/>
    <w:rsid w:val="00586D64"/>
    <w:rsid w:val="00586F07"/>
    <w:rsid w:val="0058782E"/>
    <w:rsid w:val="00587E63"/>
    <w:rsid w:val="00587F48"/>
    <w:rsid w:val="00590CF3"/>
    <w:rsid w:val="005914BF"/>
    <w:rsid w:val="00591FB4"/>
    <w:rsid w:val="0059416A"/>
    <w:rsid w:val="005944BC"/>
    <w:rsid w:val="00596583"/>
    <w:rsid w:val="005976DB"/>
    <w:rsid w:val="005A0AB6"/>
    <w:rsid w:val="005A1D3E"/>
    <w:rsid w:val="005A23CB"/>
    <w:rsid w:val="005A297E"/>
    <w:rsid w:val="005A2D49"/>
    <w:rsid w:val="005A2D57"/>
    <w:rsid w:val="005A2E71"/>
    <w:rsid w:val="005A3478"/>
    <w:rsid w:val="005A3F83"/>
    <w:rsid w:val="005A4E12"/>
    <w:rsid w:val="005A5369"/>
    <w:rsid w:val="005A5989"/>
    <w:rsid w:val="005A6298"/>
    <w:rsid w:val="005A6A4F"/>
    <w:rsid w:val="005A6FE2"/>
    <w:rsid w:val="005A75B4"/>
    <w:rsid w:val="005B0AF2"/>
    <w:rsid w:val="005B100D"/>
    <w:rsid w:val="005B13F7"/>
    <w:rsid w:val="005B141E"/>
    <w:rsid w:val="005B1565"/>
    <w:rsid w:val="005B1E96"/>
    <w:rsid w:val="005B2405"/>
    <w:rsid w:val="005B2474"/>
    <w:rsid w:val="005B38F5"/>
    <w:rsid w:val="005B3ACE"/>
    <w:rsid w:val="005B4C37"/>
    <w:rsid w:val="005B587A"/>
    <w:rsid w:val="005B5FBC"/>
    <w:rsid w:val="005B6A4A"/>
    <w:rsid w:val="005B6F1F"/>
    <w:rsid w:val="005B723E"/>
    <w:rsid w:val="005B7456"/>
    <w:rsid w:val="005B7471"/>
    <w:rsid w:val="005C087D"/>
    <w:rsid w:val="005C08F7"/>
    <w:rsid w:val="005C0A74"/>
    <w:rsid w:val="005C0DB3"/>
    <w:rsid w:val="005C2136"/>
    <w:rsid w:val="005C21AB"/>
    <w:rsid w:val="005C239B"/>
    <w:rsid w:val="005C2B44"/>
    <w:rsid w:val="005C2B6A"/>
    <w:rsid w:val="005C34F4"/>
    <w:rsid w:val="005C41A5"/>
    <w:rsid w:val="005C4213"/>
    <w:rsid w:val="005C52BD"/>
    <w:rsid w:val="005C5B07"/>
    <w:rsid w:val="005C5FEF"/>
    <w:rsid w:val="005C6746"/>
    <w:rsid w:val="005D0B57"/>
    <w:rsid w:val="005D0D4D"/>
    <w:rsid w:val="005D1D2F"/>
    <w:rsid w:val="005D21C5"/>
    <w:rsid w:val="005D2AA6"/>
    <w:rsid w:val="005D448D"/>
    <w:rsid w:val="005D5391"/>
    <w:rsid w:val="005D53A1"/>
    <w:rsid w:val="005D70CD"/>
    <w:rsid w:val="005D71B3"/>
    <w:rsid w:val="005D7AB9"/>
    <w:rsid w:val="005D7E64"/>
    <w:rsid w:val="005E02AD"/>
    <w:rsid w:val="005E05F9"/>
    <w:rsid w:val="005E0D4F"/>
    <w:rsid w:val="005E0DA6"/>
    <w:rsid w:val="005E15AB"/>
    <w:rsid w:val="005E1B1D"/>
    <w:rsid w:val="005E2099"/>
    <w:rsid w:val="005E2CE2"/>
    <w:rsid w:val="005E2CF3"/>
    <w:rsid w:val="005E2E43"/>
    <w:rsid w:val="005E337E"/>
    <w:rsid w:val="005E33BE"/>
    <w:rsid w:val="005E3B83"/>
    <w:rsid w:val="005E3D3B"/>
    <w:rsid w:val="005E4BEC"/>
    <w:rsid w:val="005E4CEE"/>
    <w:rsid w:val="005E4E03"/>
    <w:rsid w:val="005E5944"/>
    <w:rsid w:val="005E5C06"/>
    <w:rsid w:val="005E67DA"/>
    <w:rsid w:val="005E6B94"/>
    <w:rsid w:val="005E6C6B"/>
    <w:rsid w:val="005E73E1"/>
    <w:rsid w:val="005F0892"/>
    <w:rsid w:val="005F1485"/>
    <w:rsid w:val="005F18E1"/>
    <w:rsid w:val="005F2628"/>
    <w:rsid w:val="005F298A"/>
    <w:rsid w:val="005F2AD3"/>
    <w:rsid w:val="005F3147"/>
    <w:rsid w:val="005F47D5"/>
    <w:rsid w:val="005F6A52"/>
    <w:rsid w:val="005F6CD7"/>
    <w:rsid w:val="005F6FE1"/>
    <w:rsid w:val="005F72E7"/>
    <w:rsid w:val="005F7553"/>
    <w:rsid w:val="005F7624"/>
    <w:rsid w:val="005F7D26"/>
    <w:rsid w:val="00600672"/>
    <w:rsid w:val="00600E79"/>
    <w:rsid w:val="0060203D"/>
    <w:rsid w:val="00602608"/>
    <w:rsid w:val="00602C58"/>
    <w:rsid w:val="00603197"/>
    <w:rsid w:val="006036E4"/>
    <w:rsid w:val="00603D15"/>
    <w:rsid w:val="00604241"/>
    <w:rsid w:val="00604B25"/>
    <w:rsid w:val="00606FBF"/>
    <w:rsid w:val="00607A0E"/>
    <w:rsid w:val="006103EB"/>
    <w:rsid w:val="0061184E"/>
    <w:rsid w:val="00611992"/>
    <w:rsid w:val="00612477"/>
    <w:rsid w:val="00612479"/>
    <w:rsid w:val="00612D1B"/>
    <w:rsid w:val="00612E4E"/>
    <w:rsid w:val="00612F04"/>
    <w:rsid w:val="00614897"/>
    <w:rsid w:val="00614BBB"/>
    <w:rsid w:val="00616009"/>
    <w:rsid w:val="00616430"/>
    <w:rsid w:val="00616BD1"/>
    <w:rsid w:val="00616EF5"/>
    <w:rsid w:val="00620DB6"/>
    <w:rsid w:val="00621166"/>
    <w:rsid w:val="006219BA"/>
    <w:rsid w:val="00621C9C"/>
    <w:rsid w:val="006227F7"/>
    <w:rsid w:val="006235B0"/>
    <w:rsid w:val="0062385A"/>
    <w:rsid w:val="00623915"/>
    <w:rsid w:val="006241E8"/>
    <w:rsid w:val="00624455"/>
    <w:rsid w:val="006256B6"/>
    <w:rsid w:val="0062598E"/>
    <w:rsid w:val="00626675"/>
    <w:rsid w:val="0062723A"/>
    <w:rsid w:val="006274D2"/>
    <w:rsid w:val="006277D6"/>
    <w:rsid w:val="00627F05"/>
    <w:rsid w:val="00630EC9"/>
    <w:rsid w:val="006311EE"/>
    <w:rsid w:val="00631A6E"/>
    <w:rsid w:val="00631AB7"/>
    <w:rsid w:val="00631C13"/>
    <w:rsid w:val="0063294D"/>
    <w:rsid w:val="00632D96"/>
    <w:rsid w:val="00633592"/>
    <w:rsid w:val="0063445C"/>
    <w:rsid w:val="00634F91"/>
    <w:rsid w:val="006352BB"/>
    <w:rsid w:val="006353E3"/>
    <w:rsid w:val="006355B8"/>
    <w:rsid w:val="00635B5D"/>
    <w:rsid w:val="00635E80"/>
    <w:rsid w:val="00636118"/>
    <w:rsid w:val="006364EF"/>
    <w:rsid w:val="00636E98"/>
    <w:rsid w:val="006373FD"/>
    <w:rsid w:val="00637AB4"/>
    <w:rsid w:val="00637BE7"/>
    <w:rsid w:val="00637F94"/>
    <w:rsid w:val="00640217"/>
    <w:rsid w:val="00640CDE"/>
    <w:rsid w:val="006410EF"/>
    <w:rsid w:val="0064210D"/>
    <w:rsid w:val="006439CE"/>
    <w:rsid w:val="00644130"/>
    <w:rsid w:val="0064623F"/>
    <w:rsid w:val="006465CD"/>
    <w:rsid w:val="00646BBD"/>
    <w:rsid w:val="0064754A"/>
    <w:rsid w:val="0064759C"/>
    <w:rsid w:val="00647BB3"/>
    <w:rsid w:val="00650238"/>
    <w:rsid w:val="00652429"/>
    <w:rsid w:val="0065254D"/>
    <w:rsid w:val="006528AA"/>
    <w:rsid w:val="006528F8"/>
    <w:rsid w:val="006529EE"/>
    <w:rsid w:val="00652A1B"/>
    <w:rsid w:val="00652E71"/>
    <w:rsid w:val="006533A8"/>
    <w:rsid w:val="006538A6"/>
    <w:rsid w:val="00653B1E"/>
    <w:rsid w:val="00653E65"/>
    <w:rsid w:val="00654928"/>
    <w:rsid w:val="00654D71"/>
    <w:rsid w:val="00655042"/>
    <w:rsid w:val="006553A9"/>
    <w:rsid w:val="00655A27"/>
    <w:rsid w:val="00655B89"/>
    <w:rsid w:val="00655C60"/>
    <w:rsid w:val="00655EAB"/>
    <w:rsid w:val="0065662D"/>
    <w:rsid w:val="00656E74"/>
    <w:rsid w:val="00660665"/>
    <w:rsid w:val="00661A76"/>
    <w:rsid w:val="006620B9"/>
    <w:rsid w:val="0066236D"/>
    <w:rsid w:val="00662839"/>
    <w:rsid w:val="0066289D"/>
    <w:rsid w:val="0066290D"/>
    <w:rsid w:val="00662D20"/>
    <w:rsid w:val="006632F6"/>
    <w:rsid w:val="0066373F"/>
    <w:rsid w:val="00663977"/>
    <w:rsid w:val="00664C91"/>
    <w:rsid w:val="00665C44"/>
    <w:rsid w:val="00666120"/>
    <w:rsid w:val="00666806"/>
    <w:rsid w:val="00666DC3"/>
    <w:rsid w:val="00667767"/>
    <w:rsid w:val="006677F4"/>
    <w:rsid w:val="00670888"/>
    <w:rsid w:val="00670F91"/>
    <w:rsid w:val="00671DD7"/>
    <w:rsid w:val="006728C1"/>
    <w:rsid w:val="00672BB6"/>
    <w:rsid w:val="006736D1"/>
    <w:rsid w:val="006739A9"/>
    <w:rsid w:val="00673BE6"/>
    <w:rsid w:val="006750FC"/>
    <w:rsid w:val="006755B4"/>
    <w:rsid w:val="006761DB"/>
    <w:rsid w:val="00676849"/>
    <w:rsid w:val="00676E9B"/>
    <w:rsid w:val="00680378"/>
    <w:rsid w:val="00680DE7"/>
    <w:rsid w:val="0068208B"/>
    <w:rsid w:val="00682C90"/>
    <w:rsid w:val="00682CA9"/>
    <w:rsid w:val="00683413"/>
    <w:rsid w:val="006848C2"/>
    <w:rsid w:val="00685000"/>
    <w:rsid w:val="0068682D"/>
    <w:rsid w:val="00686D8E"/>
    <w:rsid w:val="0068723A"/>
    <w:rsid w:val="00692B97"/>
    <w:rsid w:val="00692E8D"/>
    <w:rsid w:val="0069394F"/>
    <w:rsid w:val="00693A21"/>
    <w:rsid w:val="00693D61"/>
    <w:rsid w:val="006965D9"/>
    <w:rsid w:val="00697581"/>
    <w:rsid w:val="006A18CA"/>
    <w:rsid w:val="006A4061"/>
    <w:rsid w:val="006A5585"/>
    <w:rsid w:val="006A6232"/>
    <w:rsid w:val="006A6601"/>
    <w:rsid w:val="006A698B"/>
    <w:rsid w:val="006B16E9"/>
    <w:rsid w:val="006B2929"/>
    <w:rsid w:val="006B3353"/>
    <w:rsid w:val="006B373F"/>
    <w:rsid w:val="006B39C3"/>
    <w:rsid w:val="006B47D4"/>
    <w:rsid w:val="006B4D32"/>
    <w:rsid w:val="006B577F"/>
    <w:rsid w:val="006B5BB4"/>
    <w:rsid w:val="006B638E"/>
    <w:rsid w:val="006B6B01"/>
    <w:rsid w:val="006B6B59"/>
    <w:rsid w:val="006B7862"/>
    <w:rsid w:val="006C00F1"/>
    <w:rsid w:val="006C06EE"/>
    <w:rsid w:val="006C0D52"/>
    <w:rsid w:val="006C1882"/>
    <w:rsid w:val="006C326F"/>
    <w:rsid w:val="006C433E"/>
    <w:rsid w:val="006C501E"/>
    <w:rsid w:val="006C537A"/>
    <w:rsid w:val="006C59A9"/>
    <w:rsid w:val="006C5F34"/>
    <w:rsid w:val="006C624F"/>
    <w:rsid w:val="006C65E4"/>
    <w:rsid w:val="006C733E"/>
    <w:rsid w:val="006C7762"/>
    <w:rsid w:val="006C7AA5"/>
    <w:rsid w:val="006C7EB9"/>
    <w:rsid w:val="006D06EA"/>
    <w:rsid w:val="006D17FC"/>
    <w:rsid w:val="006D1B09"/>
    <w:rsid w:val="006D1C8A"/>
    <w:rsid w:val="006D1DE3"/>
    <w:rsid w:val="006D2307"/>
    <w:rsid w:val="006D2D21"/>
    <w:rsid w:val="006D315A"/>
    <w:rsid w:val="006D33BD"/>
    <w:rsid w:val="006D3BFB"/>
    <w:rsid w:val="006D4485"/>
    <w:rsid w:val="006D5436"/>
    <w:rsid w:val="006D6569"/>
    <w:rsid w:val="006D6965"/>
    <w:rsid w:val="006D6F4D"/>
    <w:rsid w:val="006D7806"/>
    <w:rsid w:val="006D781A"/>
    <w:rsid w:val="006E0796"/>
    <w:rsid w:val="006E0824"/>
    <w:rsid w:val="006E0EAB"/>
    <w:rsid w:val="006E20AB"/>
    <w:rsid w:val="006E2465"/>
    <w:rsid w:val="006E2A61"/>
    <w:rsid w:val="006E34DA"/>
    <w:rsid w:val="006E35A7"/>
    <w:rsid w:val="006E3731"/>
    <w:rsid w:val="006E40F3"/>
    <w:rsid w:val="006E4337"/>
    <w:rsid w:val="006E4931"/>
    <w:rsid w:val="006E50B8"/>
    <w:rsid w:val="006E5844"/>
    <w:rsid w:val="006E68B6"/>
    <w:rsid w:val="006E6985"/>
    <w:rsid w:val="006E7A12"/>
    <w:rsid w:val="006F16C9"/>
    <w:rsid w:val="006F1762"/>
    <w:rsid w:val="006F1847"/>
    <w:rsid w:val="006F266E"/>
    <w:rsid w:val="006F2FE7"/>
    <w:rsid w:val="006F30C9"/>
    <w:rsid w:val="006F383B"/>
    <w:rsid w:val="006F3E58"/>
    <w:rsid w:val="006F4FE0"/>
    <w:rsid w:val="006F5B86"/>
    <w:rsid w:val="006F702D"/>
    <w:rsid w:val="006F770E"/>
    <w:rsid w:val="006F7D68"/>
    <w:rsid w:val="007006EF"/>
    <w:rsid w:val="00700F47"/>
    <w:rsid w:val="00701DAE"/>
    <w:rsid w:val="007028E3"/>
    <w:rsid w:val="00703B22"/>
    <w:rsid w:val="00703EF4"/>
    <w:rsid w:val="00703F14"/>
    <w:rsid w:val="007045CB"/>
    <w:rsid w:val="00704CE1"/>
    <w:rsid w:val="0070508D"/>
    <w:rsid w:val="0070541F"/>
    <w:rsid w:val="007055A8"/>
    <w:rsid w:val="0070605C"/>
    <w:rsid w:val="00706CE7"/>
    <w:rsid w:val="007101A1"/>
    <w:rsid w:val="00710E9B"/>
    <w:rsid w:val="007117F5"/>
    <w:rsid w:val="00712BE8"/>
    <w:rsid w:val="00713696"/>
    <w:rsid w:val="00713B07"/>
    <w:rsid w:val="00713C4A"/>
    <w:rsid w:val="007140EA"/>
    <w:rsid w:val="00714160"/>
    <w:rsid w:val="007142C9"/>
    <w:rsid w:val="00716962"/>
    <w:rsid w:val="00716ABD"/>
    <w:rsid w:val="00716EB2"/>
    <w:rsid w:val="00716F3E"/>
    <w:rsid w:val="00717145"/>
    <w:rsid w:val="0071715C"/>
    <w:rsid w:val="00720560"/>
    <w:rsid w:val="00721DF7"/>
    <w:rsid w:val="007221B1"/>
    <w:rsid w:val="007222D1"/>
    <w:rsid w:val="00722742"/>
    <w:rsid w:val="007228E2"/>
    <w:rsid w:val="0072299E"/>
    <w:rsid w:val="00723484"/>
    <w:rsid w:val="0072389F"/>
    <w:rsid w:val="007244DB"/>
    <w:rsid w:val="00724FC1"/>
    <w:rsid w:val="00725BEE"/>
    <w:rsid w:val="00726E7F"/>
    <w:rsid w:val="007277B1"/>
    <w:rsid w:val="00727A35"/>
    <w:rsid w:val="00730A19"/>
    <w:rsid w:val="0073154A"/>
    <w:rsid w:val="0073178F"/>
    <w:rsid w:val="00731D1E"/>
    <w:rsid w:val="007326AA"/>
    <w:rsid w:val="007326BC"/>
    <w:rsid w:val="007328DA"/>
    <w:rsid w:val="007331E9"/>
    <w:rsid w:val="00733F99"/>
    <w:rsid w:val="00733FB7"/>
    <w:rsid w:val="00734588"/>
    <w:rsid w:val="00734B63"/>
    <w:rsid w:val="00734CBD"/>
    <w:rsid w:val="00734FCB"/>
    <w:rsid w:val="00736329"/>
    <w:rsid w:val="00737490"/>
    <w:rsid w:val="007374A8"/>
    <w:rsid w:val="00737889"/>
    <w:rsid w:val="00737AF7"/>
    <w:rsid w:val="00740713"/>
    <w:rsid w:val="00740721"/>
    <w:rsid w:val="00740928"/>
    <w:rsid w:val="00740EE5"/>
    <w:rsid w:val="00741677"/>
    <w:rsid w:val="00742A0A"/>
    <w:rsid w:val="00742E6F"/>
    <w:rsid w:val="00743438"/>
    <w:rsid w:val="00743C63"/>
    <w:rsid w:val="00744272"/>
    <w:rsid w:val="007445D6"/>
    <w:rsid w:val="00744997"/>
    <w:rsid w:val="00745064"/>
    <w:rsid w:val="00745B99"/>
    <w:rsid w:val="00745C49"/>
    <w:rsid w:val="00747608"/>
    <w:rsid w:val="0074781C"/>
    <w:rsid w:val="00747925"/>
    <w:rsid w:val="00747BF7"/>
    <w:rsid w:val="00751A89"/>
    <w:rsid w:val="00751DDE"/>
    <w:rsid w:val="00752541"/>
    <w:rsid w:val="00752556"/>
    <w:rsid w:val="0075278E"/>
    <w:rsid w:val="0075334B"/>
    <w:rsid w:val="0075340A"/>
    <w:rsid w:val="00753B3D"/>
    <w:rsid w:val="0075403D"/>
    <w:rsid w:val="007546CE"/>
    <w:rsid w:val="007555F1"/>
    <w:rsid w:val="00755679"/>
    <w:rsid w:val="0075579A"/>
    <w:rsid w:val="00756200"/>
    <w:rsid w:val="00756564"/>
    <w:rsid w:val="007565D3"/>
    <w:rsid w:val="00756747"/>
    <w:rsid w:val="00756C6E"/>
    <w:rsid w:val="00756ED4"/>
    <w:rsid w:val="00757120"/>
    <w:rsid w:val="00757E4D"/>
    <w:rsid w:val="0076059F"/>
    <w:rsid w:val="0076092A"/>
    <w:rsid w:val="00760A41"/>
    <w:rsid w:val="00760D71"/>
    <w:rsid w:val="00761704"/>
    <w:rsid w:val="0076181E"/>
    <w:rsid w:val="00762826"/>
    <w:rsid w:val="007628A6"/>
    <w:rsid w:val="00762D9B"/>
    <w:rsid w:val="00763E42"/>
    <w:rsid w:val="00763FFE"/>
    <w:rsid w:val="00765095"/>
    <w:rsid w:val="007657D2"/>
    <w:rsid w:val="00766037"/>
    <w:rsid w:val="0076619D"/>
    <w:rsid w:val="00770490"/>
    <w:rsid w:val="0077058C"/>
    <w:rsid w:val="00771CE4"/>
    <w:rsid w:val="00773CE0"/>
    <w:rsid w:val="00773DE4"/>
    <w:rsid w:val="0077443C"/>
    <w:rsid w:val="0077482E"/>
    <w:rsid w:val="00775B30"/>
    <w:rsid w:val="00775BA0"/>
    <w:rsid w:val="00776526"/>
    <w:rsid w:val="0077659D"/>
    <w:rsid w:val="00776D7A"/>
    <w:rsid w:val="00776F62"/>
    <w:rsid w:val="007770ED"/>
    <w:rsid w:val="00777719"/>
    <w:rsid w:val="007777E0"/>
    <w:rsid w:val="00780833"/>
    <w:rsid w:val="00780878"/>
    <w:rsid w:val="007810D0"/>
    <w:rsid w:val="007822A7"/>
    <w:rsid w:val="0078364B"/>
    <w:rsid w:val="00785269"/>
    <w:rsid w:val="007855C1"/>
    <w:rsid w:val="00785A2E"/>
    <w:rsid w:val="00786B31"/>
    <w:rsid w:val="00786D52"/>
    <w:rsid w:val="00786FD2"/>
    <w:rsid w:val="00787631"/>
    <w:rsid w:val="007877D2"/>
    <w:rsid w:val="00787AF9"/>
    <w:rsid w:val="0079021C"/>
    <w:rsid w:val="00790744"/>
    <w:rsid w:val="00793880"/>
    <w:rsid w:val="00793B9C"/>
    <w:rsid w:val="0079406F"/>
    <w:rsid w:val="0079419A"/>
    <w:rsid w:val="00794D27"/>
    <w:rsid w:val="007954CE"/>
    <w:rsid w:val="0079589E"/>
    <w:rsid w:val="0079764B"/>
    <w:rsid w:val="00797E7D"/>
    <w:rsid w:val="007A16EC"/>
    <w:rsid w:val="007A1DDF"/>
    <w:rsid w:val="007A1F9B"/>
    <w:rsid w:val="007A35BB"/>
    <w:rsid w:val="007A3E06"/>
    <w:rsid w:val="007A4850"/>
    <w:rsid w:val="007A5743"/>
    <w:rsid w:val="007A7039"/>
    <w:rsid w:val="007A725B"/>
    <w:rsid w:val="007A730F"/>
    <w:rsid w:val="007A7476"/>
    <w:rsid w:val="007B1007"/>
    <w:rsid w:val="007B10B9"/>
    <w:rsid w:val="007B1108"/>
    <w:rsid w:val="007B181E"/>
    <w:rsid w:val="007B1AC2"/>
    <w:rsid w:val="007B1AE8"/>
    <w:rsid w:val="007B334C"/>
    <w:rsid w:val="007B5BEA"/>
    <w:rsid w:val="007B5CDD"/>
    <w:rsid w:val="007B5F3D"/>
    <w:rsid w:val="007B6569"/>
    <w:rsid w:val="007B6A53"/>
    <w:rsid w:val="007B6D69"/>
    <w:rsid w:val="007B750C"/>
    <w:rsid w:val="007B7652"/>
    <w:rsid w:val="007C0740"/>
    <w:rsid w:val="007C0D1D"/>
    <w:rsid w:val="007C1051"/>
    <w:rsid w:val="007C13A0"/>
    <w:rsid w:val="007C1858"/>
    <w:rsid w:val="007C1F23"/>
    <w:rsid w:val="007C2014"/>
    <w:rsid w:val="007C2897"/>
    <w:rsid w:val="007C28D1"/>
    <w:rsid w:val="007C2990"/>
    <w:rsid w:val="007C2D98"/>
    <w:rsid w:val="007C391F"/>
    <w:rsid w:val="007C3A6A"/>
    <w:rsid w:val="007C4275"/>
    <w:rsid w:val="007C5512"/>
    <w:rsid w:val="007C6421"/>
    <w:rsid w:val="007C70BB"/>
    <w:rsid w:val="007C777B"/>
    <w:rsid w:val="007D117F"/>
    <w:rsid w:val="007D12BC"/>
    <w:rsid w:val="007D16D8"/>
    <w:rsid w:val="007D1CD1"/>
    <w:rsid w:val="007D3800"/>
    <w:rsid w:val="007D6875"/>
    <w:rsid w:val="007E1126"/>
    <w:rsid w:val="007E1D00"/>
    <w:rsid w:val="007E1DD2"/>
    <w:rsid w:val="007E1EF5"/>
    <w:rsid w:val="007E2FCB"/>
    <w:rsid w:val="007E3065"/>
    <w:rsid w:val="007E3824"/>
    <w:rsid w:val="007E4969"/>
    <w:rsid w:val="007E4FE8"/>
    <w:rsid w:val="007E50B1"/>
    <w:rsid w:val="007E66F6"/>
    <w:rsid w:val="007E6A9F"/>
    <w:rsid w:val="007E6FCA"/>
    <w:rsid w:val="007E73DF"/>
    <w:rsid w:val="007E770C"/>
    <w:rsid w:val="007E781D"/>
    <w:rsid w:val="007E7A20"/>
    <w:rsid w:val="007E7B54"/>
    <w:rsid w:val="007E7C10"/>
    <w:rsid w:val="007F0059"/>
    <w:rsid w:val="007F067D"/>
    <w:rsid w:val="007F0E47"/>
    <w:rsid w:val="007F124F"/>
    <w:rsid w:val="007F13B0"/>
    <w:rsid w:val="007F22D6"/>
    <w:rsid w:val="007F2B66"/>
    <w:rsid w:val="007F2EF8"/>
    <w:rsid w:val="007F3E0B"/>
    <w:rsid w:val="007F496A"/>
    <w:rsid w:val="007F4FCD"/>
    <w:rsid w:val="007F55F4"/>
    <w:rsid w:val="007F56C5"/>
    <w:rsid w:val="007F5E12"/>
    <w:rsid w:val="007F5F9D"/>
    <w:rsid w:val="007F625C"/>
    <w:rsid w:val="007F7116"/>
    <w:rsid w:val="007F76B5"/>
    <w:rsid w:val="007F76DA"/>
    <w:rsid w:val="008005CF"/>
    <w:rsid w:val="0080129F"/>
    <w:rsid w:val="008016EC"/>
    <w:rsid w:val="008018B2"/>
    <w:rsid w:val="00802BAC"/>
    <w:rsid w:val="008034A2"/>
    <w:rsid w:val="00803E7A"/>
    <w:rsid w:val="00804510"/>
    <w:rsid w:val="00804610"/>
    <w:rsid w:val="00804C4E"/>
    <w:rsid w:val="008052AD"/>
    <w:rsid w:val="00806A9B"/>
    <w:rsid w:val="00807B00"/>
    <w:rsid w:val="00807C94"/>
    <w:rsid w:val="00810811"/>
    <w:rsid w:val="00810C7E"/>
    <w:rsid w:val="00811B8B"/>
    <w:rsid w:val="0081344D"/>
    <w:rsid w:val="00813A2C"/>
    <w:rsid w:val="00813AEE"/>
    <w:rsid w:val="00814270"/>
    <w:rsid w:val="0081506B"/>
    <w:rsid w:val="0081519B"/>
    <w:rsid w:val="00815799"/>
    <w:rsid w:val="008172E5"/>
    <w:rsid w:val="00817BED"/>
    <w:rsid w:val="008202DE"/>
    <w:rsid w:val="008208AF"/>
    <w:rsid w:val="0082175D"/>
    <w:rsid w:val="00821AE7"/>
    <w:rsid w:val="00822105"/>
    <w:rsid w:val="00823970"/>
    <w:rsid w:val="0082474B"/>
    <w:rsid w:val="0082567E"/>
    <w:rsid w:val="00825B1F"/>
    <w:rsid w:val="008274F8"/>
    <w:rsid w:val="00827534"/>
    <w:rsid w:val="00830260"/>
    <w:rsid w:val="0083094C"/>
    <w:rsid w:val="00830CF8"/>
    <w:rsid w:val="008315C5"/>
    <w:rsid w:val="00831814"/>
    <w:rsid w:val="008319C0"/>
    <w:rsid w:val="00831B18"/>
    <w:rsid w:val="00832800"/>
    <w:rsid w:val="00832B89"/>
    <w:rsid w:val="00832E9B"/>
    <w:rsid w:val="00833093"/>
    <w:rsid w:val="00833E61"/>
    <w:rsid w:val="00833EF3"/>
    <w:rsid w:val="0083445A"/>
    <w:rsid w:val="008348FF"/>
    <w:rsid w:val="008354E1"/>
    <w:rsid w:val="00835759"/>
    <w:rsid w:val="00835DC4"/>
    <w:rsid w:val="0083615E"/>
    <w:rsid w:val="008362C7"/>
    <w:rsid w:val="0083640B"/>
    <w:rsid w:val="00837435"/>
    <w:rsid w:val="00841068"/>
    <w:rsid w:val="00841779"/>
    <w:rsid w:val="00841E6D"/>
    <w:rsid w:val="008421E2"/>
    <w:rsid w:val="00842451"/>
    <w:rsid w:val="008426DA"/>
    <w:rsid w:val="00842924"/>
    <w:rsid w:val="00842972"/>
    <w:rsid w:val="00842C11"/>
    <w:rsid w:val="00842E5A"/>
    <w:rsid w:val="00843657"/>
    <w:rsid w:val="0084387D"/>
    <w:rsid w:val="00844805"/>
    <w:rsid w:val="00844BA0"/>
    <w:rsid w:val="00844D7C"/>
    <w:rsid w:val="00845771"/>
    <w:rsid w:val="00846122"/>
    <w:rsid w:val="0084636C"/>
    <w:rsid w:val="00846B9B"/>
    <w:rsid w:val="00846C74"/>
    <w:rsid w:val="00846EEE"/>
    <w:rsid w:val="00847217"/>
    <w:rsid w:val="0084769A"/>
    <w:rsid w:val="00847D61"/>
    <w:rsid w:val="00850341"/>
    <w:rsid w:val="0085040D"/>
    <w:rsid w:val="008506DD"/>
    <w:rsid w:val="00851164"/>
    <w:rsid w:val="00851275"/>
    <w:rsid w:val="008514E5"/>
    <w:rsid w:val="00853767"/>
    <w:rsid w:val="008537B0"/>
    <w:rsid w:val="008548C2"/>
    <w:rsid w:val="00854DA4"/>
    <w:rsid w:val="008558B9"/>
    <w:rsid w:val="00855EF7"/>
    <w:rsid w:val="0085773B"/>
    <w:rsid w:val="00857E0A"/>
    <w:rsid w:val="00860048"/>
    <w:rsid w:val="00860494"/>
    <w:rsid w:val="00861324"/>
    <w:rsid w:val="0086142F"/>
    <w:rsid w:val="008615A7"/>
    <w:rsid w:val="0086192B"/>
    <w:rsid w:val="00861CA7"/>
    <w:rsid w:val="008649FA"/>
    <w:rsid w:val="008652F5"/>
    <w:rsid w:val="00865A48"/>
    <w:rsid w:val="00866A7C"/>
    <w:rsid w:val="00866DB0"/>
    <w:rsid w:val="00866E87"/>
    <w:rsid w:val="00867910"/>
    <w:rsid w:val="00867B87"/>
    <w:rsid w:val="00870A9D"/>
    <w:rsid w:val="00871683"/>
    <w:rsid w:val="00873526"/>
    <w:rsid w:val="00874451"/>
    <w:rsid w:val="008763D0"/>
    <w:rsid w:val="00876844"/>
    <w:rsid w:val="0087691B"/>
    <w:rsid w:val="0087718E"/>
    <w:rsid w:val="008778E0"/>
    <w:rsid w:val="0088028C"/>
    <w:rsid w:val="00880D6C"/>
    <w:rsid w:val="008810E7"/>
    <w:rsid w:val="00881BA2"/>
    <w:rsid w:val="008822D4"/>
    <w:rsid w:val="00882570"/>
    <w:rsid w:val="00883DE8"/>
    <w:rsid w:val="008844FC"/>
    <w:rsid w:val="00884EEF"/>
    <w:rsid w:val="00885A90"/>
    <w:rsid w:val="00886C2D"/>
    <w:rsid w:val="00887460"/>
    <w:rsid w:val="00887FBB"/>
    <w:rsid w:val="00890D18"/>
    <w:rsid w:val="00891CAC"/>
    <w:rsid w:val="00892998"/>
    <w:rsid w:val="00893759"/>
    <w:rsid w:val="0089437F"/>
    <w:rsid w:val="00895BE3"/>
    <w:rsid w:val="0089779B"/>
    <w:rsid w:val="00897E79"/>
    <w:rsid w:val="00897EBA"/>
    <w:rsid w:val="008A0870"/>
    <w:rsid w:val="008A0998"/>
    <w:rsid w:val="008A102F"/>
    <w:rsid w:val="008A1473"/>
    <w:rsid w:val="008A2208"/>
    <w:rsid w:val="008A26DC"/>
    <w:rsid w:val="008A2BC1"/>
    <w:rsid w:val="008A2D11"/>
    <w:rsid w:val="008A2D59"/>
    <w:rsid w:val="008A350C"/>
    <w:rsid w:val="008A36F9"/>
    <w:rsid w:val="008A3FB9"/>
    <w:rsid w:val="008A42B4"/>
    <w:rsid w:val="008A5D59"/>
    <w:rsid w:val="008A69D5"/>
    <w:rsid w:val="008A7121"/>
    <w:rsid w:val="008A7285"/>
    <w:rsid w:val="008A7CD5"/>
    <w:rsid w:val="008B1A43"/>
    <w:rsid w:val="008B221B"/>
    <w:rsid w:val="008B3351"/>
    <w:rsid w:val="008B3F6D"/>
    <w:rsid w:val="008B4B9D"/>
    <w:rsid w:val="008B4DAD"/>
    <w:rsid w:val="008B5C19"/>
    <w:rsid w:val="008B5C21"/>
    <w:rsid w:val="008B6EF7"/>
    <w:rsid w:val="008B739A"/>
    <w:rsid w:val="008B7FB8"/>
    <w:rsid w:val="008C03C6"/>
    <w:rsid w:val="008C06C0"/>
    <w:rsid w:val="008C086C"/>
    <w:rsid w:val="008C0EF1"/>
    <w:rsid w:val="008C159A"/>
    <w:rsid w:val="008C283D"/>
    <w:rsid w:val="008C33C9"/>
    <w:rsid w:val="008C3786"/>
    <w:rsid w:val="008C393E"/>
    <w:rsid w:val="008C4371"/>
    <w:rsid w:val="008C49F6"/>
    <w:rsid w:val="008C4C6A"/>
    <w:rsid w:val="008C4CE8"/>
    <w:rsid w:val="008C5011"/>
    <w:rsid w:val="008C5B36"/>
    <w:rsid w:val="008C5C3A"/>
    <w:rsid w:val="008C66D2"/>
    <w:rsid w:val="008D0770"/>
    <w:rsid w:val="008D0A5D"/>
    <w:rsid w:val="008D145A"/>
    <w:rsid w:val="008D200C"/>
    <w:rsid w:val="008D222B"/>
    <w:rsid w:val="008D269A"/>
    <w:rsid w:val="008D2B8B"/>
    <w:rsid w:val="008D3403"/>
    <w:rsid w:val="008D43C9"/>
    <w:rsid w:val="008D5047"/>
    <w:rsid w:val="008D5636"/>
    <w:rsid w:val="008D5694"/>
    <w:rsid w:val="008D5B56"/>
    <w:rsid w:val="008D5CB3"/>
    <w:rsid w:val="008D6B01"/>
    <w:rsid w:val="008D7993"/>
    <w:rsid w:val="008D79BD"/>
    <w:rsid w:val="008D7CE5"/>
    <w:rsid w:val="008E07AE"/>
    <w:rsid w:val="008E091E"/>
    <w:rsid w:val="008E1241"/>
    <w:rsid w:val="008E1844"/>
    <w:rsid w:val="008E19C8"/>
    <w:rsid w:val="008E1D1A"/>
    <w:rsid w:val="008E1D36"/>
    <w:rsid w:val="008E2B54"/>
    <w:rsid w:val="008E36A4"/>
    <w:rsid w:val="008E4CD9"/>
    <w:rsid w:val="008E4F89"/>
    <w:rsid w:val="008E6527"/>
    <w:rsid w:val="008E6655"/>
    <w:rsid w:val="008E67AA"/>
    <w:rsid w:val="008E684D"/>
    <w:rsid w:val="008E6DE8"/>
    <w:rsid w:val="008E77AF"/>
    <w:rsid w:val="008E7C28"/>
    <w:rsid w:val="008F0727"/>
    <w:rsid w:val="008F12C7"/>
    <w:rsid w:val="008F226B"/>
    <w:rsid w:val="008F24A2"/>
    <w:rsid w:val="008F264B"/>
    <w:rsid w:val="008F2DB6"/>
    <w:rsid w:val="008F2DD6"/>
    <w:rsid w:val="008F2FD4"/>
    <w:rsid w:val="008F3C20"/>
    <w:rsid w:val="008F416A"/>
    <w:rsid w:val="008F4E5D"/>
    <w:rsid w:val="008F6ED5"/>
    <w:rsid w:val="008F6FDA"/>
    <w:rsid w:val="008F7445"/>
    <w:rsid w:val="008F782D"/>
    <w:rsid w:val="008F7CC7"/>
    <w:rsid w:val="00900393"/>
    <w:rsid w:val="00901629"/>
    <w:rsid w:val="0090187B"/>
    <w:rsid w:val="00901986"/>
    <w:rsid w:val="00901F25"/>
    <w:rsid w:val="00901F89"/>
    <w:rsid w:val="009032AA"/>
    <w:rsid w:val="00903B2A"/>
    <w:rsid w:val="00903ED0"/>
    <w:rsid w:val="0090482A"/>
    <w:rsid w:val="00904FE7"/>
    <w:rsid w:val="00905058"/>
    <w:rsid w:val="00905B77"/>
    <w:rsid w:val="0090611E"/>
    <w:rsid w:val="00907B1C"/>
    <w:rsid w:val="0091070B"/>
    <w:rsid w:val="009112F1"/>
    <w:rsid w:val="00911C8F"/>
    <w:rsid w:val="00912658"/>
    <w:rsid w:val="00912D9C"/>
    <w:rsid w:val="009134E5"/>
    <w:rsid w:val="00913580"/>
    <w:rsid w:val="009139EE"/>
    <w:rsid w:val="00913AB4"/>
    <w:rsid w:val="00913BCF"/>
    <w:rsid w:val="00913C64"/>
    <w:rsid w:val="009141C2"/>
    <w:rsid w:val="00914A8A"/>
    <w:rsid w:val="00914AF2"/>
    <w:rsid w:val="0091500E"/>
    <w:rsid w:val="009151B9"/>
    <w:rsid w:val="009168CA"/>
    <w:rsid w:val="00916962"/>
    <w:rsid w:val="00917072"/>
    <w:rsid w:val="00917221"/>
    <w:rsid w:val="0091752F"/>
    <w:rsid w:val="00917F98"/>
    <w:rsid w:val="00920701"/>
    <w:rsid w:val="00920829"/>
    <w:rsid w:val="00920950"/>
    <w:rsid w:val="0092097C"/>
    <w:rsid w:val="00921538"/>
    <w:rsid w:val="00922910"/>
    <w:rsid w:val="009230ED"/>
    <w:rsid w:val="00923868"/>
    <w:rsid w:val="00923985"/>
    <w:rsid w:val="00923EC1"/>
    <w:rsid w:val="00923FBF"/>
    <w:rsid w:val="00924300"/>
    <w:rsid w:val="00924854"/>
    <w:rsid w:val="00925F7C"/>
    <w:rsid w:val="00926DBE"/>
    <w:rsid w:val="009275A1"/>
    <w:rsid w:val="00931162"/>
    <w:rsid w:val="009315EA"/>
    <w:rsid w:val="009319FB"/>
    <w:rsid w:val="00932100"/>
    <w:rsid w:val="0093213B"/>
    <w:rsid w:val="009329E5"/>
    <w:rsid w:val="0093331C"/>
    <w:rsid w:val="009335E3"/>
    <w:rsid w:val="009337BB"/>
    <w:rsid w:val="00933C5D"/>
    <w:rsid w:val="00934056"/>
    <w:rsid w:val="0093459F"/>
    <w:rsid w:val="00935002"/>
    <w:rsid w:val="00935506"/>
    <w:rsid w:val="0093635A"/>
    <w:rsid w:val="00936B74"/>
    <w:rsid w:val="00937035"/>
    <w:rsid w:val="00937351"/>
    <w:rsid w:val="009376EF"/>
    <w:rsid w:val="00937780"/>
    <w:rsid w:val="009378B3"/>
    <w:rsid w:val="00937FAF"/>
    <w:rsid w:val="00937FD0"/>
    <w:rsid w:val="00941568"/>
    <w:rsid w:val="00941617"/>
    <w:rsid w:val="00941793"/>
    <w:rsid w:val="00941A3C"/>
    <w:rsid w:val="009441B8"/>
    <w:rsid w:val="009444B9"/>
    <w:rsid w:val="00944B22"/>
    <w:rsid w:val="00944B4E"/>
    <w:rsid w:val="009453DB"/>
    <w:rsid w:val="00945440"/>
    <w:rsid w:val="00945B52"/>
    <w:rsid w:val="00945E07"/>
    <w:rsid w:val="00945FC9"/>
    <w:rsid w:val="0094691A"/>
    <w:rsid w:val="009509C6"/>
    <w:rsid w:val="00950F28"/>
    <w:rsid w:val="009518EC"/>
    <w:rsid w:val="00951F0E"/>
    <w:rsid w:val="009522BD"/>
    <w:rsid w:val="009526E0"/>
    <w:rsid w:val="00952980"/>
    <w:rsid w:val="00952B6A"/>
    <w:rsid w:val="00952F5E"/>
    <w:rsid w:val="00952F84"/>
    <w:rsid w:val="009535D3"/>
    <w:rsid w:val="00953757"/>
    <w:rsid w:val="00953C08"/>
    <w:rsid w:val="00953DC6"/>
    <w:rsid w:val="0095419F"/>
    <w:rsid w:val="009549E4"/>
    <w:rsid w:val="00954A69"/>
    <w:rsid w:val="00955163"/>
    <w:rsid w:val="00956B55"/>
    <w:rsid w:val="00956CA6"/>
    <w:rsid w:val="00956EDE"/>
    <w:rsid w:val="009572D4"/>
    <w:rsid w:val="00957EDB"/>
    <w:rsid w:val="00957FD4"/>
    <w:rsid w:val="009608EF"/>
    <w:rsid w:val="0096100B"/>
    <w:rsid w:val="00961F0F"/>
    <w:rsid w:val="009627F5"/>
    <w:rsid w:val="009628E8"/>
    <w:rsid w:val="00963D4F"/>
    <w:rsid w:val="00963F84"/>
    <w:rsid w:val="00964046"/>
    <w:rsid w:val="0096462E"/>
    <w:rsid w:val="009660C6"/>
    <w:rsid w:val="0096696F"/>
    <w:rsid w:val="00967ACD"/>
    <w:rsid w:val="0097019E"/>
    <w:rsid w:val="00970752"/>
    <w:rsid w:val="00970C88"/>
    <w:rsid w:val="00970D63"/>
    <w:rsid w:val="00970E1A"/>
    <w:rsid w:val="0097135A"/>
    <w:rsid w:val="0097185B"/>
    <w:rsid w:val="0097243F"/>
    <w:rsid w:val="00972822"/>
    <w:rsid w:val="00973F78"/>
    <w:rsid w:val="00974401"/>
    <w:rsid w:val="00975ADA"/>
    <w:rsid w:val="00975F57"/>
    <w:rsid w:val="0097642C"/>
    <w:rsid w:val="00977189"/>
    <w:rsid w:val="009779A5"/>
    <w:rsid w:val="00980A57"/>
    <w:rsid w:val="00980FA7"/>
    <w:rsid w:val="00981425"/>
    <w:rsid w:val="009828CB"/>
    <w:rsid w:val="0098350C"/>
    <w:rsid w:val="009836F7"/>
    <w:rsid w:val="00983BCC"/>
    <w:rsid w:val="00984598"/>
    <w:rsid w:val="0098524A"/>
    <w:rsid w:val="0098560A"/>
    <w:rsid w:val="00985B72"/>
    <w:rsid w:val="00985BE4"/>
    <w:rsid w:val="00986AB3"/>
    <w:rsid w:val="00986BFD"/>
    <w:rsid w:val="00986F08"/>
    <w:rsid w:val="00986F51"/>
    <w:rsid w:val="00987430"/>
    <w:rsid w:val="00987448"/>
    <w:rsid w:val="00987B1A"/>
    <w:rsid w:val="00987C7C"/>
    <w:rsid w:val="00987F56"/>
    <w:rsid w:val="009913A9"/>
    <w:rsid w:val="00991D6B"/>
    <w:rsid w:val="00991EF1"/>
    <w:rsid w:val="00991F75"/>
    <w:rsid w:val="00991F9C"/>
    <w:rsid w:val="0099231C"/>
    <w:rsid w:val="0099389A"/>
    <w:rsid w:val="00994048"/>
    <w:rsid w:val="009941E4"/>
    <w:rsid w:val="009949A2"/>
    <w:rsid w:val="009953DE"/>
    <w:rsid w:val="0099550B"/>
    <w:rsid w:val="00995BED"/>
    <w:rsid w:val="00997C67"/>
    <w:rsid w:val="009A017C"/>
    <w:rsid w:val="009A044F"/>
    <w:rsid w:val="009A1143"/>
    <w:rsid w:val="009A31A9"/>
    <w:rsid w:val="009A4C83"/>
    <w:rsid w:val="009A53A3"/>
    <w:rsid w:val="009A53A9"/>
    <w:rsid w:val="009A627B"/>
    <w:rsid w:val="009A6939"/>
    <w:rsid w:val="009A6EF1"/>
    <w:rsid w:val="009A7574"/>
    <w:rsid w:val="009A7D14"/>
    <w:rsid w:val="009B0A48"/>
    <w:rsid w:val="009B2247"/>
    <w:rsid w:val="009B29B2"/>
    <w:rsid w:val="009B2A12"/>
    <w:rsid w:val="009B3625"/>
    <w:rsid w:val="009B45B5"/>
    <w:rsid w:val="009B4A9D"/>
    <w:rsid w:val="009B4BFF"/>
    <w:rsid w:val="009B4FD3"/>
    <w:rsid w:val="009B6028"/>
    <w:rsid w:val="009B60A2"/>
    <w:rsid w:val="009B657A"/>
    <w:rsid w:val="009B7348"/>
    <w:rsid w:val="009B7AE4"/>
    <w:rsid w:val="009C0A9D"/>
    <w:rsid w:val="009C25D1"/>
    <w:rsid w:val="009C31C3"/>
    <w:rsid w:val="009C3533"/>
    <w:rsid w:val="009C39AA"/>
    <w:rsid w:val="009C3C8E"/>
    <w:rsid w:val="009C40CA"/>
    <w:rsid w:val="009C438F"/>
    <w:rsid w:val="009C44F7"/>
    <w:rsid w:val="009C4685"/>
    <w:rsid w:val="009C5A0D"/>
    <w:rsid w:val="009C61C9"/>
    <w:rsid w:val="009C67EB"/>
    <w:rsid w:val="009C6B30"/>
    <w:rsid w:val="009C6DB4"/>
    <w:rsid w:val="009C7F84"/>
    <w:rsid w:val="009D0314"/>
    <w:rsid w:val="009D0B98"/>
    <w:rsid w:val="009D1105"/>
    <w:rsid w:val="009D1B09"/>
    <w:rsid w:val="009D1C32"/>
    <w:rsid w:val="009D1F90"/>
    <w:rsid w:val="009D3879"/>
    <w:rsid w:val="009D3A09"/>
    <w:rsid w:val="009D3A27"/>
    <w:rsid w:val="009D40D2"/>
    <w:rsid w:val="009D41D7"/>
    <w:rsid w:val="009D446E"/>
    <w:rsid w:val="009D4979"/>
    <w:rsid w:val="009D516E"/>
    <w:rsid w:val="009D5309"/>
    <w:rsid w:val="009D539B"/>
    <w:rsid w:val="009D5E4D"/>
    <w:rsid w:val="009D5FFE"/>
    <w:rsid w:val="009D63AD"/>
    <w:rsid w:val="009D63E1"/>
    <w:rsid w:val="009D66D4"/>
    <w:rsid w:val="009D6BD7"/>
    <w:rsid w:val="009D7C2E"/>
    <w:rsid w:val="009D7C93"/>
    <w:rsid w:val="009E151A"/>
    <w:rsid w:val="009E1AB4"/>
    <w:rsid w:val="009E1F94"/>
    <w:rsid w:val="009E2E88"/>
    <w:rsid w:val="009E3BC7"/>
    <w:rsid w:val="009E3EA8"/>
    <w:rsid w:val="009E4A16"/>
    <w:rsid w:val="009E4A6D"/>
    <w:rsid w:val="009E74DD"/>
    <w:rsid w:val="009E7F51"/>
    <w:rsid w:val="009F2E55"/>
    <w:rsid w:val="009F30F4"/>
    <w:rsid w:val="009F3F09"/>
    <w:rsid w:val="009F4ADA"/>
    <w:rsid w:val="009F51F7"/>
    <w:rsid w:val="009F5623"/>
    <w:rsid w:val="009F640E"/>
    <w:rsid w:val="00A002A7"/>
    <w:rsid w:val="00A005C3"/>
    <w:rsid w:val="00A006F8"/>
    <w:rsid w:val="00A00EAF"/>
    <w:rsid w:val="00A01771"/>
    <w:rsid w:val="00A01E43"/>
    <w:rsid w:val="00A01E7C"/>
    <w:rsid w:val="00A02AED"/>
    <w:rsid w:val="00A03085"/>
    <w:rsid w:val="00A03A8A"/>
    <w:rsid w:val="00A03F83"/>
    <w:rsid w:val="00A04202"/>
    <w:rsid w:val="00A04592"/>
    <w:rsid w:val="00A06133"/>
    <w:rsid w:val="00A06BD3"/>
    <w:rsid w:val="00A07408"/>
    <w:rsid w:val="00A11611"/>
    <w:rsid w:val="00A12718"/>
    <w:rsid w:val="00A13F2D"/>
    <w:rsid w:val="00A14297"/>
    <w:rsid w:val="00A15510"/>
    <w:rsid w:val="00A169BE"/>
    <w:rsid w:val="00A17A2B"/>
    <w:rsid w:val="00A17BFF"/>
    <w:rsid w:val="00A17F82"/>
    <w:rsid w:val="00A20521"/>
    <w:rsid w:val="00A20633"/>
    <w:rsid w:val="00A20DF6"/>
    <w:rsid w:val="00A21B96"/>
    <w:rsid w:val="00A21E6D"/>
    <w:rsid w:val="00A21E9D"/>
    <w:rsid w:val="00A23075"/>
    <w:rsid w:val="00A23160"/>
    <w:rsid w:val="00A23BC5"/>
    <w:rsid w:val="00A23DC7"/>
    <w:rsid w:val="00A2405A"/>
    <w:rsid w:val="00A24621"/>
    <w:rsid w:val="00A26072"/>
    <w:rsid w:val="00A27618"/>
    <w:rsid w:val="00A27DEE"/>
    <w:rsid w:val="00A3031B"/>
    <w:rsid w:val="00A3079E"/>
    <w:rsid w:val="00A3117A"/>
    <w:rsid w:val="00A31385"/>
    <w:rsid w:val="00A31853"/>
    <w:rsid w:val="00A31C39"/>
    <w:rsid w:val="00A3228B"/>
    <w:rsid w:val="00A32702"/>
    <w:rsid w:val="00A327DF"/>
    <w:rsid w:val="00A3376B"/>
    <w:rsid w:val="00A33E58"/>
    <w:rsid w:val="00A34178"/>
    <w:rsid w:val="00A34772"/>
    <w:rsid w:val="00A34DDB"/>
    <w:rsid w:val="00A35C9E"/>
    <w:rsid w:val="00A36911"/>
    <w:rsid w:val="00A36C13"/>
    <w:rsid w:val="00A37107"/>
    <w:rsid w:val="00A3716E"/>
    <w:rsid w:val="00A37869"/>
    <w:rsid w:val="00A37D31"/>
    <w:rsid w:val="00A41480"/>
    <w:rsid w:val="00A41D1C"/>
    <w:rsid w:val="00A43E33"/>
    <w:rsid w:val="00A4412A"/>
    <w:rsid w:val="00A442EA"/>
    <w:rsid w:val="00A452F6"/>
    <w:rsid w:val="00A45647"/>
    <w:rsid w:val="00A523AB"/>
    <w:rsid w:val="00A52445"/>
    <w:rsid w:val="00A52742"/>
    <w:rsid w:val="00A52FDE"/>
    <w:rsid w:val="00A534B3"/>
    <w:rsid w:val="00A55521"/>
    <w:rsid w:val="00A55CF1"/>
    <w:rsid w:val="00A55DFA"/>
    <w:rsid w:val="00A56351"/>
    <w:rsid w:val="00A569EB"/>
    <w:rsid w:val="00A56F8C"/>
    <w:rsid w:val="00A57583"/>
    <w:rsid w:val="00A57893"/>
    <w:rsid w:val="00A57F33"/>
    <w:rsid w:val="00A60228"/>
    <w:rsid w:val="00A60598"/>
    <w:rsid w:val="00A6067D"/>
    <w:rsid w:val="00A610CC"/>
    <w:rsid w:val="00A61670"/>
    <w:rsid w:val="00A61D37"/>
    <w:rsid w:val="00A622FD"/>
    <w:rsid w:val="00A62634"/>
    <w:rsid w:val="00A627C0"/>
    <w:rsid w:val="00A62E22"/>
    <w:rsid w:val="00A62F74"/>
    <w:rsid w:val="00A63051"/>
    <w:rsid w:val="00A63959"/>
    <w:rsid w:val="00A63A7C"/>
    <w:rsid w:val="00A63CAB"/>
    <w:rsid w:val="00A63D91"/>
    <w:rsid w:val="00A6410C"/>
    <w:rsid w:val="00A67CF2"/>
    <w:rsid w:val="00A7054C"/>
    <w:rsid w:val="00A714C1"/>
    <w:rsid w:val="00A72976"/>
    <w:rsid w:val="00A72AC9"/>
    <w:rsid w:val="00A747E5"/>
    <w:rsid w:val="00A77267"/>
    <w:rsid w:val="00A772A5"/>
    <w:rsid w:val="00A77BDA"/>
    <w:rsid w:val="00A804FB"/>
    <w:rsid w:val="00A817F2"/>
    <w:rsid w:val="00A8249C"/>
    <w:rsid w:val="00A82826"/>
    <w:rsid w:val="00A82F25"/>
    <w:rsid w:val="00A83B0A"/>
    <w:rsid w:val="00A840C7"/>
    <w:rsid w:val="00A845D0"/>
    <w:rsid w:val="00A846AC"/>
    <w:rsid w:val="00A863DF"/>
    <w:rsid w:val="00A8696B"/>
    <w:rsid w:val="00A87864"/>
    <w:rsid w:val="00A87F92"/>
    <w:rsid w:val="00A91D64"/>
    <w:rsid w:val="00A9290C"/>
    <w:rsid w:val="00A92EC7"/>
    <w:rsid w:val="00A92FAA"/>
    <w:rsid w:val="00A92FC5"/>
    <w:rsid w:val="00A931E8"/>
    <w:rsid w:val="00A93C1F"/>
    <w:rsid w:val="00A93EA2"/>
    <w:rsid w:val="00A9483D"/>
    <w:rsid w:val="00A94CA7"/>
    <w:rsid w:val="00A96B71"/>
    <w:rsid w:val="00A975E4"/>
    <w:rsid w:val="00A97807"/>
    <w:rsid w:val="00AA0F1C"/>
    <w:rsid w:val="00AA0FA7"/>
    <w:rsid w:val="00AA13DF"/>
    <w:rsid w:val="00AA1654"/>
    <w:rsid w:val="00AA2F7F"/>
    <w:rsid w:val="00AA3092"/>
    <w:rsid w:val="00AA31E1"/>
    <w:rsid w:val="00AA31ED"/>
    <w:rsid w:val="00AA382B"/>
    <w:rsid w:val="00AA387D"/>
    <w:rsid w:val="00AA499E"/>
    <w:rsid w:val="00AA49ED"/>
    <w:rsid w:val="00AA4C07"/>
    <w:rsid w:val="00AA566A"/>
    <w:rsid w:val="00AA5BE9"/>
    <w:rsid w:val="00AA7C19"/>
    <w:rsid w:val="00AB0406"/>
    <w:rsid w:val="00AB2914"/>
    <w:rsid w:val="00AB47BE"/>
    <w:rsid w:val="00AB53B1"/>
    <w:rsid w:val="00AB5FF6"/>
    <w:rsid w:val="00AB6966"/>
    <w:rsid w:val="00AB74F6"/>
    <w:rsid w:val="00AC01D7"/>
    <w:rsid w:val="00AC0505"/>
    <w:rsid w:val="00AC060A"/>
    <w:rsid w:val="00AC1E59"/>
    <w:rsid w:val="00AC3588"/>
    <w:rsid w:val="00AC515E"/>
    <w:rsid w:val="00AC52A1"/>
    <w:rsid w:val="00AC5715"/>
    <w:rsid w:val="00AC66FF"/>
    <w:rsid w:val="00AC69F4"/>
    <w:rsid w:val="00AC6D17"/>
    <w:rsid w:val="00AC6E53"/>
    <w:rsid w:val="00AC700C"/>
    <w:rsid w:val="00AC7F33"/>
    <w:rsid w:val="00AD0F02"/>
    <w:rsid w:val="00AD17CC"/>
    <w:rsid w:val="00AD198B"/>
    <w:rsid w:val="00AD23C7"/>
    <w:rsid w:val="00AD31D2"/>
    <w:rsid w:val="00AD32A7"/>
    <w:rsid w:val="00AD348C"/>
    <w:rsid w:val="00AD4861"/>
    <w:rsid w:val="00AD4A90"/>
    <w:rsid w:val="00AD5524"/>
    <w:rsid w:val="00AD570C"/>
    <w:rsid w:val="00AD57AB"/>
    <w:rsid w:val="00AD64FC"/>
    <w:rsid w:val="00AD6CAB"/>
    <w:rsid w:val="00AD6F77"/>
    <w:rsid w:val="00AD7B36"/>
    <w:rsid w:val="00AE048B"/>
    <w:rsid w:val="00AE0C00"/>
    <w:rsid w:val="00AE12B6"/>
    <w:rsid w:val="00AE154E"/>
    <w:rsid w:val="00AE1F86"/>
    <w:rsid w:val="00AE3474"/>
    <w:rsid w:val="00AE3A9A"/>
    <w:rsid w:val="00AE44C4"/>
    <w:rsid w:val="00AE51BA"/>
    <w:rsid w:val="00AE54C2"/>
    <w:rsid w:val="00AE54E5"/>
    <w:rsid w:val="00AE5896"/>
    <w:rsid w:val="00AE5A05"/>
    <w:rsid w:val="00AE5B27"/>
    <w:rsid w:val="00AE5C0B"/>
    <w:rsid w:val="00AE6036"/>
    <w:rsid w:val="00AE6B87"/>
    <w:rsid w:val="00AE6D55"/>
    <w:rsid w:val="00AE6DA8"/>
    <w:rsid w:val="00AE73BD"/>
    <w:rsid w:val="00AE7FEC"/>
    <w:rsid w:val="00AF1642"/>
    <w:rsid w:val="00AF178A"/>
    <w:rsid w:val="00AF389D"/>
    <w:rsid w:val="00AF4309"/>
    <w:rsid w:val="00AF4CFA"/>
    <w:rsid w:val="00AF4D23"/>
    <w:rsid w:val="00AF56C2"/>
    <w:rsid w:val="00AF5F0F"/>
    <w:rsid w:val="00AF606C"/>
    <w:rsid w:val="00AF609D"/>
    <w:rsid w:val="00AF7934"/>
    <w:rsid w:val="00AF7A92"/>
    <w:rsid w:val="00AF7C0E"/>
    <w:rsid w:val="00B00DEB"/>
    <w:rsid w:val="00B02B11"/>
    <w:rsid w:val="00B02E0A"/>
    <w:rsid w:val="00B02E88"/>
    <w:rsid w:val="00B04549"/>
    <w:rsid w:val="00B0461C"/>
    <w:rsid w:val="00B046EC"/>
    <w:rsid w:val="00B04992"/>
    <w:rsid w:val="00B056C4"/>
    <w:rsid w:val="00B059F5"/>
    <w:rsid w:val="00B05B29"/>
    <w:rsid w:val="00B072CF"/>
    <w:rsid w:val="00B07AF6"/>
    <w:rsid w:val="00B07D03"/>
    <w:rsid w:val="00B103AD"/>
    <w:rsid w:val="00B1261B"/>
    <w:rsid w:val="00B1398F"/>
    <w:rsid w:val="00B13B64"/>
    <w:rsid w:val="00B13D9C"/>
    <w:rsid w:val="00B14533"/>
    <w:rsid w:val="00B14BEF"/>
    <w:rsid w:val="00B15408"/>
    <w:rsid w:val="00B15FC0"/>
    <w:rsid w:val="00B16222"/>
    <w:rsid w:val="00B17049"/>
    <w:rsid w:val="00B17FD0"/>
    <w:rsid w:val="00B20C3A"/>
    <w:rsid w:val="00B20F3D"/>
    <w:rsid w:val="00B212CA"/>
    <w:rsid w:val="00B21737"/>
    <w:rsid w:val="00B22020"/>
    <w:rsid w:val="00B22199"/>
    <w:rsid w:val="00B22244"/>
    <w:rsid w:val="00B22688"/>
    <w:rsid w:val="00B23617"/>
    <w:rsid w:val="00B23AF9"/>
    <w:rsid w:val="00B247C6"/>
    <w:rsid w:val="00B24A09"/>
    <w:rsid w:val="00B24D6B"/>
    <w:rsid w:val="00B2536D"/>
    <w:rsid w:val="00B2583F"/>
    <w:rsid w:val="00B261EF"/>
    <w:rsid w:val="00B27960"/>
    <w:rsid w:val="00B3003F"/>
    <w:rsid w:val="00B310F4"/>
    <w:rsid w:val="00B311E9"/>
    <w:rsid w:val="00B320C9"/>
    <w:rsid w:val="00B324D4"/>
    <w:rsid w:val="00B33FF0"/>
    <w:rsid w:val="00B341A3"/>
    <w:rsid w:val="00B34D5E"/>
    <w:rsid w:val="00B35A2D"/>
    <w:rsid w:val="00B36CF4"/>
    <w:rsid w:val="00B37034"/>
    <w:rsid w:val="00B40211"/>
    <w:rsid w:val="00B40A83"/>
    <w:rsid w:val="00B40AD7"/>
    <w:rsid w:val="00B41334"/>
    <w:rsid w:val="00B417F3"/>
    <w:rsid w:val="00B41AE0"/>
    <w:rsid w:val="00B42638"/>
    <w:rsid w:val="00B42AF1"/>
    <w:rsid w:val="00B42F72"/>
    <w:rsid w:val="00B43151"/>
    <w:rsid w:val="00B43B2F"/>
    <w:rsid w:val="00B44C24"/>
    <w:rsid w:val="00B4545F"/>
    <w:rsid w:val="00B45FA1"/>
    <w:rsid w:val="00B46A9B"/>
    <w:rsid w:val="00B4715B"/>
    <w:rsid w:val="00B4738E"/>
    <w:rsid w:val="00B50666"/>
    <w:rsid w:val="00B509E1"/>
    <w:rsid w:val="00B50D0A"/>
    <w:rsid w:val="00B51010"/>
    <w:rsid w:val="00B51144"/>
    <w:rsid w:val="00B51707"/>
    <w:rsid w:val="00B5194A"/>
    <w:rsid w:val="00B51DB0"/>
    <w:rsid w:val="00B53BDD"/>
    <w:rsid w:val="00B546DB"/>
    <w:rsid w:val="00B54DAD"/>
    <w:rsid w:val="00B55B41"/>
    <w:rsid w:val="00B55C4D"/>
    <w:rsid w:val="00B57E0F"/>
    <w:rsid w:val="00B613DE"/>
    <w:rsid w:val="00B62151"/>
    <w:rsid w:val="00B63E36"/>
    <w:rsid w:val="00B642FE"/>
    <w:rsid w:val="00B64D51"/>
    <w:rsid w:val="00B64FA4"/>
    <w:rsid w:val="00B6622C"/>
    <w:rsid w:val="00B66EC8"/>
    <w:rsid w:val="00B672B1"/>
    <w:rsid w:val="00B67532"/>
    <w:rsid w:val="00B6763A"/>
    <w:rsid w:val="00B70090"/>
    <w:rsid w:val="00B70B35"/>
    <w:rsid w:val="00B71394"/>
    <w:rsid w:val="00B7153D"/>
    <w:rsid w:val="00B71949"/>
    <w:rsid w:val="00B71FFC"/>
    <w:rsid w:val="00B7337A"/>
    <w:rsid w:val="00B737AF"/>
    <w:rsid w:val="00B7380B"/>
    <w:rsid w:val="00B73859"/>
    <w:rsid w:val="00B73CC3"/>
    <w:rsid w:val="00B73F4E"/>
    <w:rsid w:val="00B74232"/>
    <w:rsid w:val="00B7435F"/>
    <w:rsid w:val="00B751D1"/>
    <w:rsid w:val="00B77181"/>
    <w:rsid w:val="00B7727B"/>
    <w:rsid w:val="00B77552"/>
    <w:rsid w:val="00B777E1"/>
    <w:rsid w:val="00B77AA8"/>
    <w:rsid w:val="00B80CED"/>
    <w:rsid w:val="00B80DDA"/>
    <w:rsid w:val="00B81550"/>
    <w:rsid w:val="00B81AC2"/>
    <w:rsid w:val="00B81E89"/>
    <w:rsid w:val="00B838A4"/>
    <w:rsid w:val="00B85C79"/>
    <w:rsid w:val="00B86FE2"/>
    <w:rsid w:val="00B87025"/>
    <w:rsid w:val="00B87AA0"/>
    <w:rsid w:val="00B87C8C"/>
    <w:rsid w:val="00B87FA8"/>
    <w:rsid w:val="00B9061D"/>
    <w:rsid w:val="00B90D10"/>
    <w:rsid w:val="00B916F2"/>
    <w:rsid w:val="00B9319A"/>
    <w:rsid w:val="00B95A21"/>
    <w:rsid w:val="00B95B53"/>
    <w:rsid w:val="00B96083"/>
    <w:rsid w:val="00B96CC9"/>
    <w:rsid w:val="00B9750F"/>
    <w:rsid w:val="00B97A11"/>
    <w:rsid w:val="00B97AD6"/>
    <w:rsid w:val="00BA01EB"/>
    <w:rsid w:val="00BA0BAA"/>
    <w:rsid w:val="00BA10CB"/>
    <w:rsid w:val="00BA2184"/>
    <w:rsid w:val="00BA22F5"/>
    <w:rsid w:val="00BA2348"/>
    <w:rsid w:val="00BA2E9F"/>
    <w:rsid w:val="00BA363C"/>
    <w:rsid w:val="00BA39D8"/>
    <w:rsid w:val="00BA4D77"/>
    <w:rsid w:val="00BA58BC"/>
    <w:rsid w:val="00BA5B25"/>
    <w:rsid w:val="00BA6D3B"/>
    <w:rsid w:val="00BB0162"/>
    <w:rsid w:val="00BB0496"/>
    <w:rsid w:val="00BB1D32"/>
    <w:rsid w:val="00BB2207"/>
    <w:rsid w:val="00BB2723"/>
    <w:rsid w:val="00BB2BD6"/>
    <w:rsid w:val="00BB2EE4"/>
    <w:rsid w:val="00BB3551"/>
    <w:rsid w:val="00BB39DA"/>
    <w:rsid w:val="00BB3A20"/>
    <w:rsid w:val="00BB4C18"/>
    <w:rsid w:val="00BB5EFC"/>
    <w:rsid w:val="00BB6125"/>
    <w:rsid w:val="00BB716E"/>
    <w:rsid w:val="00BB724F"/>
    <w:rsid w:val="00BB74A5"/>
    <w:rsid w:val="00BC07B1"/>
    <w:rsid w:val="00BC0A28"/>
    <w:rsid w:val="00BC16D6"/>
    <w:rsid w:val="00BC2520"/>
    <w:rsid w:val="00BC2810"/>
    <w:rsid w:val="00BC31AF"/>
    <w:rsid w:val="00BC3C41"/>
    <w:rsid w:val="00BC4025"/>
    <w:rsid w:val="00BC42C1"/>
    <w:rsid w:val="00BC470D"/>
    <w:rsid w:val="00BC5BEC"/>
    <w:rsid w:val="00BC65CD"/>
    <w:rsid w:val="00BC6897"/>
    <w:rsid w:val="00BC694A"/>
    <w:rsid w:val="00BC70A4"/>
    <w:rsid w:val="00BC7A0C"/>
    <w:rsid w:val="00BD012F"/>
    <w:rsid w:val="00BD0368"/>
    <w:rsid w:val="00BD0616"/>
    <w:rsid w:val="00BD0832"/>
    <w:rsid w:val="00BD0942"/>
    <w:rsid w:val="00BD0D76"/>
    <w:rsid w:val="00BD1D9A"/>
    <w:rsid w:val="00BD22BF"/>
    <w:rsid w:val="00BD2F85"/>
    <w:rsid w:val="00BD37DE"/>
    <w:rsid w:val="00BD4578"/>
    <w:rsid w:val="00BD51F5"/>
    <w:rsid w:val="00BD5898"/>
    <w:rsid w:val="00BD65B3"/>
    <w:rsid w:val="00BD6B18"/>
    <w:rsid w:val="00BD79A8"/>
    <w:rsid w:val="00BE004F"/>
    <w:rsid w:val="00BE133A"/>
    <w:rsid w:val="00BE21B8"/>
    <w:rsid w:val="00BE3337"/>
    <w:rsid w:val="00BE442F"/>
    <w:rsid w:val="00BE5B31"/>
    <w:rsid w:val="00BE6252"/>
    <w:rsid w:val="00BE7F38"/>
    <w:rsid w:val="00BF0202"/>
    <w:rsid w:val="00BF3E68"/>
    <w:rsid w:val="00BF3F97"/>
    <w:rsid w:val="00BF3FA1"/>
    <w:rsid w:val="00BF457D"/>
    <w:rsid w:val="00BF4C46"/>
    <w:rsid w:val="00BF57A3"/>
    <w:rsid w:val="00BF5962"/>
    <w:rsid w:val="00BF5E57"/>
    <w:rsid w:val="00BF62E1"/>
    <w:rsid w:val="00BF72EE"/>
    <w:rsid w:val="00C000BD"/>
    <w:rsid w:val="00C00DC8"/>
    <w:rsid w:val="00C01185"/>
    <w:rsid w:val="00C0236F"/>
    <w:rsid w:val="00C0253A"/>
    <w:rsid w:val="00C02C1E"/>
    <w:rsid w:val="00C02F2A"/>
    <w:rsid w:val="00C0344C"/>
    <w:rsid w:val="00C03499"/>
    <w:rsid w:val="00C03CE6"/>
    <w:rsid w:val="00C04046"/>
    <w:rsid w:val="00C0529E"/>
    <w:rsid w:val="00C057C5"/>
    <w:rsid w:val="00C05A06"/>
    <w:rsid w:val="00C061B4"/>
    <w:rsid w:val="00C069A5"/>
    <w:rsid w:val="00C07628"/>
    <w:rsid w:val="00C102DC"/>
    <w:rsid w:val="00C10491"/>
    <w:rsid w:val="00C1080A"/>
    <w:rsid w:val="00C11B9D"/>
    <w:rsid w:val="00C142E3"/>
    <w:rsid w:val="00C15157"/>
    <w:rsid w:val="00C15443"/>
    <w:rsid w:val="00C1714A"/>
    <w:rsid w:val="00C17382"/>
    <w:rsid w:val="00C2028B"/>
    <w:rsid w:val="00C203FE"/>
    <w:rsid w:val="00C206A4"/>
    <w:rsid w:val="00C21C85"/>
    <w:rsid w:val="00C21D8A"/>
    <w:rsid w:val="00C22391"/>
    <w:rsid w:val="00C22589"/>
    <w:rsid w:val="00C22FC6"/>
    <w:rsid w:val="00C23B0B"/>
    <w:rsid w:val="00C23B23"/>
    <w:rsid w:val="00C23DD8"/>
    <w:rsid w:val="00C23E26"/>
    <w:rsid w:val="00C24311"/>
    <w:rsid w:val="00C24854"/>
    <w:rsid w:val="00C24F97"/>
    <w:rsid w:val="00C25EF3"/>
    <w:rsid w:val="00C262AE"/>
    <w:rsid w:val="00C26389"/>
    <w:rsid w:val="00C26B10"/>
    <w:rsid w:val="00C26D5E"/>
    <w:rsid w:val="00C27055"/>
    <w:rsid w:val="00C2786C"/>
    <w:rsid w:val="00C278DC"/>
    <w:rsid w:val="00C27940"/>
    <w:rsid w:val="00C27E17"/>
    <w:rsid w:val="00C27FA6"/>
    <w:rsid w:val="00C312A6"/>
    <w:rsid w:val="00C31A44"/>
    <w:rsid w:val="00C31B02"/>
    <w:rsid w:val="00C31C59"/>
    <w:rsid w:val="00C33978"/>
    <w:rsid w:val="00C33A0B"/>
    <w:rsid w:val="00C34176"/>
    <w:rsid w:val="00C35EBD"/>
    <w:rsid w:val="00C361BB"/>
    <w:rsid w:val="00C3627E"/>
    <w:rsid w:val="00C373D5"/>
    <w:rsid w:val="00C37E96"/>
    <w:rsid w:val="00C37FC7"/>
    <w:rsid w:val="00C405AC"/>
    <w:rsid w:val="00C4080A"/>
    <w:rsid w:val="00C41694"/>
    <w:rsid w:val="00C420E5"/>
    <w:rsid w:val="00C4222C"/>
    <w:rsid w:val="00C426B4"/>
    <w:rsid w:val="00C42F32"/>
    <w:rsid w:val="00C42FE6"/>
    <w:rsid w:val="00C44426"/>
    <w:rsid w:val="00C44C13"/>
    <w:rsid w:val="00C45721"/>
    <w:rsid w:val="00C459BE"/>
    <w:rsid w:val="00C46274"/>
    <w:rsid w:val="00C463F2"/>
    <w:rsid w:val="00C4647B"/>
    <w:rsid w:val="00C467BE"/>
    <w:rsid w:val="00C46AE8"/>
    <w:rsid w:val="00C5045F"/>
    <w:rsid w:val="00C50ABE"/>
    <w:rsid w:val="00C50AC6"/>
    <w:rsid w:val="00C50B10"/>
    <w:rsid w:val="00C50F73"/>
    <w:rsid w:val="00C5133C"/>
    <w:rsid w:val="00C5179F"/>
    <w:rsid w:val="00C51EFF"/>
    <w:rsid w:val="00C53635"/>
    <w:rsid w:val="00C53A4D"/>
    <w:rsid w:val="00C53AF6"/>
    <w:rsid w:val="00C54344"/>
    <w:rsid w:val="00C54489"/>
    <w:rsid w:val="00C549B1"/>
    <w:rsid w:val="00C55063"/>
    <w:rsid w:val="00C5661E"/>
    <w:rsid w:val="00C578E3"/>
    <w:rsid w:val="00C57C19"/>
    <w:rsid w:val="00C57D78"/>
    <w:rsid w:val="00C57FAF"/>
    <w:rsid w:val="00C60141"/>
    <w:rsid w:val="00C61049"/>
    <w:rsid w:val="00C62A0F"/>
    <w:rsid w:val="00C63102"/>
    <w:rsid w:val="00C63142"/>
    <w:rsid w:val="00C63469"/>
    <w:rsid w:val="00C63489"/>
    <w:rsid w:val="00C636D4"/>
    <w:rsid w:val="00C645C6"/>
    <w:rsid w:val="00C65A27"/>
    <w:rsid w:val="00C667B7"/>
    <w:rsid w:val="00C66879"/>
    <w:rsid w:val="00C6752F"/>
    <w:rsid w:val="00C6771D"/>
    <w:rsid w:val="00C70A35"/>
    <w:rsid w:val="00C719D3"/>
    <w:rsid w:val="00C71C66"/>
    <w:rsid w:val="00C71CC7"/>
    <w:rsid w:val="00C72022"/>
    <w:rsid w:val="00C72054"/>
    <w:rsid w:val="00C722ED"/>
    <w:rsid w:val="00C726CD"/>
    <w:rsid w:val="00C72B0F"/>
    <w:rsid w:val="00C74DF1"/>
    <w:rsid w:val="00C74F86"/>
    <w:rsid w:val="00C752FA"/>
    <w:rsid w:val="00C75453"/>
    <w:rsid w:val="00C75B74"/>
    <w:rsid w:val="00C76BB2"/>
    <w:rsid w:val="00C76CB9"/>
    <w:rsid w:val="00C76F63"/>
    <w:rsid w:val="00C77990"/>
    <w:rsid w:val="00C804A4"/>
    <w:rsid w:val="00C81046"/>
    <w:rsid w:val="00C810E3"/>
    <w:rsid w:val="00C81177"/>
    <w:rsid w:val="00C8131C"/>
    <w:rsid w:val="00C81807"/>
    <w:rsid w:val="00C81AF7"/>
    <w:rsid w:val="00C81B40"/>
    <w:rsid w:val="00C82085"/>
    <w:rsid w:val="00C82374"/>
    <w:rsid w:val="00C83474"/>
    <w:rsid w:val="00C83FDB"/>
    <w:rsid w:val="00C84391"/>
    <w:rsid w:val="00C84845"/>
    <w:rsid w:val="00C848E8"/>
    <w:rsid w:val="00C84AE7"/>
    <w:rsid w:val="00C84D90"/>
    <w:rsid w:val="00C85820"/>
    <w:rsid w:val="00C85A6A"/>
    <w:rsid w:val="00C8614D"/>
    <w:rsid w:val="00C86B82"/>
    <w:rsid w:val="00C877CE"/>
    <w:rsid w:val="00C8782F"/>
    <w:rsid w:val="00C90379"/>
    <w:rsid w:val="00C912AB"/>
    <w:rsid w:val="00C91F6E"/>
    <w:rsid w:val="00C9274F"/>
    <w:rsid w:val="00C92905"/>
    <w:rsid w:val="00C92B61"/>
    <w:rsid w:val="00C93E97"/>
    <w:rsid w:val="00C94EFE"/>
    <w:rsid w:val="00C95C4C"/>
    <w:rsid w:val="00C96F72"/>
    <w:rsid w:val="00CA160B"/>
    <w:rsid w:val="00CA29C5"/>
    <w:rsid w:val="00CA2A76"/>
    <w:rsid w:val="00CA2EFC"/>
    <w:rsid w:val="00CA38B9"/>
    <w:rsid w:val="00CA3A2F"/>
    <w:rsid w:val="00CA3CC1"/>
    <w:rsid w:val="00CA4105"/>
    <w:rsid w:val="00CA416F"/>
    <w:rsid w:val="00CA438B"/>
    <w:rsid w:val="00CA44D8"/>
    <w:rsid w:val="00CA4BC4"/>
    <w:rsid w:val="00CA71A9"/>
    <w:rsid w:val="00CA7239"/>
    <w:rsid w:val="00CA77C9"/>
    <w:rsid w:val="00CA782B"/>
    <w:rsid w:val="00CA7DFA"/>
    <w:rsid w:val="00CA7FA4"/>
    <w:rsid w:val="00CB0072"/>
    <w:rsid w:val="00CB026F"/>
    <w:rsid w:val="00CB03E3"/>
    <w:rsid w:val="00CB0E88"/>
    <w:rsid w:val="00CB13CE"/>
    <w:rsid w:val="00CB15FA"/>
    <w:rsid w:val="00CB287B"/>
    <w:rsid w:val="00CB294D"/>
    <w:rsid w:val="00CB363C"/>
    <w:rsid w:val="00CB5155"/>
    <w:rsid w:val="00CB5CAF"/>
    <w:rsid w:val="00CB5E1D"/>
    <w:rsid w:val="00CB5ED3"/>
    <w:rsid w:val="00CB6673"/>
    <w:rsid w:val="00CB7C26"/>
    <w:rsid w:val="00CB7E04"/>
    <w:rsid w:val="00CC0B28"/>
    <w:rsid w:val="00CC10BF"/>
    <w:rsid w:val="00CC1C64"/>
    <w:rsid w:val="00CC235E"/>
    <w:rsid w:val="00CC29EF"/>
    <w:rsid w:val="00CC34A6"/>
    <w:rsid w:val="00CC36E0"/>
    <w:rsid w:val="00CC3F7E"/>
    <w:rsid w:val="00CC4D75"/>
    <w:rsid w:val="00CC5034"/>
    <w:rsid w:val="00CC51FA"/>
    <w:rsid w:val="00CC52CD"/>
    <w:rsid w:val="00CC52F3"/>
    <w:rsid w:val="00CC5CC5"/>
    <w:rsid w:val="00CC5D1F"/>
    <w:rsid w:val="00CC5D47"/>
    <w:rsid w:val="00CC752D"/>
    <w:rsid w:val="00CD1570"/>
    <w:rsid w:val="00CD1736"/>
    <w:rsid w:val="00CD1B07"/>
    <w:rsid w:val="00CD286A"/>
    <w:rsid w:val="00CD392C"/>
    <w:rsid w:val="00CD3B0C"/>
    <w:rsid w:val="00CD3C35"/>
    <w:rsid w:val="00CD3CA1"/>
    <w:rsid w:val="00CD3E7D"/>
    <w:rsid w:val="00CD3EF5"/>
    <w:rsid w:val="00CD4638"/>
    <w:rsid w:val="00CD4F87"/>
    <w:rsid w:val="00CD587B"/>
    <w:rsid w:val="00CD5A19"/>
    <w:rsid w:val="00CD658F"/>
    <w:rsid w:val="00CD6674"/>
    <w:rsid w:val="00CD72E7"/>
    <w:rsid w:val="00CD7CDC"/>
    <w:rsid w:val="00CE087F"/>
    <w:rsid w:val="00CE13D4"/>
    <w:rsid w:val="00CE1FE7"/>
    <w:rsid w:val="00CE2DC0"/>
    <w:rsid w:val="00CE428D"/>
    <w:rsid w:val="00CE693F"/>
    <w:rsid w:val="00CE78E3"/>
    <w:rsid w:val="00CE7974"/>
    <w:rsid w:val="00CF01FD"/>
    <w:rsid w:val="00CF266F"/>
    <w:rsid w:val="00CF26C7"/>
    <w:rsid w:val="00CF2A60"/>
    <w:rsid w:val="00CF2A6A"/>
    <w:rsid w:val="00CF3671"/>
    <w:rsid w:val="00CF3763"/>
    <w:rsid w:val="00CF3E06"/>
    <w:rsid w:val="00CF43CD"/>
    <w:rsid w:val="00CF46A3"/>
    <w:rsid w:val="00CF4776"/>
    <w:rsid w:val="00CF4C83"/>
    <w:rsid w:val="00CF5BB3"/>
    <w:rsid w:val="00CF60A5"/>
    <w:rsid w:val="00CF6580"/>
    <w:rsid w:val="00CF7085"/>
    <w:rsid w:val="00CF7CC9"/>
    <w:rsid w:val="00D00D9F"/>
    <w:rsid w:val="00D01B23"/>
    <w:rsid w:val="00D01EAC"/>
    <w:rsid w:val="00D0210D"/>
    <w:rsid w:val="00D026DC"/>
    <w:rsid w:val="00D0291D"/>
    <w:rsid w:val="00D02E65"/>
    <w:rsid w:val="00D02FD2"/>
    <w:rsid w:val="00D03167"/>
    <w:rsid w:val="00D0326D"/>
    <w:rsid w:val="00D03768"/>
    <w:rsid w:val="00D049D4"/>
    <w:rsid w:val="00D04CD5"/>
    <w:rsid w:val="00D04FFF"/>
    <w:rsid w:val="00D059B2"/>
    <w:rsid w:val="00D07396"/>
    <w:rsid w:val="00D078D7"/>
    <w:rsid w:val="00D106D1"/>
    <w:rsid w:val="00D10973"/>
    <w:rsid w:val="00D10ACA"/>
    <w:rsid w:val="00D123E2"/>
    <w:rsid w:val="00D129DB"/>
    <w:rsid w:val="00D12F2E"/>
    <w:rsid w:val="00D13AF5"/>
    <w:rsid w:val="00D13DA4"/>
    <w:rsid w:val="00D14B94"/>
    <w:rsid w:val="00D153C1"/>
    <w:rsid w:val="00D158C9"/>
    <w:rsid w:val="00D1723E"/>
    <w:rsid w:val="00D17817"/>
    <w:rsid w:val="00D20CC7"/>
    <w:rsid w:val="00D214CC"/>
    <w:rsid w:val="00D22498"/>
    <w:rsid w:val="00D224A7"/>
    <w:rsid w:val="00D224F6"/>
    <w:rsid w:val="00D225FA"/>
    <w:rsid w:val="00D22D80"/>
    <w:rsid w:val="00D2386B"/>
    <w:rsid w:val="00D23C1F"/>
    <w:rsid w:val="00D24F17"/>
    <w:rsid w:val="00D263EC"/>
    <w:rsid w:val="00D267C9"/>
    <w:rsid w:val="00D26BC3"/>
    <w:rsid w:val="00D26E6E"/>
    <w:rsid w:val="00D27DBB"/>
    <w:rsid w:val="00D27FED"/>
    <w:rsid w:val="00D307A5"/>
    <w:rsid w:val="00D309F1"/>
    <w:rsid w:val="00D30A68"/>
    <w:rsid w:val="00D30C2F"/>
    <w:rsid w:val="00D32301"/>
    <w:rsid w:val="00D32FD6"/>
    <w:rsid w:val="00D339FF"/>
    <w:rsid w:val="00D35D6D"/>
    <w:rsid w:val="00D36526"/>
    <w:rsid w:val="00D367B7"/>
    <w:rsid w:val="00D369DF"/>
    <w:rsid w:val="00D37E02"/>
    <w:rsid w:val="00D40353"/>
    <w:rsid w:val="00D40F6D"/>
    <w:rsid w:val="00D41EBC"/>
    <w:rsid w:val="00D422EF"/>
    <w:rsid w:val="00D426AB"/>
    <w:rsid w:val="00D44A9D"/>
    <w:rsid w:val="00D450B9"/>
    <w:rsid w:val="00D457E8"/>
    <w:rsid w:val="00D45AE3"/>
    <w:rsid w:val="00D45DD4"/>
    <w:rsid w:val="00D463F6"/>
    <w:rsid w:val="00D46D8A"/>
    <w:rsid w:val="00D470AC"/>
    <w:rsid w:val="00D4721D"/>
    <w:rsid w:val="00D502C4"/>
    <w:rsid w:val="00D51020"/>
    <w:rsid w:val="00D51733"/>
    <w:rsid w:val="00D51D6D"/>
    <w:rsid w:val="00D51F1F"/>
    <w:rsid w:val="00D523B9"/>
    <w:rsid w:val="00D523D3"/>
    <w:rsid w:val="00D52FF8"/>
    <w:rsid w:val="00D53858"/>
    <w:rsid w:val="00D53F4F"/>
    <w:rsid w:val="00D540AC"/>
    <w:rsid w:val="00D5458F"/>
    <w:rsid w:val="00D547B8"/>
    <w:rsid w:val="00D54D59"/>
    <w:rsid w:val="00D55477"/>
    <w:rsid w:val="00D5575A"/>
    <w:rsid w:val="00D55C23"/>
    <w:rsid w:val="00D601A6"/>
    <w:rsid w:val="00D608F2"/>
    <w:rsid w:val="00D61393"/>
    <w:rsid w:val="00D6206F"/>
    <w:rsid w:val="00D6215A"/>
    <w:rsid w:val="00D62287"/>
    <w:rsid w:val="00D6232A"/>
    <w:rsid w:val="00D6258D"/>
    <w:rsid w:val="00D62DFF"/>
    <w:rsid w:val="00D63632"/>
    <w:rsid w:val="00D63771"/>
    <w:rsid w:val="00D638E6"/>
    <w:rsid w:val="00D648B7"/>
    <w:rsid w:val="00D64D2D"/>
    <w:rsid w:val="00D64FB7"/>
    <w:rsid w:val="00D6609C"/>
    <w:rsid w:val="00D66398"/>
    <w:rsid w:val="00D66D73"/>
    <w:rsid w:val="00D67EBE"/>
    <w:rsid w:val="00D70F82"/>
    <w:rsid w:val="00D71187"/>
    <w:rsid w:val="00D71295"/>
    <w:rsid w:val="00D71946"/>
    <w:rsid w:val="00D71B64"/>
    <w:rsid w:val="00D72504"/>
    <w:rsid w:val="00D726BE"/>
    <w:rsid w:val="00D734F0"/>
    <w:rsid w:val="00D7372B"/>
    <w:rsid w:val="00D73906"/>
    <w:rsid w:val="00D73B9B"/>
    <w:rsid w:val="00D73D27"/>
    <w:rsid w:val="00D749BF"/>
    <w:rsid w:val="00D74BF0"/>
    <w:rsid w:val="00D75300"/>
    <w:rsid w:val="00D755BD"/>
    <w:rsid w:val="00D761C8"/>
    <w:rsid w:val="00D7636C"/>
    <w:rsid w:val="00D77F5C"/>
    <w:rsid w:val="00D80205"/>
    <w:rsid w:val="00D80768"/>
    <w:rsid w:val="00D81307"/>
    <w:rsid w:val="00D81ACA"/>
    <w:rsid w:val="00D83B34"/>
    <w:rsid w:val="00D8404A"/>
    <w:rsid w:val="00D8556D"/>
    <w:rsid w:val="00D855CB"/>
    <w:rsid w:val="00D8766B"/>
    <w:rsid w:val="00D87C8A"/>
    <w:rsid w:val="00D90049"/>
    <w:rsid w:val="00D90618"/>
    <w:rsid w:val="00D90E77"/>
    <w:rsid w:val="00D90F55"/>
    <w:rsid w:val="00D91F38"/>
    <w:rsid w:val="00D91FBB"/>
    <w:rsid w:val="00D922D2"/>
    <w:rsid w:val="00D9314F"/>
    <w:rsid w:val="00D93A89"/>
    <w:rsid w:val="00D93D3D"/>
    <w:rsid w:val="00D93DDA"/>
    <w:rsid w:val="00D94047"/>
    <w:rsid w:val="00D948E6"/>
    <w:rsid w:val="00D94A9F"/>
    <w:rsid w:val="00D94DE5"/>
    <w:rsid w:val="00D95022"/>
    <w:rsid w:val="00D95892"/>
    <w:rsid w:val="00D95EFF"/>
    <w:rsid w:val="00D95F87"/>
    <w:rsid w:val="00D9605C"/>
    <w:rsid w:val="00D96FC2"/>
    <w:rsid w:val="00D978DF"/>
    <w:rsid w:val="00D97A91"/>
    <w:rsid w:val="00DA0662"/>
    <w:rsid w:val="00DA1A50"/>
    <w:rsid w:val="00DA1EAC"/>
    <w:rsid w:val="00DA2906"/>
    <w:rsid w:val="00DA3701"/>
    <w:rsid w:val="00DA45EF"/>
    <w:rsid w:val="00DA474E"/>
    <w:rsid w:val="00DA5CF3"/>
    <w:rsid w:val="00DA623F"/>
    <w:rsid w:val="00DA629E"/>
    <w:rsid w:val="00DA653E"/>
    <w:rsid w:val="00DA6629"/>
    <w:rsid w:val="00DA7BBA"/>
    <w:rsid w:val="00DA7EB7"/>
    <w:rsid w:val="00DA7F53"/>
    <w:rsid w:val="00DB0A2B"/>
    <w:rsid w:val="00DB0D57"/>
    <w:rsid w:val="00DB256B"/>
    <w:rsid w:val="00DB2C8D"/>
    <w:rsid w:val="00DB379E"/>
    <w:rsid w:val="00DB4C61"/>
    <w:rsid w:val="00DB5208"/>
    <w:rsid w:val="00DB563B"/>
    <w:rsid w:val="00DB58D8"/>
    <w:rsid w:val="00DB6DA4"/>
    <w:rsid w:val="00DB7BB9"/>
    <w:rsid w:val="00DC0139"/>
    <w:rsid w:val="00DC19BA"/>
    <w:rsid w:val="00DC1E03"/>
    <w:rsid w:val="00DC337C"/>
    <w:rsid w:val="00DC390A"/>
    <w:rsid w:val="00DC3F4B"/>
    <w:rsid w:val="00DC542C"/>
    <w:rsid w:val="00DC58A8"/>
    <w:rsid w:val="00DC591B"/>
    <w:rsid w:val="00DC66B3"/>
    <w:rsid w:val="00DC6FAC"/>
    <w:rsid w:val="00DC71F8"/>
    <w:rsid w:val="00DC73AA"/>
    <w:rsid w:val="00DC7D31"/>
    <w:rsid w:val="00DD01E0"/>
    <w:rsid w:val="00DD1596"/>
    <w:rsid w:val="00DD17E3"/>
    <w:rsid w:val="00DD20DA"/>
    <w:rsid w:val="00DD24B1"/>
    <w:rsid w:val="00DD3350"/>
    <w:rsid w:val="00DD3EA9"/>
    <w:rsid w:val="00DD4423"/>
    <w:rsid w:val="00DD4D37"/>
    <w:rsid w:val="00DD5060"/>
    <w:rsid w:val="00DD50A9"/>
    <w:rsid w:val="00DD5CBC"/>
    <w:rsid w:val="00DD7512"/>
    <w:rsid w:val="00DD770E"/>
    <w:rsid w:val="00DE1ACF"/>
    <w:rsid w:val="00DE1BB4"/>
    <w:rsid w:val="00DE1C25"/>
    <w:rsid w:val="00DE1F16"/>
    <w:rsid w:val="00DE2BF9"/>
    <w:rsid w:val="00DE3927"/>
    <w:rsid w:val="00DE3BDB"/>
    <w:rsid w:val="00DE57FF"/>
    <w:rsid w:val="00DE59D4"/>
    <w:rsid w:val="00DE5DAF"/>
    <w:rsid w:val="00DE60E0"/>
    <w:rsid w:val="00DE7138"/>
    <w:rsid w:val="00DE7360"/>
    <w:rsid w:val="00DF1AC3"/>
    <w:rsid w:val="00DF1E29"/>
    <w:rsid w:val="00DF273A"/>
    <w:rsid w:val="00DF2AF7"/>
    <w:rsid w:val="00DF3FFF"/>
    <w:rsid w:val="00DF416A"/>
    <w:rsid w:val="00DF5073"/>
    <w:rsid w:val="00DF6DFE"/>
    <w:rsid w:val="00DF7521"/>
    <w:rsid w:val="00DF761B"/>
    <w:rsid w:val="00DF7D27"/>
    <w:rsid w:val="00E004A4"/>
    <w:rsid w:val="00E01211"/>
    <w:rsid w:val="00E0127B"/>
    <w:rsid w:val="00E013AB"/>
    <w:rsid w:val="00E01F90"/>
    <w:rsid w:val="00E02B61"/>
    <w:rsid w:val="00E03650"/>
    <w:rsid w:val="00E0401F"/>
    <w:rsid w:val="00E0441F"/>
    <w:rsid w:val="00E0590D"/>
    <w:rsid w:val="00E05EB7"/>
    <w:rsid w:val="00E06DE6"/>
    <w:rsid w:val="00E07253"/>
    <w:rsid w:val="00E101AF"/>
    <w:rsid w:val="00E11011"/>
    <w:rsid w:val="00E11B76"/>
    <w:rsid w:val="00E12025"/>
    <w:rsid w:val="00E1214B"/>
    <w:rsid w:val="00E121FE"/>
    <w:rsid w:val="00E125DE"/>
    <w:rsid w:val="00E1405C"/>
    <w:rsid w:val="00E14BFD"/>
    <w:rsid w:val="00E15012"/>
    <w:rsid w:val="00E15174"/>
    <w:rsid w:val="00E1595C"/>
    <w:rsid w:val="00E1618C"/>
    <w:rsid w:val="00E16F27"/>
    <w:rsid w:val="00E17166"/>
    <w:rsid w:val="00E17F05"/>
    <w:rsid w:val="00E203BC"/>
    <w:rsid w:val="00E204DB"/>
    <w:rsid w:val="00E20503"/>
    <w:rsid w:val="00E216BB"/>
    <w:rsid w:val="00E21E30"/>
    <w:rsid w:val="00E22D02"/>
    <w:rsid w:val="00E23418"/>
    <w:rsid w:val="00E237CB"/>
    <w:rsid w:val="00E237E5"/>
    <w:rsid w:val="00E2430F"/>
    <w:rsid w:val="00E250FC"/>
    <w:rsid w:val="00E26028"/>
    <w:rsid w:val="00E269C2"/>
    <w:rsid w:val="00E272FA"/>
    <w:rsid w:val="00E2762B"/>
    <w:rsid w:val="00E278B8"/>
    <w:rsid w:val="00E31607"/>
    <w:rsid w:val="00E32136"/>
    <w:rsid w:val="00E32621"/>
    <w:rsid w:val="00E32A99"/>
    <w:rsid w:val="00E33366"/>
    <w:rsid w:val="00E34014"/>
    <w:rsid w:val="00E34190"/>
    <w:rsid w:val="00E349F5"/>
    <w:rsid w:val="00E34C40"/>
    <w:rsid w:val="00E34E33"/>
    <w:rsid w:val="00E352B7"/>
    <w:rsid w:val="00E3718A"/>
    <w:rsid w:val="00E404F9"/>
    <w:rsid w:val="00E4189C"/>
    <w:rsid w:val="00E41937"/>
    <w:rsid w:val="00E430A7"/>
    <w:rsid w:val="00E439A8"/>
    <w:rsid w:val="00E43B24"/>
    <w:rsid w:val="00E44688"/>
    <w:rsid w:val="00E45CB0"/>
    <w:rsid w:val="00E46055"/>
    <w:rsid w:val="00E46070"/>
    <w:rsid w:val="00E47114"/>
    <w:rsid w:val="00E47217"/>
    <w:rsid w:val="00E47978"/>
    <w:rsid w:val="00E47FDA"/>
    <w:rsid w:val="00E5054D"/>
    <w:rsid w:val="00E50797"/>
    <w:rsid w:val="00E514A6"/>
    <w:rsid w:val="00E52B1C"/>
    <w:rsid w:val="00E52FEC"/>
    <w:rsid w:val="00E53098"/>
    <w:rsid w:val="00E53431"/>
    <w:rsid w:val="00E53600"/>
    <w:rsid w:val="00E53CB4"/>
    <w:rsid w:val="00E53E65"/>
    <w:rsid w:val="00E545C3"/>
    <w:rsid w:val="00E54A9A"/>
    <w:rsid w:val="00E554F5"/>
    <w:rsid w:val="00E563D8"/>
    <w:rsid w:val="00E5663D"/>
    <w:rsid w:val="00E5753E"/>
    <w:rsid w:val="00E5789B"/>
    <w:rsid w:val="00E57A8D"/>
    <w:rsid w:val="00E57FDC"/>
    <w:rsid w:val="00E60425"/>
    <w:rsid w:val="00E60BFD"/>
    <w:rsid w:val="00E60FD3"/>
    <w:rsid w:val="00E6136D"/>
    <w:rsid w:val="00E6191C"/>
    <w:rsid w:val="00E61A02"/>
    <w:rsid w:val="00E62846"/>
    <w:rsid w:val="00E633A0"/>
    <w:rsid w:val="00E63734"/>
    <w:rsid w:val="00E63CB7"/>
    <w:rsid w:val="00E64530"/>
    <w:rsid w:val="00E64C61"/>
    <w:rsid w:val="00E65B2C"/>
    <w:rsid w:val="00E65D9D"/>
    <w:rsid w:val="00E66041"/>
    <w:rsid w:val="00E6680B"/>
    <w:rsid w:val="00E677ED"/>
    <w:rsid w:val="00E678D2"/>
    <w:rsid w:val="00E701AB"/>
    <w:rsid w:val="00E70B05"/>
    <w:rsid w:val="00E70C7B"/>
    <w:rsid w:val="00E712EF"/>
    <w:rsid w:val="00E7188B"/>
    <w:rsid w:val="00E72B72"/>
    <w:rsid w:val="00E73084"/>
    <w:rsid w:val="00E73C87"/>
    <w:rsid w:val="00E73F32"/>
    <w:rsid w:val="00E74008"/>
    <w:rsid w:val="00E74342"/>
    <w:rsid w:val="00E74711"/>
    <w:rsid w:val="00E74AE0"/>
    <w:rsid w:val="00E753B2"/>
    <w:rsid w:val="00E77DDB"/>
    <w:rsid w:val="00E80681"/>
    <w:rsid w:val="00E818FA"/>
    <w:rsid w:val="00E823B0"/>
    <w:rsid w:val="00E83C2F"/>
    <w:rsid w:val="00E84673"/>
    <w:rsid w:val="00E84D9A"/>
    <w:rsid w:val="00E84ED9"/>
    <w:rsid w:val="00E8531F"/>
    <w:rsid w:val="00E85402"/>
    <w:rsid w:val="00E8543B"/>
    <w:rsid w:val="00E856AC"/>
    <w:rsid w:val="00E85F4D"/>
    <w:rsid w:val="00E87896"/>
    <w:rsid w:val="00E87F6B"/>
    <w:rsid w:val="00E90C75"/>
    <w:rsid w:val="00E9145D"/>
    <w:rsid w:val="00E9238D"/>
    <w:rsid w:val="00E92A61"/>
    <w:rsid w:val="00E93AD9"/>
    <w:rsid w:val="00E93AEF"/>
    <w:rsid w:val="00E93D45"/>
    <w:rsid w:val="00E941A3"/>
    <w:rsid w:val="00E94B1A"/>
    <w:rsid w:val="00E95DDE"/>
    <w:rsid w:val="00E9614F"/>
    <w:rsid w:val="00E9646D"/>
    <w:rsid w:val="00E965EC"/>
    <w:rsid w:val="00E968FA"/>
    <w:rsid w:val="00E978FC"/>
    <w:rsid w:val="00E97A10"/>
    <w:rsid w:val="00EA046C"/>
    <w:rsid w:val="00EA0603"/>
    <w:rsid w:val="00EA0AD8"/>
    <w:rsid w:val="00EA1372"/>
    <w:rsid w:val="00EA29AF"/>
    <w:rsid w:val="00EA2A36"/>
    <w:rsid w:val="00EA3319"/>
    <w:rsid w:val="00EA3E7C"/>
    <w:rsid w:val="00EA43D5"/>
    <w:rsid w:val="00EA4F3E"/>
    <w:rsid w:val="00EA569F"/>
    <w:rsid w:val="00EA575E"/>
    <w:rsid w:val="00EA68C8"/>
    <w:rsid w:val="00EA6F11"/>
    <w:rsid w:val="00EB0DF4"/>
    <w:rsid w:val="00EB0FE8"/>
    <w:rsid w:val="00EB1C93"/>
    <w:rsid w:val="00EB1D0C"/>
    <w:rsid w:val="00EB28A2"/>
    <w:rsid w:val="00EB2B2B"/>
    <w:rsid w:val="00EB4259"/>
    <w:rsid w:val="00EB4747"/>
    <w:rsid w:val="00EB5990"/>
    <w:rsid w:val="00EB63B6"/>
    <w:rsid w:val="00EB7ABD"/>
    <w:rsid w:val="00EC0280"/>
    <w:rsid w:val="00EC02EF"/>
    <w:rsid w:val="00EC03CC"/>
    <w:rsid w:val="00EC125B"/>
    <w:rsid w:val="00EC1276"/>
    <w:rsid w:val="00EC12ED"/>
    <w:rsid w:val="00EC1326"/>
    <w:rsid w:val="00EC2BFA"/>
    <w:rsid w:val="00EC317E"/>
    <w:rsid w:val="00EC3985"/>
    <w:rsid w:val="00EC4702"/>
    <w:rsid w:val="00EC47BE"/>
    <w:rsid w:val="00EC4DE5"/>
    <w:rsid w:val="00EC5124"/>
    <w:rsid w:val="00EC5316"/>
    <w:rsid w:val="00EC6107"/>
    <w:rsid w:val="00ED1360"/>
    <w:rsid w:val="00ED1A59"/>
    <w:rsid w:val="00ED1C7E"/>
    <w:rsid w:val="00ED2DCC"/>
    <w:rsid w:val="00ED3255"/>
    <w:rsid w:val="00ED32C9"/>
    <w:rsid w:val="00ED356B"/>
    <w:rsid w:val="00ED35EC"/>
    <w:rsid w:val="00ED4BAA"/>
    <w:rsid w:val="00ED4FDE"/>
    <w:rsid w:val="00ED6AD9"/>
    <w:rsid w:val="00ED7800"/>
    <w:rsid w:val="00ED7D1B"/>
    <w:rsid w:val="00EE1192"/>
    <w:rsid w:val="00EE19CF"/>
    <w:rsid w:val="00EE1C23"/>
    <w:rsid w:val="00EE1ED0"/>
    <w:rsid w:val="00EE2545"/>
    <w:rsid w:val="00EE2639"/>
    <w:rsid w:val="00EE3228"/>
    <w:rsid w:val="00EE351A"/>
    <w:rsid w:val="00EE3E76"/>
    <w:rsid w:val="00EE41BA"/>
    <w:rsid w:val="00EE5802"/>
    <w:rsid w:val="00EE5A6B"/>
    <w:rsid w:val="00EE677C"/>
    <w:rsid w:val="00EE7839"/>
    <w:rsid w:val="00EF0F00"/>
    <w:rsid w:val="00EF488E"/>
    <w:rsid w:val="00EF5397"/>
    <w:rsid w:val="00EF63C0"/>
    <w:rsid w:val="00EF6C23"/>
    <w:rsid w:val="00EF6E20"/>
    <w:rsid w:val="00EF7036"/>
    <w:rsid w:val="00EF76F5"/>
    <w:rsid w:val="00EF7C98"/>
    <w:rsid w:val="00EF7E2B"/>
    <w:rsid w:val="00F008ED"/>
    <w:rsid w:val="00F00D9C"/>
    <w:rsid w:val="00F01AF3"/>
    <w:rsid w:val="00F01B53"/>
    <w:rsid w:val="00F0243C"/>
    <w:rsid w:val="00F02B75"/>
    <w:rsid w:val="00F03B52"/>
    <w:rsid w:val="00F04051"/>
    <w:rsid w:val="00F04848"/>
    <w:rsid w:val="00F0572A"/>
    <w:rsid w:val="00F05792"/>
    <w:rsid w:val="00F06342"/>
    <w:rsid w:val="00F06D92"/>
    <w:rsid w:val="00F07773"/>
    <w:rsid w:val="00F07CAC"/>
    <w:rsid w:val="00F07E56"/>
    <w:rsid w:val="00F102D4"/>
    <w:rsid w:val="00F10477"/>
    <w:rsid w:val="00F11276"/>
    <w:rsid w:val="00F1205A"/>
    <w:rsid w:val="00F121DD"/>
    <w:rsid w:val="00F1234B"/>
    <w:rsid w:val="00F12D22"/>
    <w:rsid w:val="00F13007"/>
    <w:rsid w:val="00F13A20"/>
    <w:rsid w:val="00F13E0F"/>
    <w:rsid w:val="00F14841"/>
    <w:rsid w:val="00F15209"/>
    <w:rsid w:val="00F15C1B"/>
    <w:rsid w:val="00F164D0"/>
    <w:rsid w:val="00F16B4C"/>
    <w:rsid w:val="00F16D0A"/>
    <w:rsid w:val="00F17840"/>
    <w:rsid w:val="00F2116F"/>
    <w:rsid w:val="00F2160D"/>
    <w:rsid w:val="00F224D2"/>
    <w:rsid w:val="00F244D4"/>
    <w:rsid w:val="00F24652"/>
    <w:rsid w:val="00F24846"/>
    <w:rsid w:val="00F25572"/>
    <w:rsid w:val="00F258FC"/>
    <w:rsid w:val="00F27CC0"/>
    <w:rsid w:val="00F27E8F"/>
    <w:rsid w:val="00F313FC"/>
    <w:rsid w:val="00F32044"/>
    <w:rsid w:val="00F336B3"/>
    <w:rsid w:val="00F33B13"/>
    <w:rsid w:val="00F33E3F"/>
    <w:rsid w:val="00F33F05"/>
    <w:rsid w:val="00F3444E"/>
    <w:rsid w:val="00F34985"/>
    <w:rsid w:val="00F35130"/>
    <w:rsid w:val="00F352F5"/>
    <w:rsid w:val="00F3667E"/>
    <w:rsid w:val="00F368C1"/>
    <w:rsid w:val="00F372A5"/>
    <w:rsid w:val="00F372AD"/>
    <w:rsid w:val="00F40086"/>
    <w:rsid w:val="00F4030C"/>
    <w:rsid w:val="00F410D5"/>
    <w:rsid w:val="00F412B2"/>
    <w:rsid w:val="00F416C3"/>
    <w:rsid w:val="00F426F9"/>
    <w:rsid w:val="00F4352A"/>
    <w:rsid w:val="00F442CF"/>
    <w:rsid w:val="00F44919"/>
    <w:rsid w:val="00F45099"/>
    <w:rsid w:val="00F45597"/>
    <w:rsid w:val="00F45810"/>
    <w:rsid w:val="00F45F01"/>
    <w:rsid w:val="00F47561"/>
    <w:rsid w:val="00F47FFA"/>
    <w:rsid w:val="00F5141A"/>
    <w:rsid w:val="00F51AA9"/>
    <w:rsid w:val="00F51B4B"/>
    <w:rsid w:val="00F51CB4"/>
    <w:rsid w:val="00F51FB8"/>
    <w:rsid w:val="00F53019"/>
    <w:rsid w:val="00F53335"/>
    <w:rsid w:val="00F53BB2"/>
    <w:rsid w:val="00F5518B"/>
    <w:rsid w:val="00F5576B"/>
    <w:rsid w:val="00F55EE9"/>
    <w:rsid w:val="00F576DA"/>
    <w:rsid w:val="00F6047D"/>
    <w:rsid w:val="00F62795"/>
    <w:rsid w:val="00F62B26"/>
    <w:rsid w:val="00F62E25"/>
    <w:rsid w:val="00F62F1D"/>
    <w:rsid w:val="00F6416E"/>
    <w:rsid w:val="00F65F95"/>
    <w:rsid w:val="00F66A45"/>
    <w:rsid w:val="00F66C31"/>
    <w:rsid w:val="00F70424"/>
    <w:rsid w:val="00F706B3"/>
    <w:rsid w:val="00F70A90"/>
    <w:rsid w:val="00F71FEA"/>
    <w:rsid w:val="00F7232A"/>
    <w:rsid w:val="00F727E3"/>
    <w:rsid w:val="00F72A47"/>
    <w:rsid w:val="00F72B77"/>
    <w:rsid w:val="00F734DC"/>
    <w:rsid w:val="00F73547"/>
    <w:rsid w:val="00F74F8B"/>
    <w:rsid w:val="00F752BE"/>
    <w:rsid w:val="00F773B5"/>
    <w:rsid w:val="00F77862"/>
    <w:rsid w:val="00F80C59"/>
    <w:rsid w:val="00F80D5A"/>
    <w:rsid w:val="00F81BFA"/>
    <w:rsid w:val="00F82219"/>
    <w:rsid w:val="00F82AE4"/>
    <w:rsid w:val="00F82B62"/>
    <w:rsid w:val="00F831D9"/>
    <w:rsid w:val="00F834C4"/>
    <w:rsid w:val="00F8370C"/>
    <w:rsid w:val="00F84064"/>
    <w:rsid w:val="00F84E0B"/>
    <w:rsid w:val="00F862F1"/>
    <w:rsid w:val="00F91181"/>
    <w:rsid w:val="00F916F0"/>
    <w:rsid w:val="00F922BB"/>
    <w:rsid w:val="00F9258D"/>
    <w:rsid w:val="00F92D24"/>
    <w:rsid w:val="00F92E08"/>
    <w:rsid w:val="00F93381"/>
    <w:rsid w:val="00F93A4C"/>
    <w:rsid w:val="00F93C81"/>
    <w:rsid w:val="00F948E2"/>
    <w:rsid w:val="00F94A32"/>
    <w:rsid w:val="00F94CAB"/>
    <w:rsid w:val="00F962E5"/>
    <w:rsid w:val="00F96357"/>
    <w:rsid w:val="00F972C7"/>
    <w:rsid w:val="00F97EF6"/>
    <w:rsid w:val="00FA0005"/>
    <w:rsid w:val="00FA08FE"/>
    <w:rsid w:val="00FA1056"/>
    <w:rsid w:val="00FA1B08"/>
    <w:rsid w:val="00FA1FA4"/>
    <w:rsid w:val="00FA3276"/>
    <w:rsid w:val="00FA39C9"/>
    <w:rsid w:val="00FA3A5F"/>
    <w:rsid w:val="00FA5B9B"/>
    <w:rsid w:val="00FA5E42"/>
    <w:rsid w:val="00FA6AF1"/>
    <w:rsid w:val="00FA761E"/>
    <w:rsid w:val="00FB03AC"/>
    <w:rsid w:val="00FB0B5E"/>
    <w:rsid w:val="00FB1BE2"/>
    <w:rsid w:val="00FB1BF0"/>
    <w:rsid w:val="00FB24E6"/>
    <w:rsid w:val="00FB29E2"/>
    <w:rsid w:val="00FB2FA2"/>
    <w:rsid w:val="00FB3B5C"/>
    <w:rsid w:val="00FB3F2F"/>
    <w:rsid w:val="00FB41AA"/>
    <w:rsid w:val="00FB460F"/>
    <w:rsid w:val="00FB4B59"/>
    <w:rsid w:val="00FB4E77"/>
    <w:rsid w:val="00FB7860"/>
    <w:rsid w:val="00FC0FCF"/>
    <w:rsid w:val="00FC1247"/>
    <w:rsid w:val="00FC15C0"/>
    <w:rsid w:val="00FC1D2D"/>
    <w:rsid w:val="00FC3042"/>
    <w:rsid w:val="00FC4852"/>
    <w:rsid w:val="00FC495D"/>
    <w:rsid w:val="00FC4C9D"/>
    <w:rsid w:val="00FC541A"/>
    <w:rsid w:val="00FC5469"/>
    <w:rsid w:val="00FC609C"/>
    <w:rsid w:val="00FC69AD"/>
    <w:rsid w:val="00FC6BD7"/>
    <w:rsid w:val="00FD0082"/>
    <w:rsid w:val="00FD05DD"/>
    <w:rsid w:val="00FD17CB"/>
    <w:rsid w:val="00FD3F50"/>
    <w:rsid w:val="00FD3F7F"/>
    <w:rsid w:val="00FD4BCF"/>
    <w:rsid w:val="00FD522F"/>
    <w:rsid w:val="00FD5398"/>
    <w:rsid w:val="00FD5C46"/>
    <w:rsid w:val="00FD611B"/>
    <w:rsid w:val="00FD7AB9"/>
    <w:rsid w:val="00FE00FB"/>
    <w:rsid w:val="00FE2605"/>
    <w:rsid w:val="00FE34EC"/>
    <w:rsid w:val="00FE3B42"/>
    <w:rsid w:val="00FE3D96"/>
    <w:rsid w:val="00FE48F4"/>
    <w:rsid w:val="00FE59E6"/>
    <w:rsid w:val="00FE5A15"/>
    <w:rsid w:val="00FE64E4"/>
    <w:rsid w:val="00FE691C"/>
    <w:rsid w:val="00FE6D46"/>
    <w:rsid w:val="00FE7FB7"/>
    <w:rsid w:val="00FF1BB6"/>
    <w:rsid w:val="00FF282C"/>
    <w:rsid w:val="00FF3088"/>
    <w:rsid w:val="00FF41B1"/>
    <w:rsid w:val="00FF5A1F"/>
    <w:rsid w:val="00FF6BB4"/>
    <w:rsid w:val="00FF7179"/>
    <w:rsid w:val="00FF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9866E"/>
  <w15:docId w15:val="{EE0EA1B9-928E-4511-982F-C084F3AB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Numrodeligne">
    <w:name w:val="line number"/>
    <w:basedOn w:val="Policepardfaut"/>
    <w:uiPriority w:val="99"/>
    <w:semiHidden/>
    <w:unhideWhenUsed/>
    <w:rsid w:val="00EC125B"/>
  </w:style>
  <w:style w:type="paragraph" w:styleId="Textedebulles">
    <w:name w:val="Balloon Text"/>
    <w:basedOn w:val="Normal"/>
    <w:link w:val="TextedebullesCar"/>
    <w:uiPriority w:val="99"/>
    <w:semiHidden/>
    <w:unhideWhenUsed/>
    <w:rsid w:val="00EC125B"/>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EC125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human.rezaei@inra.f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vincent.beringue@inra.fr"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AF785DE-7B27-0C4D-938D-A4A4B030468E}">
  <ds:schemaRefs>
    <ds:schemaRef ds:uri="http://schemas.openxmlformats.org/officeDocument/2006/bibliography"/>
  </ds:schemaRefs>
</ds:datastoreItem>
</file>

<file path=customXml/itemProps2.xml><?xml version="1.0" encoding="utf-8"?>
<ds:datastoreItem xmlns:ds="http://schemas.openxmlformats.org/officeDocument/2006/customXml" ds:itemID="{058F42F2-DAD2-9242-A510-49D1145EE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12441</Words>
  <Characters>68431</Characters>
  <Application>Microsoft Office Word</Application>
  <DocSecurity>0</DocSecurity>
  <Lines>570</Lines>
  <Paragraphs>161</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80711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cp:revision>
  <dcterms:created xsi:type="dcterms:W3CDTF">2018-09-06T08:03:00Z</dcterms:created>
  <dcterms:modified xsi:type="dcterms:W3CDTF">2018-09-06T08:04:00Z</dcterms:modified>
</cp:coreProperties>
</file>